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E9E" w:rsidRPr="00D43DEA" w:rsidRDefault="00474E9E" w:rsidP="00474E9E">
      <w:pPr>
        <w:pStyle w:val="Listenabsatz"/>
        <w:numPr>
          <w:ilvl w:val="0"/>
          <w:numId w:val="1"/>
        </w:numPr>
        <w:spacing w:before="240" w:after="240" w:line="480" w:lineRule="auto"/>
        <w:rPr>
          <w:b/>
          <w:sz w:val="24"/>
          <w:szCs w:val="24"/>
          <w:u w:val="single"/>
        </w:rPr>
      </w:pPr>
      <w:r>
        <w:rPr>
          <w:b/>
          <w:sz w:val="24"/>
          <w:szCs w:val="24"/>
          <w:u w:val="single"/>
        </w:rPr>
        <w:t>Discussion and Conclusion</w:t>
      </w:r>
    </w:p>
    <w:p w:rsidR="00474E9E" w:rsidRDefault="00474E9E" w:rsidP="00474E9E">
      <w:pPr>
        <w:spacing w:before="240" w:after="240" w:line="480" w:lineRule="auto"/>
        <w:rPr>
          <w:sz w:val="24"/>
          <w:szCs w:val="24"/>
          <w:lang w:eastAsia="zh-CN"/>
        </w:rPr>
      </w:pPr>
      <w:r w:rsidRPr="00344374">
        <w:rPr>
          <w:sz w:val="24"/>
          <w:szCs w:val="24"/>
          <w:lang w:eastAsia="zh-CN"/>
        </w:rPr>
        <w:t>In</w:t>
      </w:r>
      <w:r>
        <w:rPr>
          <w:sz w:val="24"/>
          <w:szCs w:val="24"/>
          <w:lang w:eastAsia="zh-CN"/>
        </w:rPr>
        <w:t xml:space="preserve"> this study, we investigated the temporal dynamics of ammonia oxidizing bacteria (AOB) and archaea (AOA) in response to extreme summer drought in two restored temperate fens. First, we used an unsupervised k-means clustering algorithm across 3 years of water table data to identify when the fens were under drought conditions. We then quantitatively compared abundances of bacterial and archaeal </w:t>
      </w:r>
      <w:proofErr w:type="spellStart"/>
      <w:r>
        <w:rPr>
          <w:i/>
          <w:sz w:val="24"/>
          <w:szCs w:val="24"/>
          <w:lang w:eastAsia="zh-CN"/>
        </w:rPr>
        <w:t>amoA</w:t>
      </w:r>
      <w:proofErr w:type="spellEnd"/>
      <w:r>
        <w:rPr>
          <w:i/>
          <w:sz w:val="24"/>
          <w:szCs w:val="24"/>
          <w:lang w:eastAsia="zh-CN"/>
        </w:rPr>
        <w:t xml:space="preserve"> </w:t>
      </w:r>
      <w:r>
        <w:rPr>
          <w:sz w:val="24"/>
          <w:szCs w:val="24"/>
          <w:lang w:eastAsia="zh-CN"/>
        </w:rPr>
        <w:t xml:space="preserve">across six time points during the 2018 drought cycle using both qPCR and RT-qPCR to investigate both presence and activity. This </w:t>
      </w:r>
      <w:proofErr w:type="gramStart"/>
      <w:r>
        <w:rPr>
          <w:sz w:val="24"/>
          <w:szCs w:val="24"/>
          <w:lang w:eastAsia="zh-CN"/>
        </w:rPr>
        <w:t>was supported</w:t>
      </w:r>
      <w:proofErr w:type="gramEnd"/>
      <w:r>
        <w:rPr>
          <w:sz w:val="24"/>
          <w:szCs w:val="24"/>
          <w:lang w:eastAsia="zh-CN"/>
        </w:rPr>
        <w:t xml:space="preserve"> by both amplicon and </w:t>
      </w:r>
      <w:proofErr w:type="spellStart"/>
      <w:r>
        <w:rPr>
          <w:sz w:val="24"/>
          <w:szCs w:val="24"/>
          <w:lang w:eastAsia="zh-CN"/>
        </w:rPr>
        <w:t>metatranscriptome</w:t>
      </w:r>
      <w:proofErr w:type="spellEnd"/>
      <w:r>
        <w:rPr>
          <w:sz w:val="24"/>
          <w:szCs w:val="24"/>
          <w:lang w:eastAsia="zh-CN"/>
        </w:rPr>
        <w:t xml:space="preserve"> sequencing of the 16S </w:t>
      </w:r>
      <w:proofErr w:type="spellStart"/>
      <w:r>
        <w:rPr>
          <w:sz w:val="24"/>
          <w:szCs w:val="24"/>
          <w:lang w:eastAsia="zh-CN"/>
        </w:rPr>
        <w:t>rRNA</w:t>
      </w:r>
      <w:proofErr w:type="spellEnd"/>
      <w:r>
        <w:rPr>
          <w:sz w:val="24"/>
          <w:szCs w:val="24"/>
          <w:lang w:eastAsia="zh-CN"/>
        </w:rPr>
        <w:t xml:space="preserve"> and mRNA regions, respectively. Microbial ammonia oxidation across all proxies was higher in the PW site than in CW. While temporal dynamics varied between proxies and sites, RT-qPCR of </w:t>
      </w:r>
      <w:proofErr w:type="spellStart"/>
      <w:r>
        <w:rPr>
          <w:i/>
          <w:sz w:val="24"/>
          <w:szCs w:val="24"/>
          <w:lang w:eastAsia="zh-CN"/>
        </w:rPr>
        <w:t>amoA</w:t>
      </w:r>
      <w:proofErr w:type="spellEnd"/>
      <w:r>
        <w:rPr>
          <w:sz w:val="24"/>
          <w:szCs w:val="24"/>
          <w:lang w:eastAsia="zh-CN"/>
        </w:rPr>
        <w:t xml:space="preserve"> revealed a significant increase of transcription activity from both bacteria and archaea in the PW site. This result was consistent with our hypothesis that obligate aerobes AOA and AOB would increase in abundance as water tables fell in response to drought, exposing the typically submerged fen topsoil to oxygen. Across most proxies, AOB abundance far exceeded that of AOA, contrasting our expectation that AOA would respond more strongly to drought-driven soil oxidation due to its higher substrate affinity. Additionally, while a phylogenetic tree of AOA 16S </w:t>
      </w:r>
      <w:proofErr w:type="spellStart"/>
      <w:r>
        <w:rPr>
          <w:sz w:val="24"/>
          <w:szCs w:val="24"/>
          <w:lang w:eastAsia="zh-CN"/>
        </w:rPr>
        <w:t>rRNA</w:t>
      </w:r>
      <w:proofErr w:type="spellEnd"/>
      <w:r>
        <w:rPr>
          <w:sz w:val="24"/>
          <w:szCs w:val="24"/>
          <w:lang w:eastAsia="zh-CN"/>
        </w:rPr>
        <w:t xml:space="preserve"> amplicons against an </w:t>
      </w:r>
      <w:proofErr w:type="spellStart"/>
      <w:r>
        <w:rPr>
          <w:i/>
          <w:sz w:val="24"/>
          <w:szCs w:val="24"/>
          <w:lang w:eastAsia="zh-CN"/>
        </w:rPr>
        <w:t>amoA</w:t>
      </w:r>
      <w:proofErr w:type="spellEnd"/>
      <w:r>
        <w:rPr>
          <w:i/>
          <w:sz w:val="24"/>
          <w:szCs w:val="24"/>
          <w:lang w:eastAsia="zh-CN"/>
        </w:rPr>
        <w:t xml:space="preserve"> </w:t>
      </w:r>
      <w:r>
        <w:rPr>
          <w:sz w:val="24"/>
          <w:szCs w:val="24"/>
          <w:lang w:eastAsia="zh-CN"/>
        </w:rPr>
        <w:t xml:space="preserve">database revealed </w:t>
      </w:r>
      <w:proofErr w:type="spellStart"/>
      <w:r>
        <w:rPr>
          <w:sz w:val="24"/>
          <w:szCs w:val="24"/>
          <w:lang w:eastAsia="zh-CN"/>
        </w:rPr>
        <w:t>cladic</w:t>
      </w:r>
      <w:proofErr w:type="spellEnd"/>
      <w:r>
        <w:rPr>
          <w:sz w:val="24"/>
          <w:szCs w:val="24"/>
          <w:lang w:eastAsia="zh-CN"/>
        </w:rPr>
        <w:t xml:space="preserve"> diversity across three </w:t>
      </w:r>
      <w:proofErr w:type="spellStart"/>
      <w:r>
        <w:rPr>
          <w:sz w:val="24"/>
          <w:szCs w:val="24"/>
          <w:lang w:eastAsia="zh-CN"/>
        </w:rPr>
        <w:t>phylums</w:t>
      </w:r>
      <w:proofErr w:type="spellEnd"/>
      <w:r>
        <w:rPr>
          <w:sz w:val="24"/>
          <w:szCs w:val="24"/>
          <w:lang w:eastAsia="zh-CN"/>
        </w:rPr>
        <w:t xml:space="preserve"> of AOA in PW, no clade demonstrated a strong drought response.</w:t>
      </w:r>
    </w:p>
    <w:p w:rsidR="00474E9E" w:rsidRPr="00746B35" w:rsidRDefault="00474E9E" w:rsidP="00474E9E">
      <w:pPr>
        <w:spacing w:before="240" w:after="240" w:line="480" w:lineRule="auto"/>
        <w:rPr>
          <w:b/>
          <w:i/>
          <w:sz w:val="24"/>
          <w:szCs w:val="24"/>
          <w:lang w:eastAsia="zh-CN"/>
        </w:rPr>
      </w:pPr>
      <w:r w:rsidRPr="00746B35">
        <w:rPr>
          <w:b/>
          <w:i/>
          <w:sz w:val="24"/>
          <w:szCs w:val="24"/>
          <w:lang w:eastAsia="zh-CN"/>
        </w:rPr>
        <w:t>4.1 Applying K-means clustering to define drought periods</w:t>
      </w:r>
    </w:p>
    <w:p w:rsidR="00474E9E" w:rsidRPr="002A49EF" w:rsidRDefault="00474E9E" w:rsidP="00474E9E">
      <w:pPr>
        <w:spacing w:before="240" w:after="240" w:line="480" w:lineRule="auto"/>
        <w:rPr>
          <w:sz w:val="24"/>
          <w:szCs w:val="24"/>
        </w:rPr>
      </w:pPr>
      <w:r w:rsidRPr="002A49EF">
        <w:rPr>
          <w:sz w:val="24"/>
          <w:szCs w:val="24"/>
        </w:rPr>
        <w:lastRenderedPageBreak/>
        <w:t xml:space="preserve">The unsupervised clustering method resulted in defining regionally-specific drought periods (May-November 2018 and April-October 2019) that largely coincided with previously published drought spans </w:t>
      </w:r>
      <w:r w:rsidRPr="002A49EF">
        <w:rPr>
          <w:sz w:val="24"/>
          <w:szCs w:val="24"/>
        </w:rPr>
        <w:fldChar w:fldCharType="begin"/>
      </w:r>
      <w:r w:rsidRPr="002A49EF">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Pr="002A49EF">
        <w:rPr>
          <w:rFonts w:ascii="Cambria Math" w:hAnsi="Cambria Math" w:cs="Cambria Math"/>
          <w:sz w:val="24"/>
          <w:szCs w:val="24"/>
        </w:rPr>
        <w:instrText>‐</w:instrText>
      </w:r>
      <w:r w:rsidRPr="002A49EF">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Pr="002A49EF">
        <w:rPr>
          <w:sz w:val="24"/>
          <w:szCs w:val="24"/>
        </w:rPr>
        <w:fldChar w:fldCharType="separate"/>
      </w:r>
      <w:r w:rsidRPr="002A49EF">
        <w:rPr>
          <w:sz w:val="24"/>
        </w:rPr>
        <w:t>[9, 26, 27, 29]</w:t>
      </w:r>
      <w:r w:rsidRPr="002A49EF">
        <w:rPr>
          <w:sz w:val="24"/>
          <w:szCs w:val="24"/>
        </w:rPr>
        <w:fldChar w:fldCharType="end"/>
      </w:r>
      <w:r w:rsidRPr="002A49EF">
        <w:rPr>
          <w:sz w:val="24"/>
          <w:szCs w:val="24"/>
        </w:rPr>
        <w:t xml:space="preserve">. Although ‘drought’ is often synonymous with ‘summer drought,’ this is not the case for events such as those in 2018 and 2019 where drought conditions extended into late autumn. Therefore, incorporating annual data rather than just spring and summer sampling points is necessary to capture the full scope of the drought cycle. </w:t>
      </w:r>
      <w:r>
        <w:rPr>
          <w:sz w:val="24"/>
          <w:szCs w:val="24"/>
        </w:rPr>
        <w:t xml:space="preserve">While remote sensing methods of drought detection are better able to provide large-scale hydrological analysis </w:t>
      </w:r>
      <w:r>
        <w:rPr>
          <w:sz w:val="24"/>
          <w:szCs w:val="24"/>
        </w:rPr>
        <w:fldChar w:fldCharType="begin"/>
      </w:r>
      <w:r>
        <w:rPr>
          <w:sz w:val="24"/>
          <w:szCs w:val="24"/>
        </w:rPr>
        <w:instrText xml:space="preserve"> ADDIN ZOTERO_ITEM CSL_CITATION {"citationID":"lMHXUoRE","properties":{"formattedCitation":"[78, 79]","plainCitation":"[78, 79]","noteIndex":0},"citationItems":[{"id":247,"uris":["http://zotero.org/users/local/lzRxkMmx/items/YJHMXTHT"],"itemData":{"id":247,"type":"article-journal","container-title":"Science of The Total Environment","DOI":"10.1016/j.scitotenv.2020.143312","ISSN":"00489697","journalAbbreviation":"Science of The Total Environment","language":"en","page":"143312","source":"DOI.org (Crossref)","title":"Using remote sensing to assess peatland resilience by estimating soil surface moisture and drought recovery","volume":"761","author":[{"family":"Lees","given":"K.J."},{"family":"Artz","given":"R.R.E."},{"family":"Chandler","given":"D."},{"family":"Aspinall","given":"T."},{"family":"Boulton","given":"C.A."},{"family":"Buxton","given":"J."},{"family":"Cowie","given":"N.R."},{"family":"Lenton","given":"T.M."}],"issued":{"date-parts":[["2021",3]]}}},{"id":249,"uris":["http://zotero.org/users/local/lzRxkMmx/items/4K9MX9ZU"],"itemData":{"id":249,"type":"article-journal","abstract":"Abstract\n            Soil moisture (SM) is a key hydrologic state variable that is of significant importance for numerous Earth and environmental science applications that directly impact the global environment and human society. Potential applications include, but are not limited to, forecasting of weather and climate variability; prediction and monitoring of drought conditions; management and allocation of water resourc</w:instrText>
      </w:r>
      <w:r>
        <w:rPr>
          <w:rFonts w:hint="eastAsia"/>
          <w:sz w:val="24"/>
          <w:szCs w:val="24"/>
        </w:rPr>
        <w:instrText>es; agricultural plant production and alleviation of famine; prevention of natural disasters such as wild fires, landslides, floods, and dust storms; or monitoring of ecosystem response to climate change. Because of the importance and wide</w:instrText>
      </w:r>
      <w:r>
        <w:rPr>
          <w:rFonts w:hint="eastAsia"/>
          <w:sz w:val="24"/>
          <w:szCs w:val="24"/>
        </w:rPr>
        <w:instrText>‐</w:instrText>
      </w:r>
      <w:r>
        <w:rPr>
          <w:rFonts w:hint="eastAsia"/>
          <w:sz w:val="24"/>
          <w:szCs w:val="24"/>
        </w:rPr>
        <w:instrText>ranging applica</w:instrText>
      </w:r>
      <w:r>
        <w:rPr>
          <w:sz w:val="24"/>
          <w:szCs w:val="24"/>
        </w:rPr>
        <w:instrText xml:space="preserve">bility of highly variable spatial and temporal SM information that links the water, energy, and carbon cycles, significant efforts and resources have been devoted in recent years to advance SM measurement and monitoring capabilities from the point to the </w:instrText>
      </w:r>
      <w:r>
        <w:rPr>
          <w:rFonts w:hint="eastAsia"/>
          <w:sz w:val="24"/>
          <w:szCs w:val="24"/>
        </w:rPr>
        <w:instrText>global scales. This review encompasses recent advances and the state</w:instrText>
      </w:r>
      <w:r>
        <w:rPr>
          <w:rFonts w:hint="eastAsia"/>
          <w:sz w:val="24"/>
          <w:szCs w:val="24"/>
        </w:rPr>
        <w:instrText>‐</w:instrText>
      </w:r>
      <w:r>
        <w:rPr>
          <w:rFonts w:hint="eastAsia"/>
          <w:sz w:val="24"/>
          <w:szCs w:val="24"/>
        </w:rPr>
        <w:instrText>of</w:instrText>
      </w:r>
      <w:r>
        <w:rPr>
          <w:rFonts w:hint="eastAsia"/>
          <w:sz w:val="24"/>
          <w:szCs w:val="24"/>
        </w:rPr>
        <w:instrText>‐</w:instrText>
      </w:r>
      <w:r>
        <w:rPr>
          <w:rFonts w:hint="eastAsia"/>
          <w:sz w:val="24"/>
          <w:szCs w:val="24"/>
        </w:rPr>
        <w:instrText>the</w:instrText>
      </w:r>
      <w:r>
        <w:rPr>
          <w:rFonts w:hint="eastAsia"/>
          <w:sz w:val="24"/>
          <w:szCs w:val="24"/>
        </w:rPr>
        <w:instrText>‐</w:instrText>
      </w:r>
      <w:r>
        <w:rPr>
          <w:rFonts w:hint="eastAsia"/>
          <w:sz w:val="24"/>
          <w:szCs w:val="24"/>
        </w:rPr>
        <w:instrText>art of ground, proximal, and novel SM remote sensing techniques at various spatial and temporal scales and identifies critical future research needs and directions to further adva</w:instrText>
      </w:r>
      <w:r>
        <w:rPr>
          <w:sz w:val="24"/>
          <w:szCs w:val="24"/>
        </w:rPr>
        <w:instrText xml:space="preserve">nce and optimize technology, analysis and retrieval methods, and the application of SM information to improve the understanding of critical zone moisture dynamics. Despite the impressive progress over the last decade, there are still many opportunities and needs to, for example, improve SM retrieval from remotely sensed optical, thermal, and microwave data and opportunities for novel applications of SM information for water resources management, sustainable environmental development, and food security.\n          , \n            Key Points\n            \n              \n                \n                  Recent soil moisture measurement and monitoring techniques and estimation models from the point to the global scales and their limitations are presented\n                \n                \n                  The importance and application of soil moisture information for various Earth and environmental sciences disciplines such as forecasting weather and climate variability, modeling hydrological processes, and predicting and monitoring extreme events and their impacts on the environment and human society are presented","container-title":"Reviews of Geophysics","DOI":"10.1029/2018RG000618","ISSN":"8755-1209, 1944-9208","issue":"2","journalAbbreviation":"Reviews of Geophysics","language":"en","page":"530-616","source":"DOI.org (Crossref)","title":"Ground, Proximal, and Satellite Remote Sensing of Soil Moisture","volume":"57","author":[{"family":"Babaeian","given":"Ebrahim"},{"family":"Sadeghi","given":"Morteza"},{"family":"Jones","given":"Scott B."},{"family":"Montzka","given":"Carsten"},{"family":"Vereecken","given":"Harry"},{"family":"Tuller","given":"Markus"}],"issued":{"date-parts":[["2019",6]]}}}],"schema":"https://github.com/citation-style-language/schema/raw/master/csl-citation.json"} </w:instrText>
      </w:r>
      <w:r>
        <w:rPr>
          <w:sz w:val="24"/>
          <w:szCs w:val="24"/>
        </w:rPr>
        <w:fldChar w:fldCharType="separate"/>
      </w:r>
      <w:r w:rsidRPr="00E61AB5">
        <w:rPr>
          <w:sz w:val="24"/>
        </w:rPr>
        <w:t>[78, 79]</w:t>
      </w:r>
      <w:r>
        <w:rPr>
          <w:sz w:val="24"/>
          <w:szCs w:val="24"/>
        </w:rPr>
        <w:fldChar w:fldCharType="end"/>
      </w:r>
      <w:r>
        <w:rPr>
          <w:sz w:val="24"/>
          <w:szCs w:val="24"/>
        </w:rPr>
        <w:t>, applying</w:t>
      </w:r>
      <w:r w:rsidRPr="002A49EF">
        <w:rPr>
          <w:sz w:val="24"/>
          <w:szCs w:val="24"/>
        </w:rPr>
        <w:t xml:space="preserve"> k-mean clustering </w:t>
      </w:r>
      <w:r>
        <w:rPr>
          <w:sz w:val="24"/>
          <w:szCs w:val="24"/>
        </w:rPr>
        <w:t xml:space="preserve">to </w:t>
      </w:r>
      <w:r>
        <w:rPr>
          <w:i/>
          <w:sz w:val="24"/>
          <w:szCs w:val="24"/>
        </w:rPr>
        <w:t xml:space="preserve">in situ </w:t>
      </w:r>
      <w:r>
        <w:rPr>
          <w:sz w:val="24"/>
          <w:szCs w:val="24"/>
        </w:rPr>
        <w:t>water table measurements has a comparable cost benefit on a regional scale while still</w:t>
      </w:r>
      <w:r>
        <w:rPr>
          <w:i/>
          <w:sz w:val="24"/>
          <w:szCs w:val="24"/>
        </w:rPr>
        <w:t xml:space="preserve"> </w:t>
      </w:r>
      <w:r>
        <w:rPr>
          <w:sz w:val="24"/>
          <w:szCs w:val="24"/>
        </w:rPr>
        <w:t>providing a meaningful overview of site-specific drought resilience and recovery.</w:t>
      </w:r>
    </w:p>
    <w:p w:rsidR="00474E9E" w:rsidRDefault="00474E9E" w:rsidP="00474E9E">
      <w:pPr>
        <w:widowControl w:val="0"/>
        <w:spacing w:before="240" w:after="240" w:line="480" w:lineRule="auto"/>
        <w:rPr>
          <w:sz w:val="24"/>
          <w:szCs w:val="24"/>
        </w:rPr>
      </w:pPr>
      <w:r w:rsidRPr="002A49EF">
        <w:rPr>
          <w:sz w:val="24"/>
          <w:szCs w:val="24"/>
        </w:rPr>
        <w:t>Further, this method allows direct comparison between multiple sites within a region via the drought threshold metric, which could be useful to assess their resistance to drought conditions</w:t>
      </w:r>
      <w:r>
        <w:rPr>
          <w:sz w:val="24"/>
          <w:szCs w:val="24"/>
        </w:rPr>
        <w:t xml:space="preserve">. </w:t>
      </w:r>
      <w:r w:rsidRPr="002A49EF">
        <w:rPr>
          <w:sz w:val="24"/>
          <w:szCs w:val="24"/>
        </w:rPr>
        <w:t xml:space="preserve">In the case of this study, the PW site has the highest water table drought threshold at 5.45 cm below the surface. This suggests that the PW site is more hydrologically robust, as a stable water table is desirable for maintaining mire landscapes </w:t>
      </w:r>
      <w:r w:rsidRPr="002A49EF">
        <w:rPr>
          <w:sz w:val="24"/>
          <w:szCs w:val="24"/>
        </w:rPr>
        <w:fldChar w:fldCharType="begin"/>
      </w:r>
      <w:r>
        <w:rPr>
          <w:sz w:val="24"/>
          <w:szCs w:val="24"/>
        </w:rPr>
        <w:instrText xml:space="preserve"> ADDIN ZOTERO_ITEM CSL_CITATION {"citationID":"fuXaK89l","properties":{"formattedCitation":"[80]","plainCitation":"[80]","noteIndex":0},"citationItems":[{"id":142,"uris":["http://zotero.org/users/local/lzRxkMmx/items/PJULRUYB"],"itemData":{"id":142,"type":"article-journal","abstract":"Summary\n            \n              \n                \n                  Raised bogs of the boreal and temperate zone typically show surface patterning on two distinct organizational levels. A conspicuous pattern of alternating dry strings and wet flarks aligned perpendicular to the slope occurs in combination with other microtopes, resulting in a mesotope pattern.\n                \n                \n                  Patterning on both these levels can be explained by a </w:instrText>
      </w:r>
      <w:r>
        <w:rPr>
          <w:rFonts w:hint="eastAsia"/>
          <w:sz w:val="24"/>
          <w:szCs w:val="24"/>
        </w:rPr>
        <w:instrText>simple, spatially explicit model that assumes predominantly lateral water flow through an acrotelm that is draped over a dome</w:instrText>
      </w:r>
      <w:r>
        <w:rPr>
          <w:rFonts w:hint="eastAsia"/>
          <w:sz w:val="24"/>
          <w:szCs w:val="24"/>
        </w:rPr>
        <w:instrText>‐</w:instrText>
      </w:r>
      <w:r>
        <w:rPr>
          <w:rFonts w:hint="eastAsia"/>
          <w:sz w:val="24"/>
          <w:szCs w:val="24"/>
        </w:rPr>
        <w:instrText>shaped catotelm. The model distinguishes two types of surface elements: hummocks with low transmissivity growing under dry condit</w:instrText>
      </w:r>
      <w:r>
        <w:rPr>
          <w:sz w:val="24"/>
          <w:szCs w:val="24"/>
        </w:rPr>
        <w:instrText>ions and hollows with high transmissivity growing under wet conditions.\n                \n                \n                  Hummocks dam up water and stimulate the development of hollows upslope, whereas hollows effectively drain upslope areas, stimulating the development of hummocks. If the dome is steep and the recharge high enough, this leads to the development of a string–flark microtope.\n                \n                \n                  Four distinct types of microtopes are distinguished: (i) areas entirely covered by hummocks, (ii) randomly arranged hummocks and hollows, (iii) string–flark striping patterns and (iv) areas entirely covered by hollows.\n                \n                \n                  Different combinations of sharply delineated microtopes occur with different parameter settings, allowing for the classification of four types of raised bog mesotopes. In addition to such qualitative differences, the extent and composition of the microtopes vary with parameter settings, refl</w:instrText>
      </w:r>
      <w:r>
        <w:rPr>
          <w:rFonts w:hint="eastAsia"/>
          <w:sz w:val="24"/>
          <w:szCs w:val="24"/>
        </w:rPr>
        <w:instrText>ecting the variety observed in natural systems.\n                \n                \n                  Our simple simulation model shows how small</w:instrText>
      </w:r>
      <w:r>
        <w:rPr>
          <w:rFonts w:hint="eastAsia"/>
          <w:sz w:val="24"/>
          <w:szCs w:val="24"/>
        </w:rPr>
        <w:instrText>‐</w:instrText>
      </w:r>
      <w:r>
        <w:rPr>
          <w:rFonts w:hint="eastAsia"/>
          <w:sz w:val="24"/>
          <w:szCs w:val="24"/>
        </w:rPr>
        <w:instrText>scale, local processes can create a variety of large and complex landscape patterns. These patterns can be used to describe raised bogs in terms of biological entities of a higher organizational order (ecosystem biodiversity), typically recognizable in often species</w:instrText>
      </w:r>
      <w:r>
        <w:rPr>
          <w:rFonts w:hint="eastAsia"/>
          <w:sz w:val="24"/>
          <w:szCs w:val="24"/>
        </w:rPr>
        <w:instrText>‐</w:instrText>
      </w:r>
      <w:r>
        <w:rPr>
          <w:rFonts w:hint="eastAsia"/>
          <w:sz w:val="24"/>
          <w:szCs w:val="24"/>
        </w:rPr>
        <w:instrText>poor peatland ecosystems.","container-title":"Journal of Ecology","DOI":"10.1111/j.1365-2745.2005.01035.x","ISSN":"0022-0477, 1365-2745","issue":"6","journalAbbreviation":"Journal of Ecology","language":"en","page":"1238-1248","source":"DOI.org (Crossref)","title":"Self</w:instrText>
      </w:r>
      <w:r>
        <w:rPr>
          <w:rFonts w:hint="eastAsia"/>
          <w:sz w:val="24"/>
          <w:szCs w:val="24"/>
        </w:rPr>
        <w:instrText>‐</w:instrText>
      </w:r>
      <w:r>
        <w:rPr>
          <w:rFonts w:hint="eastAsia"/>
          <w:sz w:val="24"/>
          <w:szCs w:val="24"/>
        </w:rPr>
        <w:instrText>organization in raised bog patterning: the origin of microtope zonation and mesotope diversity","title-short":"Self</w:instrText>
      </w:r>
      <w:r>
        <w:rPr>
          <w:rFonts w:hint="eastAsia"/>
          <w:sz w:val="24"/>
          <w:szCs w:val="24"/>
        </w:rPr>
        <w:instrText>‐</w:instrText>
      </w:r>
      <w:r>
        <w:rPr>
          <w:rFonts w:hint="eastAsia"/>
          <w:sz w:val="24"/>
          <w:szCs w:val="24"/>
        </w:rPr>
        <w:instrText>organization in raised bog patterning","volume":"93","author":[{"family":"Couwenberg","given":"John"},{"family":"Joosten","given":"Hans"}],"issued":{"date-parts":[["2005",12]]}}}],"schema":"https://github.com/citation-s</w:instrText>
      </w:r>
      <w:r>
        <w:rPr>
          <w:sz w:val="24"/>
          <w:szCs w:val="24"/>
        </w:rPr>
        <w:instrText xml:space="preserve">tyle-language/schema/raw/master/csl-citation.json"} </w:instrText>
      </w:r>
      <w:r w:rsidRPr="002A49EF">
        <w:rPr>
          <w:sz w:val="24"/>
          <w:szCs w:val="24"/>
        </w:rPr>
        <w:fldChar w:fldCharType="separate"/>
      </w:r>
      <w:r w:rsidRPr="00E61AB5">
        <w:rPr>
          <w:sz w:val="24"/>
        </w:rPr>
        <w:t>[80]</w:t>
      </w:r>
      <w:r w:rsidRPr="002A49EF">
        <w:rPr>
          <w:sz w:val="24"/>
          <w:szCs w:val="24"/>
        </w:rPr>
        <w:fldChar w:fldCharType="end"/>
      </w:r>
      <w:r w:rsidRPr="002A49EF">
        <w:rPr>
          <w:sz w:val="24"/>
          <w:szCs w:val="24"/>
        </w:rPr>
        <w:t xml:space="preserve">. In comparison, </w:t>
      </w:r>
      <w:r>
        <w:rPr>
          <w:sz w:val="24"/>
          <w:szCs w:val="24"/>
        </w:rPr>
        <w:t>the CW site had a drought threshold of 30.24 cm below the surface</w:t>
      </w:r>
      <w:r w:rsidRPr="002A49EF">
        <w:rPr>
          <w:sz w:val="24"/>
          <w:szCs w:val="24"/>
        </w:rPr>
        <w:t>.</w:t>
      </w:r>
      <w:r>
        <w:rPr>
          <w:sz w:val="24"/>
          <w:szCs w:val="24"/>
        </w:rPr>
        <w:t xml:space="preserve"> Correspondingly, while PW had an average water table drop of 23.85 cm and maintained a stable water content of 80.32%, CW’s water content fluctuated between 25.80 and 64.30% and had a water table decrease of 48.59 cm.</w:t>
      </w:r>
      <w:r w:rsidRPr="002A49EF">
        <w:rPr>
          <w:sz w:val="24"/>
          <w:szCs w:val="24"/>
        </w:rPr>
        <w:t xml:space="preserve"> This suggest</w:t>
      </w:r>
      <w:r>
        <w:rPr>
          <w:sz w:val="24"/>
          <w:szCs w:val="24"/>
        </w:rPr>
        <w:t>s</w:t>
      </w:r>
      <w:r w:rsidRPr="002A49EF">
        <w:rPr>
          <w:sz w:val="24"/>
          <w:szCs w:val="24"/>
        </w:rPr>
        <w:t xml:space="preserve"> that </w:t>
      </w:r>
      <w:r>
        <w:rPr>
          <w:sz w:val="24"/>
          <w:szCs w:val="24"/>
        </w:rPr>
        <w:t xml:space="preserve">CW is insufficiently hydrologically connected to the surrounding watershed to be resistant against drought-forced drying and maintain a stable soil water content, which is a desirable condition for peat formation </w:t>
      </w:r>
      <w:r>
        <w:rPr>
          <w:sz w:val="24"/>
          <w:szCs w:val="24"/>
        </w:rPr>
        <w:fldChar w:fldCharType="begin"/>
      </w:r>
      <w:r>
        <w:rPr>
          <w:sz w:val="24"/>
          <w:szCs w:val="24"/>
        </w:rPr>
        <w:instrText xml:space="preserve"> ADDIN ZOTERO_ITEM CSL_CITATION {"citationID":"VgEuzGQb","properties":{"formattedCitation":"[81]","plainCitation":"[81]","noteIndex":0},"citationItems":[{"id":251,"uris":["http://zotero.org/users/local/lzRxkMmx/items/Q7V9PB2M"],"itemData":{"id":251,"type":"article-journal","abstract":"Summary\n            \n              1\n               A general model of peatland dynamics is presented that emphasizes the interaction between water table depth and peat production. The model consists of two coupled, non</w:instrText>
      </w:r>
      <w:r>
        <w:rPr>
          <w:rFonts w:hint="eastAsia"/>
          <w:sz w:val="24"/>
          <w:szCs w:val="24"/>
        </w:rPr>
        <w:instrText>‐</w:instrText>
      </w:r>
      <w:r>
        <w:rPr>
          <w:sz w:val="24"/>
          <w:szCs w:val="24"/>
        </w:rPr>
        <w:instrText>linear differential equations representing change in depth of peat and depth to the water table. Several simplified models are also considered to show the logical development of this model from previously published ones. The model provides an integrated view of how peatlands function over long time scales, by focusing on the non</w:instrText>
      </w:r>
      <w:r>
        <w:rPr>
          <w:rFonts w:hint="eastAsia"/>
          <w:sz w:val="24"/>
          <w:szCs w:val="24"/>
        </w:rPr>
        <w:instrText>‐</w:instrText>
      </w:r>
      <w:r>
        <w:rPr>
          <w:sz w:val="24"/>
          <w:szCs w:val="24"/>
        </w:rPr>
        <w:instrText xml:space="preserve">linear interactions among peat production, decomposition and hydrology.\n            \n            \n              2\n               Analysis of the model shows that equilibrium peat accumulation and water table depth depend on the net water input to the peatland. In drier sites, peatlands with relatively deep water tables develop and the equilibrium peat depth increases with increasing water input. In very wet conditions, peatlands have water tables near the surface, peat accumulation is limited by low production rates, and equilibrium peat depth is lower than is possible in comparatively drier sites. Over a range of intermediate water balances, there are two simultaneous equilibrium states where deep, dry peatlands and shallower, wet peatlands can both occur. This sensitivity to water balance suggests that small changes in precipitation regime, such as are expected with climate variability and change, could rapidly convert peatlands that are now in equilibrium into either sources or sinks of carbon.","container-title":"Journal of Ecology","DOI":"10.1046/j.1365-2745.2000.00438.x","ISSN":"0022-0477, 1365-2745","issue":"2","journalAbbreviation":"Journal of Ecology","language":"en","license":"http://onlinelibrary.wiley.com/termsAndConditions#vor","page":"230-242","source":"DOI.org (Crossref)","title":"Modelling and analysis of peatlands as dynamical systems","volume":"88","author":[{"family":"Hilbert","given":"David W."},{"family":"Roulet","given":"Nigel"},{"family":"Moore","given":"Tim"}],"issued":{"date-parts":[["2000",4]]}}}],"schema":"https://github.com/citation-style-language/schema/raw/master/csl-citation.json"} </w:instrText>
      </w:r>
      <w:r>
        <w:rPr>
          <w:sz w:val="24"/>
          <w:szCs w:val="24"/>
        </w:rPr>
        <w:fldChar w:fldCharType="separate"/>
      </w:r>
      <w:r w:rsidRPr="00004679">
        <w:rPr>
          <w:sz w:val="24"/>
        </w:rPr>
        <w:t>[81]</w:t>
      </w:r>
      <w:r>
        <w:rPr>
          <w:sz w:val="24"/>
          <w:szCs w:val="24"/>
        </w:rPr>
        <w:fldChar w:fldCharType="end"/>
      </w:r>
      <w:r w:rsidRPr="002A49EF">
        <w:rPr>
          <w:sz w:val="24"/>
          <w:szCs w:val="24"/>
        </w:rPr>
        <w:t xml:space="preserve">. </w:t>
      </w:r>
      <w:r>
        <w:rPr>
          <w:sz w:val="24"/>
          <w:szCs w:val="24"/>
        </w:rPr>
        <w:t>The</w:t>
      </w:r>
      <w:r w:rsidRPr="002A49EF">
        <w:rPr>
          <w:sz w:val="24"/>
          <w:szCs w:val="24"/>
        </w:rPr>
        <w:t xml:space="preserve"> identification of a drought threshold </w:t>
      </w:r>
      <w:r w:rsidRPr="002A49EF">
        <w:rPr>
          <w:sz w:val="24"/>
          <w:szCs w:val="24"/>
        </w:rPr>
        <w:lastRenderedPageBreak/>
        <w:t xml:space="preserve">over multiple drought periods </w:t>
      </w:r>
      <w:r>
        <w:rPr>
          <w:sz w:val="24"/>
          <w:szCs w:val="24"/>
        </w:rPr>
        <w:t xml:space="preserve">also </w:t>
      </w:r>
      <w:r w:rsidRPr="002A49EF">
        <w:rPr>
          <w:sz w:val="24"/>
          <w:szCs w:val="24"/>
        </w:rPr>
        <w:t>provides the opportunity for identifying future droughts</w:t>
      </w:r>
      <w:r>
        <w:rPr>
          <w:sz w:val="24"/>
          <w:szCs w:val="24"/>
        </w:rPr>
        <w:t>, indicating when sites experience a shift in hydrological states.</w:t>
      </w:r>
    </w:p>
    <w:p w:rsidR="00474E9E" w:rsidRPr="00746B35" w:rsidRDefault="00474E9E" w:rsidP="00474E9E">
      <w:pPr>
        <w:widowControl w:val="0"/>
        <w:spacing w:before="240" w:after="240" w:line="480" w:lineRule="auto"/>
        <w:rPr>
          <w:ins w:id="0" w:author="Haitao Wang" w:date="2024-05-15T12:14:00Z"/>
          <w:b/>
          <w:i/>
          <w:sz w:val="24"/>
          <w:szCs w:val="24"/>
        </w:rPr>
      </w:pPr>
      <w:r w:rsidRPr="00746B35">
        <w:rPr>
          <w:b/>
          <w:i/>
          <w:sz w:val="24"/>
          <w:szCs w:val="24"/>
        </w:rPr>
        <w:t xml:space="preserve">4.2 </w:t>
      </w:r>
      <w:r>
        <w:rPr>
          <w:b/>
          <w:i/>
          <w:sz w:val="24"/>
          <w:szCs w:val="24"/>
        </w:rPr>
        <w:t>Microbial ammonia oxidation proxies vary in reliability</w:t>
      </w:r>
    </w:p>
    <w:p w:rsidR="00474E9E" w:rsidRDefault="00474E9E" w:rsidP="00474E9E">
      <w:pPr>
        <w:spacing w:before="240" w:after="240" w:line="480" w:lineRule="auto"/>
        <w:rPr>
          <w:sz w:val="24"/>
          <w:szCs w:val="24"/>
          <w:lang w:eastAsia="zh-CN"/>
        </w:rPr>
      </w:pPr>
      <w:r>
        <w:rPr>
          <w:sz w:val="24"/>
          <w:szCs w:val="24"/>
          <w:lang w:eastAsia="zh-CN"/>
        </w:rPr>
        <w:t xml:space="preserve">Ammonia oxidation </w:t>
      </w:r>
      <w:proofErr w:type="gramStart"/>
      <w:r>
        <w:rPr>
          <w:sz w:val="24"/>
          <w:szCs w:val="24"/>
          <w:lang w:eastAsia="zh-CN"/>
        </w:rPr>
        <w:t>was quantified</w:t>
      </w:r>
      <w:proofErr w:type="gramEnd"/>
      <w:r>
        <w:rPr>
          <w:sz w:val="24"/>
          <w:szCs w:val="24"/>
          <w:lang w:eastAsia="zh-CN"/>
        </w:rPr>
        <w:t xml:space="preserve"> via methods with both RNA- and DNA-based indicators, and proxy abundances and dynamics varied greatly across methods. The RT-qPCR results best fit our first hypothesis that drought-driven soil oxidation would lead to an increase in ammonia oxidation activity, with the RT-qPCR results best fitting our first hypothesis that drought-driven soil oxidation would lead to an increase in ammonia oxidation activity, with </w:t>
      </w:r>
      <w:proofErr w:type="spellStart"/>
      <w:r>
        <w:rPr>
          <w:i/>
          <w:sz w:val="24"/>
          <w:szCs w:val="24"/>
          <w:lang w:eastAsia="zh-CN"/>
        </w:rPr>
        <w:t>amoA</w:t>
      </w:r>
      <w:proofErr w:type="spellEnd"/>
      <w:r>
        <w:rPr>
          <w:i/>
          <w:sz w:val="24"/>
          <w:szCs w:val="24"/>
          <w:lang w:eastAsia="zh-CN"/>
        </w:rPr>
        <w:t xml:space="preserve"> </w:t>
      </w:r>
      <w:r>
        <w:rPr>
          <w:sz w:val="24"/>
          <w:szCs w:val="24"/>
          <w:lang w:eastAsia="zh-CN"/>
        </w:rPr>
        <w:t xml:space="preserve">transcript copy numbers increasing (particularly in PW) for both AOA and AOB. While the 16S </w:t>
      </w:r>
      <w:proofErr w:type="spellStart"/>
      <w:r>
        <w:rPr>
          <w:sz w:val="24"/>
          <w:szCs w:val="24"/>
          <w:lang w:eastAsia="zh-CN"/>
        </w:rPr>
        <w:t>rRNA</w:t>
      </w:r>
      <w:proofErr w:type="spellEnd"/>
      <w:r>
        <w:rPr>
          <w:sz w:val="24"/>
          <w:szCs w:val="24"/>
          <w:lang w:eastAsia="zh-CN"/>
        </w:rPr>
        <w:t xml:space="preserve"> sequence analysis method also displayed a similar temporal variation with a peak in AOB-identified genomes in August for both PW and CW, the abundances were an order of magnitude higher (on the scale of 10⁹) compared to all other proxies. It is well-established that molecular DNA abundance estimations are often inflated by relic and </w:t>
      </w:r>
      <w:proofErr w:type="spellStart"/>
      <w:r>
        <w:rPr>
          <w:sz w:val="24"/>
          <w:szCs w:val="24"/>
          <w:lang w:eastAsia="zh-CN"/>
        </w:rPr>
        <w:t>necromass</w:t>
      </w:r>
      <w:proofErr w:type="spellEnd"/>
      <w:r>
        <w:rPr>
          <w:sz w:val="24"/>
          <w:szCs w:val="24"/>
          <w:lang w:eastAsia="zh-CN"/>
        </w:rPr>
        <w:t xml:space="preserve"> biomolecules persisting in the soil environment </w:t>
      </w:r>
      <w:r>
        <w:rPr>
          <w:sz w:val="24"/>
          <w:szCs w:val="24"/>
          <w:lang w:eastAsia="zh-CN"/>
        </w:rPr>
        <w:fldChar w:fldCharType="begin"/>
      </w:r>
      <w:r>
        <w:rPr>
          <w:sz w:val="24"/>
          <w:szCs w:val="24"/>
          <w:lang w:eastAsia="zh-CN"/>
        </w:rPr>
        <w:instrText xml:space="preserve"> ADDIN ZOTERO_ITEM CSL_CITATION {"citationID":"BWHpzHah","properties":{"formattedCitation":"[82, 83]","plainCitation":"[82, 83]","noteIndex":0},"citationItems":[{"id":243,"uris":["http://zotero.org/users/local/lzRxkMmx/items/2L3FG3AV"],"itemData":{"id":243,"type":"article-journal","container-title":"Nature Microbiology","DOI":"10.1038/nmicrobiol.2016.242","ISSN":"2058-5276","issue":"3","journalAbbreviation":"Nat Microbiol","language":"en","page":"16242","source":"DOI.org (Crossref)","title":"Relic DNA is abundant in soil and obscures estimates of soil microbial diversity","volume":"2","author":[{"family":"Carini","given":"Paul"},{"family":"Marsden","given":"Patrick J."},{"family":"Leff","given":"Jonathan W."},{"family":"Morgan","given":"Emily E."},{"family":"Strickland","given":"Michael S."},{"family":"Fierer","given":"Noah"}],"issued":{"date-parts":[["2016",12,19]]}}},{"id":242,"uris":["http://zotero.org/users/local/lzRxkMmx/items/X6I7WQX3"],"itemData":{"id":242,"type":"article-journal","container-title":"Applied Microbiology and Biotechnology","DOI":"10.1007/s00253-023-12576-3","ISSN":"0175-7598, 1432-0614","issue":"12","journalAbbreviation":"Appl Microbiol Biotechnol","language":"en","page":"4109-4117","source":"DOI.org (Crossref)","title":"Relic DNA effects on the estimates of bacterial community composition and taxa dynamics in soil","volume":"107","author":[{"family":"Sun","given":"Yao-Qin"},{"family":"Ge","given":"Yuan"}],"issued":{"date-parts":[["2023",6]]}}}],"schema":"https://github.com/citation-style-language/schema/raw/master/csl-citation.json"} </w:instrText>
      </w:r>
      <w:r>
        <w:rPr>
          <w:sz w:val="24"/>
          <w:szCs w:val="24"/>
          <w:lang w:eastAsia="zh-CN"/>
        </w:rPr>
        <w:fldChar w:fldCharType="separate"/>
      </w:r>
      <w:r w:rsidRPr="00004679">
        <w:rPr>
          <w:sz w:val="24"/>
        </w:rPr>
        <w:t>[82, 83]</w:t>
      </w:r>
      <w:r>
        <w:rPr>
          <w:sz w:val="24"/>
          <w:szCs w:val="24"/>
          <w:lang w:eastAsia="zh-CN"/>
        </w:rPr>
        <w:fldChar w:fldCharType="end"/>
      </w:r>
      <w:r>
        <w:rPr>
          <w:sz w:val="24"/>
          <w:szCs w:val="24"/>
          <w:lang w:eastAsia="zh-CN"/>
        </w:rPr>
        <w:t xml:space="preserve">. This inconsistency also had an evident impact on the DNA-based qPCR analysis of </w:t>
      </w:r>
      <w:proofErr w:type="spellStart"/>
      <w:r>
        <w:rPr>
          <w:i/>
          <w:sz w:val="24"/>
          <w:szCs w:val="24"/>
          <w:lang w:eastAsia="zh-CN"/>
        </w:rPr>
        <w:t>amoA</w:t>
      </w:r>
      <w:proofErr w:type="spellEnd"/>
      <w:r>
        <w:rPr>
          <w:sz w:val="24"/>
          <w:szCs w:val="24"/>
          <w:lang w:eastAsia="zh-CN"/>
        </w:rPr>
        <w:t xml:space="preserve">, with high pre-drought abundances decreasing after drought onset in an opposite trend to the results of all other methods. Drought-driven soil oxidation likely increased the turnover of microbial </w:t>
      </w:r>
      <w:proofErr w:type="spellStart"/>
      <w:r>
        <w:rPr>
          <w:sz w:val="24"/>
          <w:szCs w:val="24"/>
          <w:lang w:eastAsia="zh-CN"/>
        </w:rPr>
        <w:t>necromass</w:t>
      </w:r>
      <w:proofErr w:type="spellEnd"/>
      <w:r>
        <w:rPr>
          <w:sz w:val="24"/>
          <w:szCs w:val="24"/>
          <w:lang w:eastAsia="zh-CN"/>
        </w:rPr>
        <w:t xml:space="preserve">, causing the decrease in detected </w:t>
      </w:r>
      <w:proofErr w:type="spellStart"/>
      <w:r>
        <w:rPr>
          <w:i/>
          <w:sz w:val="24"/>
          <w:szCs w:val="24"/>
          <w:lang w:eastAsia="zh-CN"/>
        </w:rPr>
        <w:t>amoA</w:t>
      </w:r>
      <w:proofErr w:type="spellEnd"/>
      <w:r>
        <w:rPr>
          <w:sz w:val="24"/>
          <w:szCs w:val="24"/>
          <w:lang w:eastAsia="zh-CN"/>
        </w:rPr>
        <w:t xml:space="preserve"> copies with the qPCR method as fewer remnant biomolecules persisted in the soil. Further, variation in ammonia oxidation proxies from the 16S </w:t>
      </w:r>
      <w:proofErr w:type="spellStart"/>
      <w:r>
        <w:rPr>
          <w:sz w:val="24"/>
          <w:szCs w:val="24"/>
          <w:lang w:eastAsia="zh-CN"/>
        </w:rPr>
        <w:t>rRNA</w:t>
      </w:r>
      <w:proofErr w:type="spellEnd"/>
      <w:r>
        <w:rPr>
          <w:sz w:val="24"/>
          <w:szCs w:val="24"/>
          <w:lang w:eastAsia="zh-CN"/>
        </w:rPr>
        <w:t xml:space="preserve"> amplicon sequencing and qPCR do not necessarily correspond to shifts in transcription rates </w:t>
      </w:r>
      <w:r>
        <w:rPr>
          <w:sz w:val="24"/>
          <w:szCs w:val="24"/>
          <w:lang w:eastAsia="zh-CN"/>
        </w:rPr>
        <w:fldChar w:fldCharType="begin"/>
      </w:r>
      <w:r>
        <w:rPr>
          <w:sz w:val="24"/>
          <w:szCs w:val="24"/>
          <w:lang w:eastAsia="zh-CN"/>
        </w:rPr>
        <w:instrText xml:space="preserve"> ADDIN ZOTERO_ITEM CSL_CITATION {"citationID":"FXdpA8AP","properties":{"formattedCitation":"[84]","plainCitation":"[84]","noteIndex":0},"citationItems":[{"id":245,"uris":["http://zotero.org/users/local/lzRxkMmx/items/Z5FQUM45"],"itemData":{"id":245,"type":"article-journal","container-title":"Nature Reviews Microbiology","DOI":"10.1038/nrmicro3468","ISSN":"1740-1526, 1740-1534","issue":"7","journalAbbreviation":"Nat Rev Microbiol","language":"en","page":"439-446","source":"DOI.org (Crossref)","title":"Dispersing misconceptions and identifying opportunities for the use of 'omics' in soil microbial ecology","volume":"13","author":[{"family":"Prosser","given":"James I."}],"issued":{"date-parts":[["2015",7]]}}}],"schema":"https://github.com/citation-style-language/schema/raw/master/csl-citation.json"} </w:instrText>
      </w:r>
      <w:r>
        <w:rPr>
          <w:sz w:val="24"/>
          <w:szCs w:val="24"/>
          <w:lang w:eastAsia="zh-CN"/>
        </w:rPr>
        <w:fldChar w:fldCharType="separate"/>
      </w:r>
      <w:r w:rsidRPr="00004679">
        <w:rPr>
          <w:sz w:val="24"/>
        </w:rPr>
        <w:t>[84]</w:t>
      </w:r>
      <w:r>
        <w:rPr>
          <w:sz w:val="24"/>
          <w:szCs w:val="24"/>
          <w:lang w:eastAsia="zh-CN"/>
        </w:rPr>
        <w:fldChar w:fldCharType="end"/>
      </w:r>
      <w:r>
        <w:rPr>
          <w:sz w:val="24"/>
          <w:szCs w:val="24"/>
          <w:lang w:eastAsia="zh-CN"/>
        </w:rPr>
        <w:t xml:space="preserve">. We attempted to limit the influence of sample compositionality by scaling relative amplicon abundance with copy numbers of </w:t>
      </w:r>
      <w:r>
        <w:rPr>
          <w:sz w:val="24"/>
          <w:szCs w:val="24"/>
          <w:lang w:eastAsia="zh-CN"/>
        </w:rPr>
        <w:lastRenderedPageBreak/>
        <w:t xml:space="preserve">the 16S </w:t>
      </w:r>
      <w:proofErr w:type="spellStart"/>
      <w:r>
        <w:rPr>
          <w:sz w:val="24"/>
          <w:szCs w:val="24"/>
          <w:lang w:eastAsia="zh-CN"/>
        </w:rPr>
        <w:t>rRNA</w:t>
      </w:r>
      <w:proofErr w:type="spellEnd"/>
      <w:r>
        <w:rPr>
          <w:sz w:val="24"/>
          <w:szCs w:val="24"/>
          <w:lang w:eastAsia="zh-CN"/>
        </w:rPr>
        <w:t xml:space="preserve"> region for each sample </w:t>
      </w:r>
      <w:r>
        <w:rPr>
          <w:sz w:val="24"/>
          <w:szCs w:val="24"/>
          <w:lang w:eastAsia="zh-CN"/>
        </w:rPr>
        <w:fldChar w:fldCharType="begin"/>
      </w:r>
      <w:r>
        <w:rPr>
          <w:sz w:val="24"/>
          <w:szCs w:val="24"/>
          <w:lang w:eastAsia="zh-CN"/>
        </w:rPr>
        <w:instrText xml:space="preserve"> ADDIN ZOTERO_ITEM CSL_CITATION {"citationID":"2HIarcF2","properties":{"formattedCitation":"[85]","plainCitation":"[85]","noteIndex":0},"citationItems":[{"id":246,"uris":["http://zotero.org/users/local/lzRxkMmx/items/R2CD4LXE"],"itemData":{"id":246,"type"</w:instrText>
      </w:r>
      <w:r>
        <w:rPr>
          <w:rFonts w:hint="eastAsia"/>
          <w:sz w:val="24"/>
          <w:szCs w:val="24"/>
          <w:lang w:eastAsia="zh-CN"/>
        </w:rPr>
        <w:instrText>:"article-journal","abstract":"Abstract\n            The recent development of cost</w:instrText>
      </w:r>
      <w:r>
        <w:rPr>
          <w:rFonts w:hint="eastAsia"/>
          <w:sz w:val="24"/>
          <w:szCs w:val="24"/>
          <w:lang w:eastAsia="zh-CN"/>
        </w:rPr>
        <w:instrText>‐</w:instrText>
      </w:r>
      <w:r>
        <w:rPr>
          <w:rFonts w:hint="eastAsia"/>
          <w:sz w:val="24"/>
          <w:szCs w:val="24"/>
          <w:lang w:eastAsia="zh-CN"/>
        </w:rPr>
        <w:instrText>effective high</w:instrText>
      </w:r>
      <w:r>
        <w:rPr>
          <w:rFonts w:hint="eastAsia"/>
          <w:sz w:val="24"/>
          <w:szCs w:val="24"/>
          <w:lang w:eastAsia="zh-CN"/>
        </w:rPr>
        <w:instrText>‐</w:instrText>
      </w:r>
      <w:r>
        <w:rPr>
          <w:rFonts w:hint="eastAsia"/>
          <w:sz w:val="24"/>
          <w:szCs w:val="24"/>
          <w:lang w:eastAsia="zh-CN"/>
        </w:rPr>
        <w:instrText>throughput DNA sequencing technologies has tremendously increased microbiome research. However, it has been well documented that the observed microbiome dat</w:instrText>
      </w:r>
      <w:r>
        <w:rPr>
          <w:sz w:val="24"/>
          <w:szCs w:val="24"/>
          <w:lang w:eastAsia="zh-CN"/>
        </w:rPr>
        <w:instrText>a suffers from compositionality, sparsity, and high variability. All of which pose serious challenges when analyzing microbiome data. Over the last decade, there has been considerable amount of interest into statistical and computational methods to tackle these challenges. The choice of inference aids in the selection of the appropriate statistical methods since only a few methods allow inferences for absolute abundance while most methods allow inferences for relative abundances. An overview of recent methods for differential abundance analysis and normalization of microbiome data is presented, focusing on methods that are accessible but have not been widely covered in previous literature. In detailed descriptions of each method, we discuss assumptions an</w:instrText>
      </w:r>
      <w:r>
        <w:rPr>
          <w:rFonts w:hint="eastAsia"/>
          <w:sz w:val="24"/>
          <w:szCs w:val="24"/>
          <w:lang w:eastAsia="zh-CN"/>
        </w:rPr>
        <w:instrText>d if and how these methods address the challenges of microbiome data. These methods are compared based on accuracy metrics in real and simulated settings. The goal is to provide a comprehensive but non</w:instrText>
      </w:r>
      <w:r>
        <w:rPr>
          <w:rFonts w:hint="eastAsia"/>
          <w:sz w:val="24"/>
          <w:szCs w:val="24"/>
          <w:lang w:eastAsia="zh-CN"/>
        </w:rPr>
        <w:instrText>‐</w:instrText>
      </w:r>
      <w:r>
        <w:rPr>
          <w:rFonts w:hint="eastAsia"/>
          <w:sz w:val="24"/>
          <w:szCs w:val="24"/>
          <w:lang w:eastAsia="zh-CN"/>
        </w:rPr>
        <w:instrText>exhaustive set of potential and easily</w:instrText>
      </w:r>
      <w:r>
        <w:rPr>
          <w:rFonts w:hint="eastAsia"/>
          <w:sz w:val="24"/>
          <w:szCs w:val="24"/>
          <w:lang w:eastAsia="zh-CN"/>
        </w:rPr>
        <w:instrText>‐</w:instrText>
      </w:r>
      <w:r>
        <w:rPr>
          <w:rFonts w:hint="eastAsia"/>
          <w:sz w:val="24"/>
          <w:szCs w:val="24"/>
          <w:lang w:eastAsia="zh-CN"/>
        </w:rPr>
        <w:instrText>accessible too</w:instrText>
      </w:r>
      <w:r>
        <w:rPr>
          <w:sz w:val="24"/>
          <w:szCs w:val="24"/>
          <w:lang w:eastAsia="zh-CN"/>
        </w:rPr>
        <w:instrText xml:space="preserve">ls for differential abundance and normalization of microbiome data.\n            \n              This article is categorized under:\n              \n                \n                  Statistical Models &gt; Generalized Linear Models\n                \n                \n                  Software for Computational Statistics &gt; Software/Statistical Software\n                \n                \n                  Statistical Learning and Exploratory Methods of the Data Sciences &gt; Modeling Methods","container-title":"WIREs Computational Statistics","DOI":"10.1002/wics.1586","ISSN":"1939-5108, 1939-0068","issue":"1","journalAbbreviation":"WIREs Computational Stats","language":"en","page":"e1586","source":"DOI.org (Crossref)","title":"A review of normalization and differential abundance methods for microbiome counts data","volume":"15","author":[{"family":"Swift","given":"Dionne"},{"family":"Cresswell","given":"Kellen"},{"family":"Johnson","given":"Robert"},{"family":"Stilianoudakis","given":"Spiro"},{"family":"Wei","given":"Xingtao"}],"issued":{"date-parts":[["2023",1]]}}}],"schema":"https://github.com/citation-style-language/schema/raw/master/csl-citation.json"} </w:instrText>
      </w:r>
      <w:r>
        <w:rPr>
          <w:sz w:val="24"/>
          <w:szCs w:val="24"/>
          <w:lang w:eastAsia="zh-CN"/>
        </w:rPr>
        <w:fldChar w:fldCharType="separate"/>
      </w:r>
      <w:r w:rsidRPr="00004679">
        <w:rPr>
          <w:sz w:val="24"/>
        </w:rPr>
        <w:t>[85]</w:t>
      </w:r>
      <w:r>
        <w:rPr>
          <w:sz w:val="24"/>
          <w:szCs w:val="24"/>
          <w:lang w:eastAsia="zh-CN"/>
        </w:rPr>
        <w:fldChar w:fldCharType="end"/>
      </w:r>
      <w:r>
        <w:rPr>
          <w:sz w:val="24"/>
          <w:szCs w:val="24"/>
          <w:lang w:eastAsia="zh-CN"/>
        </w:rPr>
        <w:t>. In spite of these efforts, it was clear that the DNA-based proxies were less reliable than RNA-based approaches to evaluate in situ temporal dynamics due to the instability of environmental factors influencing degradation rates.</w:t>
      </w:r>
    </w:p>
    <w:p w:rsidR="00474E9E" w:rsidRDefault="00474E9E" w:rsidP="00474E9E">
      <w:pPr>
        <w:spacing w:before="240" w:after="240" w:line="480" w:lineRule="auto"/>
        <w:rPr>
          <w:sz w:val="24"/>
          <w:szCs w:val="24"/>
        </w:rPr>
      </w:pPr>
      <w:r>
        <w:rPr>
          <w:sz w:val="24"/>
          <w:szCs w:val="24"/>
          <w:lang w:eastAsia="zh-CN"/>
        </w:rPr>
        <w:t xml:space="preserve">It is therefore more meaningful to use RNA-based methods to study the temporal dynamics of ammonia oxidation functional groups in response to drought. However, the RT-qPCR of </w:t>
      </w:r>
      <w:proofErr w:type="spellStart"/>
      <w:r>
        <w:rPr>
          <w:i/>
          <w:sz w:val="24"/>
          <w:szCs w:val="24"/>
          <w:lang w:eastAsia="zh-CN"/>
        </w:rPr>
        <w:t>amoA</w:t>
      </w:r>
      <w:proofErr w:type="spellEnd"/>
      <w:r>
        <w:rPr>
          <w:i/>
          <w:sz w:val="24"/>
          <w:szCs w:val="24"/>
          <w:lang w:eastAsia="zh-CN"/>
        </w:rPr>
        <w:t xml:space="preserve"> </w:t>
      </w:r>
      <w:r>
        <w:rPr>
          <w:sz w:val="24"/>
          <w:szCs w:val="24"/>
          <w:lang w:eastAsia="zh-CN"/>
        </w:rPr>
        <w:t xml:space="preserve">transcripts and </w:t>
      </w:r>
      <w:proofErr w:type="spellStart"/>
      <w:r>
        <w:rPr>
          <w:sz w:val="24"/>
          <w:szCs w:val="24"/>
          <w:lang w:eastAsia="zh-CN"/>
        </w:rPr>
        <w:t>metatranscriptome</w:t>
      </w:r>
      <w:proofErr w:type="spellEnd"/>
      <w:r>
        <w:rPr>
          <w:sz w:val="24"/>
          <w:szCs w:val="24"/>
          <w:lang w:eastAsia="zh-CN"/>
        </w:rPr>
        <w:t xml:space="preserve"> of the 16S mRNA region had contrasting results, with bacterial </w:t>
      </w:r>
      <w:proofErr w:type="spellStart"/>
      <w:r w:rsidRPr="00326D77">
        <w:rPr>
          <w:i/>
          <w:sz w:val="24"/>
          <w:szCs w:val="24"/>
          <w:lang w:eastAsia="zh-CN"/>
        </w:rPr>
        <w:t>amoA</w:t>
      </w:r>
      <w:proofErr w:type="spellEnd"/>
      <w:r>
        <w:rPr>
          <w:sz w:val="24"/>
          <w:szCs w:val="24"/>
          <w:lang w:eastAsia="zh-CN"/>
        </w:rPr>
        <w:t xml:space="preserve"> vastly outnumbering archaeal </w:t>
      </w:r>
      <w:proofErr w:type="spellStart"/>
      <w:r w:rsidRPr="00326D77">
        <w:rPr>
          <w:i/>
          <w:sz w:val="24"/>
          <w:szCs w:val="24"/>
          <w:lang w:eastAsia="zh-CN"/>
        </w:rPr>
        <w:t>amoA</w:t>
      </w:r>
      <w:proofErr w:type="spellEnd"/>
      <w:r w:rsidRPr="00326D77">
        <w:rPr>
          <w:i/>
          <w:sz w:val="24"/>
          <w:szCs w:val="24"/>
          <w:lang w:eastAsia="zh-CN"/>
        </w:rPr>
        <w:t xml:space="preserve"> </w:t>
      </w:r>
      <w:r>
        <w:rPr>
          <w:sz w:val="24"/>
          <w:szCs w:val="24"/>
          <w:lang w:eastAsia="zh-CN"/>
        </w:rPr>
        <w:t xml:space="preserve">in the RT-qPCR results but no bacterial </w:t>
      </w:r>
      <w:proofErr w:type="spellStart"/>
      <w:r w:rsidRPr="00326D77">
        <w:rPr>
          <w:i/>
          <w:sz w:val="24"/>
          <w:szCs w:val="24"/>
          <w:lang w:eastAsia="zh-CN"/>
        </w:rPr>
        <w:t>amoA</w:t>
      </w:r>
      <w:proofErr w:type="spellEnd"/>
      <w:r>
        <w:rPr>
          <w:sz w:val="24"/>
          <w:szCs w:val="24"/>
          <w:lang w:eastAsia="zh-CN"/>
        </w:rPr>
        <w:t xml:space="preserve"> identified at all in the </w:t>
      </w:r>
      <w:proofErr w:type="spellStart"/>
      <w:r>
        <w:rPr>
          <w:sz w:val="24"/>
          <w:szCs w:val="24"/>
          <w:lang w:eastAsia="zh-CN"/>
        </w:rPr>
        <w:t>metatranscriptomes</w:t>
      </w:r>
      <w:proofErr w:type="spellEnd"/>
      <w:r>
        <w:rPr>
          <w:sz w:val="24"/>
          <w:szCs w:val="24"/>
          <w:lang w:eastAsia="zh-CN"/>
        </w:rPr>
        <w:t xml:space="preserve">. Further, although </w:t>
      </w:r>
      <w:proofErr w:type="spellStart"/>
      <w:r w:rsidRPr="00326D77">
        <w:rPr>
          <w:i/>
          <w:sz w:val="24"/>
          <w:szCs w:val="24"/>
          <w:lang w:eastAsia="zh-CN"/>
        </w:rPr>
        <w:t>amoA</w:t>
      </w:r>
      <w:proofErr w:type="spellEnd"/>
      <w:r>
        <w:rPr>
          <w:sz w:val="24"/>
          <w:szCs w:val="24"/>
          <w:lang w:eastAsia="zh-CN"/>
        </w:rPr>
        <w:t xml:space="preserve"> from both bacteria and archaea increased in the RT-qPCR results during the </w:t>
      </w:r>
      <w:proofErr w:type="gramStart"/>
      <w:r>
        <w:rPr>
          <w:sz w:val="24"/>
          <w:szCs w:val="24"/>
          <w:lang w:eastAsia="zh-CN"/>
        </w:rPr>
        <w:t>drought,</w:t>
      </w:r>
      <w:proofErr w:type="gramEnd"/>
      <w:r>
        <w:rPr>
          <w:sz w:val="24"/>
          <w:szCs w:val="24"/>
          <w:lang w:eastAsia="zh-CN"/>
        </w:rPr>
        <w:t xml:space="preserve"> both proxies were stable in the </w:t>
      </w:r>
      <w:proofErr w:type="spellStart"/>
      <w:r>
        <w:rPr>
          <w:sz w:val="24"/>
          <w:szCs w:val="24"/>
          <w:lang w:eastAsia="zh-CN"/>
        </w:rPr>
        <w:t>metatranscriptomes</w:t>
      </w:r>
      <w:proofErr w:type="spellEnd"/>
      <w:r>
        <w:rPr>
          <w:sz w:val="24"/>
          <w:szCs w:val="24"/>
          <w:lang w:eastAsia="zh-CN"/>
        </w:rPr>
        <w:t xml:space="preserve"> during the same time period. </w:t>
      </w:r>
      <w:r w:rsidRPr="002A49EF">
        <w:rPr>
          <w:sz w:val="24"/>
          <w:szCs w:val="24"/>
        </w:rPr>
        <w:t xml:space="preserve">This </w:t>
      </w:r>
      <w:r>
        <w:rPr>
          <w:sz w:val="24"/>
          <w:szCs w:val="24"/>
        </w:rPr>
        <w:t xml:space="preserve">is likely due to </w:t>
      </w:r>
      <w:r w:rsidRPr="002A49EF">
        <w:rPr>
          <w:sz w:val="24"/>
          <w:szCs w:val="24"/>
        </w:rPr>
        <w:t xml:space="preserve">the </w:t>
      </w:r>
      <w:r>
        <w:rPr>
          <w:sz w:val="24"/>
          <w:szCs w:val="24"/>
        </w:rPr>
        <w:t xml:space="preserve">low </w:t>
      </w:r>
      <w:r w:rsidRPr="002A49EF">
        <w:rPr>
          <w:sz w:val="24"/>
          <w:szCs w:val="24"/>
        </w:rPr>
        <w:t xml:space="preserve">resolution of the </w:t>
      </w:r>
      <w:r>
        <w:rPr>
          <w:sz w:val="24"/>
          <w:szCs w:val="24"/>
        </w:rPr>
        <w:t xml:space="preserve">KEGG </w:t>
      </w:r>
      <w:r w:rsidRPr="002A49EF">
        <w:rPr>
          <w:sz w:val="24"/>
          <w:szCs w:val="24"/>
        </w:rPr>
        <w:t xml:space="preserve">database </w:t>
      </w:r>
      <w:r>
        <w:rPr>
          <w:sz w:val="24"/>
          <w:szCs w:val="24"/>
        </w:rPr>
        <w:t xml:space="preserve">in </w:t>
      </w:r>
      <w:r w:rsidRPr="002A49EF">
        <w:rPr>
          <w:sz w:val="24"/>
          <w:szCs w:val="24"/>
        </w:rPr>
        <w:t>identify</w:t>
      </w:r>
      <w:r>
        <w:rPr>
          <w:sz w:val="24"/>
          <w:szCs w:val="24"/>
        </w:rPr>
        <w:t>ing</w:t>
      </w:r>
      <w:r w:rsidRPr="002A49EF">
        <w:rPr>
          <w:sz w:val="24"/>
          <w:szCs w:val="24"/>
        </w:rPr>
        <w:t xml:space="preserve"> bacterial </w:t>
      </w:r>
      <w:proofErr w:type="spellStart"/>
      <w:r w:rsidRPr="004B7CF6">
        <w:rPr>
          <w:i/>
          <w:sz w:val="24"/>
          <w:szCs w:val="24"/>
        </w:rPr>
        <w:t>amo</w:t>
      </w:r>
      <w:r w:rsidRPr="00A50513">
        <w:rPr>
          <w:i/>
          <w:sz w:val="24"/>
          <w:szCs w:val="24"/>
        </w:rPr>
        <w:t>ABC</w:t>
      </w:r>
      <w:proofErr w:type="spellEnd"/>
      <w:r w:rsidRPr="00A50513">
        <w:rPr>
          <w:i/>
          <w:sz w:val="24"/>
          <w:szCs w:val="24"/>
        </w:rPr>
        <w:t xml:space="preserve"> </w:t>
      </w:r>
      <w:r w:rsidRPr="002A49EF">
        <w:rPr>
          <w:sz w:val="24"/>
          <w:szCs w:val="24"/>
        </w:rPr>
        <w:t xml:space="preserve">copies, likely due to their sequence similarity and taxonomic proximity to </w:t>
      </w:r>
      <w:proofErr w:type="spellStart"/>
      <w:r w:rsidRPr="002A49EF">
        <w:rPr>
          <w:sz w:val="24"/>
          <w:szCs w:val="24"/>
        </w:rPr>
        <w:t>methanotrophic</w:t>
      </w:r>
      <w:proofErr w:type="spellEnd"/>
      <w:r w:rsidRPr="002A49EF">
        <w:rPr>
          <w:sz w:val="24"/>
          <w:szCs w:val="24"/>
        </w:rPr>
        <w:t xml:space="preserve"> </w:t>
      </w:r>
      <w:proofErr w:type="spellStart"/>
      <w:r w:rsidRPr="004B7CF6">
        <w:rPr>
          <w:i/>
          <w:sz w:val="24"/>
          <w:szCs w:val="24"/>
        </w:rPr>
        <w:t>pmo</w:t>
      </w:r>
      <w:r w:rsidRPr="00A50513">
        <w:rPr>
          <w:i/>
          <w:sz w:val="24"/>
          <w:szCs w:val="24"/>
        </w:rPr>
        <w:t>AB</w:t>
      </w:r>
      <w:proofErr w:type="spellEnd"/>
      <w:r w:rsidRPr="002A49EF">
        <w:rPr>
          <w:sz w:val="24"/>
          <w:szCs w:val="24"/>
        </w:rPr>
        <w:t xml:space="preserve"> genes </w:t>
      </w:r>
      <w:r w:rsidRPr="002A49EF">
        <w:rPr>
          <w:sz w:val="24"/>
          <w:szCs w:val="24"/>
        </w:rPr>
        <w:fldChar w:fldCharType="begin"/>
      </w:r>
      <w:r>
        <w:rPr>
          <w:sz w:val="24"/>
          <w:szCs w:val="24"/>
        </w:rPr>
        <w:instrText xml:space="preserve"> ADDIN ZOTERO_ITEM CSL_CITATION {"citationID":"u4UgWdyo","properties":{"formattedCitation":"[86]","plainCitation":"[86]","noteIndex":0},"citationItems":[{"id":182,"uris":["http://zotero.org/users/local/lzRxkMmx/items/4KITFFYX"],"itemData":{"id":182,"type":"article-journal","container-title":"Journal of bacteriology","DOI":"10.1128/jb.177.11.3071-3079.1995","page":"3071-9","title":"Paniculate methane monooxygenase genes in methanotrophs","volume":"177","author":[{"family":"Semrau","given":"Jeremy"},{"family":"Chistoserdov","given":"Andrei"},{"family":"Lebron","given":"James"},{"family":"Costello","given":"A.M."},{"family":"Davagnino","given":"Juan"},{"family":"Kenna","given":"E.M."},{"family":"Holmes","given":"Andrew"},{"family":"Finch","given":"R"},{"family":"Murrell","given":"J"},{"family":"Lidstrom","given":"M"}],"issued":{"date-parts":[["1995",7]]}}}],"schema":"https://github.com/citation-style-language/schema/raw/master/csl-citation.json"} </w:instrText>
      </w:r>
      <w:r w:rsidRPr="002A49EF">
        <w:rPr>
          <w:sz w:val="24"/>
          <w:szCs w:val="24"/>
        </w:rPr>
        <w:fldChar w:fldCharType="separate"/>
      </w:r>
      <w:r w:rsidRPr="00004679">
        <w:rPr>
          <w:sz w:val="24"/>
        </w:rPr>
        <w:t>[86]</w:t>
      </w:r>
      <w:r w:rsidRPr="002A49EF">
        <w:rPr>
          <w:sz w:val="24"/>
          <w:szCs w:val="24"/>
        </w:rPr>
        <w:fldChar w:fldCharType="end"/>
      </w:r>
      <w:r w:rsidRPr="002A49EF">
        <w:rPr>
          <w:sz w:val="24"/>
          <w:szCs w:val="24"/>
        </w:rPr>
        <w:t xml:space="preserve">. Although RT-qPCR copies of archaeal </w:t>
      </w:r>
      <w:proofErr w:type="spellStart"/>
      <w:r w:rsidRPr="004B7CF6">
        <w:rPr>
          <w:i/>
          <w:sz w:val="24"/>
          <w:szCs w:val="24"/>
        </w:rPr>
        <w:t>amo</w:t>
      </w:r>
      <w:r w:rsidRPr="00A50513">
        <w:rPr>
          <w:i/>
          <w:sz w:val="24"/>
          <w:szCs w:val="24"/>
        </w:rPr>
        <w:t>A</w:t>
      </w:r>
      <w:proofErr w:type="spellEnd"/>
      <w:r w:rsidRPr="002A49EF">
        <w:rPr>
          <w:sz w:val="24"/>
          <w:szCs w:val="24"/>
        </w:rPr>
        <w:t xml:space="preserve"> still significantly increased during the drought period in the PW site, the shift was much less drastic than in the more-abundan</w:t>
      </w:r>
      <w:r>
        <w:rPr>
          <w:sz w:val="24"/>
          <w:szCs w:val="24"/>
        </w:rPr>
        <w:t>t</w:t>
      </w:r>
      <w:r w:rsidRPr="002A49EF">
        <w:rPr>
          <w:sz w:val="24"/>
          <w:szCs w:val="24"/>
        </w:rPr>
        <w:t xml:space="preserve"> bacterial </w:t>
      </w:r>
      <w:proofErr w:type="spellStart"/>
      <w:r w:rsidRPr="004B7CF6">
        <w:rPr>
          <w:i/>
          <w:sz w:val="24"/>
          <w:szCs w:val="24"/>
        </w:rPr>
        <w:t>amo</w:t>
      </w:r>
      <w:r w:rsidRPr="00A50513">
        <w:rPr>
          <w:i/>
          <w:sz w:val="24"/>
          <w:szCs w:val="24"/>
        </w:rPr>
        <w:t>A</w:t>
      </w:r>
      <w:proofErr w:type="spellEnd"/>
      <w:r w:rsidRPr="002A49EF">
        <w:rPr>
          <w:sz w:val="24"/>
          <w:szCs w:val="24"/>
        </w:rPr>
        <w:t xml:space="preserve">. Therefore, it is likely that the inability to identify AOB SSUs in both the June and August </w:t>
      </w:r>
      <w:r>
        <w:rPr>
          <w:sz w:val="24"/>
          <w:szCs w:val="24"/>
        </w:rPr>
        <w:t xml:space="preserve">samples </w:t>
      </w:r>
      <w:r w:rsidRPr="002A49EF">
        <w:rPr>
          <w:sz w:val="24"/>
          <w:szCs w:val="24"/>
        </w:rPr>
        <w:t xml:space="preserve">subsequently decreased the resolution of </w:t>
      </w:r>
      <w:proofErr w:type="spellStart"/>
      <w:r w:rsidRPr="002A49EF">
        <w:rPr>
          <w:sz w:val="24"/>
          <w:szCs w:val="24"/>
        </w:rPr>
        <w:t>metatranscriptomic</w:t>
      </w:r>
      <w:proofErr w:type="spellEnd"/>
      <w:r w:rsidRPr="002A49EF">
        <w:rPr>
          <w:sz w:val="24"/>
          <w:szCs w:val="24"/>
        </w:rPr>
        <w:t xml:space="preserve"> </w:t>
      </w:r>
      <w:proofErr w:type="spellStart"/>
      <w:r w:rsidRPr="004B7CF6">
        <w:rPr>
          <w:i/>
          <w:sz w:val="24"/>
          <w:szCs w:val="24"/>
        </w:rPr>
        <w:t>amo</w:t>
      </w:r>
      <w:r w:rsidRPr="00A50513">
        <w:rPr>
          <w:i/>
          <w:sz w:val="24"/>
          <w:szCs w:val="24"/>
        </w:rPr>
        <w:t>ABC</w:t>
      </w:r>
      <w:proofErr w:type="spellEnd"/>
      <w:r w:rsidRPr="002A49EF">
        <w:rPr>
          <w:sz w:val="24"/>
          <w:szCs w:val="24"/>
        </w:rPr>
        <w:t xml:space="preserve"> analysis. Further improvement of database </w:t>
      </w:r>
      <w:r>
        <w:rPr>
          <w:sz w:val="24"/>
          <w:szCs w:val="24"/>
        </w:rPr>
        <w:t>specificity</w:t>
      </w:r>
      <w:r w:rsidRPr="002A49EF">
        <w:rPr>
          <w:sz w:val="24"/>
          <w:szCs w:val="24"/>
        </w:rPr>
        <w:t xml:space="preserve"> to differentiate between bacterial </w:t>
      </w:r>
      <w:proofErr w:type="spellStart"/>
      <w:r w:rsidRPr="004B7CF6">
        <w:rPr>
          <w:i/>
          <w:sz w:val="24"/>
          <w:szCs w:val="24"/>
        </w:rPr>
        <w:t>amo</w:t>
      </w:r>
      <w:proofErr w:type="spellEnd"/>
      <w:r w:rsidRPr="002A49EF">
        <w:rPr>
          <w:sz w:val="24"/>
          <w:szCs w:val="24"/>
        </w:rPr>
        <w:t xml:space="preserve"> and </w:t>
      </w:r>
      <w:proofErr w:type="spellStart"/>
      <w:r w:rsidRPr="004B7CF6">
        <w:rPr>
          <w:i/>
          <w:sz w:val="24"/>
          <w:szCs w:val="24"/>
        </w:rPr>
        <w:t>pmo</w:t>
      </w:r>
      <w:proofErr w:type="spellEnd"/>
      <w:r w:rsidRPr="002A49EF">
        <w:rPr>
          <w:sz w:val="24"/>
          <w:szCs w:val="24"/>
        </w:rPr>
        <w:t xml:space="preserve"> could decrease the discrepancies between quanti</w:t>
      </w:r>
      <w:r>
        <w:rPr>
          <w:sz w:val="24"/>
          <w:szCs w:val="24"/>
        </w:rPr>
        <w:t>t</w:t>
      </w:r>
      <w:r w:rsidRPr="002A49EF">
        <w:rPr>
          <w:sz w:val="24"/>
          <w:szCs w:val="24"/>
        </w:rPr>
        <w:t xml:space="preserve">ative and </w:t>
      </w:r>
      <w:proofErr w:type="spellStart"/>
      <w:r w:rsidRPr="002A49EF">
        <w:rPr>
          <w:sz w:val="24"/>
          <w:szCs w:val="24"/>
        </w:rPr>
        <w:t>metatranscriptomic</w:t>
      </w:r>
      <w:proofErr w:type="spellEnd"/>
      <w:r w:rsidRPr="002A49EF">
        <w:rPr>
          <w:sz w:val="24"/>
          <w:szCs w:val="24"/>
        </w:rPr>
        <w:t xml:space="preserve"> methods in analyzing </w:t>
      </w:r>
      <w:proofErr w:type="spellStart"/>
      <w:r w:rsidRPr="004B7CF6">
        <w:rPr>
          <w:i/>
          <w:sz w:val="24"/>
          <w:szCs w:val="24"/>
        </w:rPr>
        <w:t>amo</w:t>
      </w:r>
      <w:proofErr w:type="spellEnd"/>
      <w:r w:rsidRPr="002A49EF">
        <w:rPr>
          <w:sz w:val="24"/>
          <w:szCs w:val="24"/>
        </w:rPr>
        <w:t xml:space="preserve"> fluxes.</w:t>
      </w:r>
    </w:p>
    <w:p w:rsidR="00474E9E" w:rsidRPr="00746B35" w:rsidRDefault="00474E9E" w:rsidP="00474E9E">
      <w:pPr>
        <w:spacing w:before="240" w:after="240" w:line="480" w:lineRule="auto"/>
        <w:rPr>
          <w:b/>
          <w:i/>
          <w:sz w:val="24"/>
          <w:szCs w:val="24"/>
        </w:rPr>
      </w:pPr>
      <w:proofErr w:type="gramStart"/>
      <w:r w:rsidRPr="00746B35">
        <w:rPr>
          <w:b/>
          <w:i/>
          <w:sz w:val="24"/>
          <w:szCs w:val="24"/>
        </w:rPr>
        <w:t>4.3</w:t>
      </w:r>
      <w:proofErr w:type="gramEnd"/>
      <w:r w:rsidRPr="00746B35">
        <w:rPr>
          <w:b/>
          <w:i/>
          <w:sz w:val="24"/>
          <w:szCs w:val="24"/>
        </w:rPr>
        <w:t xml:space="preserve"> </w:t>
      </w:r>
      <w:proofErr w:type="spellStart"/>
      <w:r>
        <w:rPr>
          <w:b/>
          <w:i/>
          <w:sz w:val="24"/>
          <w:szCs w:val="24"/>
        </w:rPr>
        <w:t>amoA</w:t>
      </w:r>
      <w:proofErr w:type="spellEnd"/>
      <w:r>
        <w:rPr>
          <w:b/>
          <w:i/>
          <w:sz w:val="24"/>
          <w:szCs w:val="24"/>
        </w:rPr>
        <w:t xml:space="preserve"> transcription increases during drought in fens</w:t>
      </w:r>
    </w:p>
    <w:p w:rsidR="00474E9E" w:rsidRDefault="00474E9E" w:rsidP="00474E9E">
      <w:pPr>
        <w:spacing w:before="240" w:after="240" w:line="480" w:lineRule="auto"/>
        <w:rPr>
          <w:sz w:val="24"/>
          <w:szCs w:val="24"/>
          <w:lang w:val="en-US" w:eastAsia="zh-CN"/>
        </w:rPr>
      </w:pPr>
      <w:r w:rsidRPr="002A49EF">
        <w:rPr>
          <w:sz w:val="24"/>
          <w:szCs w:val="24"/>
        </w:rPr>
        <w:lastRenderedPageBreak/>
        <w:t>In comparison to the April pre-drought system, by the middle of the drought in August there was a significant increase in both AOB and AOA transcription in the PW site, as evidenced by the results of the RT-qPCR. It is likely that both AOB and AOA responded positively to the influx of o</w:t>
      </w:r>
      <w:r>
        <w:rPr>
          <w:sz w:val="24"/>
          <w:szCs w:val="24"/>
        </w:rPr>
        <w:t>xygen into the peatland topsoil</w:t>
      </w:r>
      <w:r w:rsidRPr="002A49EF">
        <w:rPr>
          <w:sz w:val="24"/>
          <w:szCs w:val="24"/>
        </w:rPr>
        <w:t xml:space="preserve"> as the water table fell, as both groups are obligate aerobes</w:t>
      </w:r>
      <w:r>
        <w:rPr>
          <w:sz w:val="24"/>
          <w:szCs w:val="24"/>
        </w:rPr>
        <w:t xml:space="preserve"> </w:t>
      </w:r>
      <w:r>
        <w:rPr>
          <w:sz w:val="24"/>
          <w:szCs w:val="24"/>
        </w:rPr>
        <w:fldChar w:fldCharType="begin"/>
      </w:r>
      <w:r>
        <w:rPr>
          <w:sz w:val="24"/>
          <w:szCs w:val="24"/>
        </w:rPr>
        <w:instrText xml:space="preserve"> ADDIN ZOTERO_ITEM CSL_CITATION {"citationID":"PyjywOVI","properties":{"formattedCitation":"[52, 54, 55]","plainCitation":"[52, 54, 55]","noteIndex":0},"citationItems":[{"id":39,"uris":["http://zotero.org/users/local/lzRxkMmx/items/R8Q548FJ"],"itemData":{"id":39,"type":"article-journal","container-title":"Proc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Pr>
          <w:sz w:val="24"/>
          <w:szCs w:val="24"/>
        </w:rPr>
        <w:fldChar w:fldCharType="separate"/>
      </w:r>
      <w:r w:rsidRPr="000C6EEB">
        <w:rPr>
          <w:sz w:val="24"/>
        </w:rPr>
        <w:t>[52, 54, 55]</w:t>
      </w:r>
      <w:r>
        <w:rPr>
          <w:sz w:val="24"/>
          <w:szCs w:val="24"/>
        </w:rPr>
        <w:fldChar w:fldCharType="end"/>
      </w:r>
      <w:r w:rsidRPr="002A49EF">
        <w:rPr>
          <w:sz w:val="24"/>
          <w:szCs w:val="24"/>
        </w:rPr>
        <w:t>.</w:t>
      </w:r>
      <w:r>
        <w:rPr>
          <w:sz w:val="24"/>
          <w:szCs w:val="24"/>
        </w:rPr>
        <w:t xml:space="preserve"> In both sites, bacterial </w:t>
      </w:r>
      <w:proofErr w:type="spellStart"/>
      <w:r w:rsidRPr="00746B35">
        <w:rPr>
          <w:i/>
          <w:sz w:val="24"/>
          <w:szCs w:val="24"/>
        </w:rPr>
        <w:t>amoA</w:t>
      </w:r>
      <w:proofErr w:type="spellEnd"/>
      <w:r>
        <w:rPr>
          <w:sz w:val="24"/>
          <w:szCs w:val="24"/>
        </w:rPr>
        <w:t xml:space="preserve"> was transcribed at an abundance order of magnitude more than archaeal </w:t>
      </w:r>
      <w:proofErr w:type="spellStart"/>
      <w:r>
        <w:rPr>
          <w:i/>
          <w:sz w:val="24"/>
          <w:szCs w:val="24"/>
        </w:rPr>
        <w:t>amoA</w:t>
      </w:r>
      <w:proofErr w:type="spellEnd"/>
      <w:r>
        <w:rPr>
          <w:i/>
          <w:sz w:val="24"/>
          <w:szCs w:val="24"/>
        </w:rPr>
        <w:t xml:space="preserve"> </w:t>
      </w:r>
      <w:r>
        <w:rPr>
          <w:sz w:val="24"/>
          <w:szCs w:val="24"/>
        </w:rPr>
        <w:t>(</w:t>
      </w:r>
      <w:proofErr w:type="gramStart"/>
      <w:r>
        <w:rPr>
          <w:sz w:val="24"/>
          <w:szCs w:val="24"/>
        </w:rPr>
        <w:t>10⁸  vs</w:t>
      </w:r>
      <w:proofErr w:type="gramEnd"/>
      <w:r>
        <w:rPr>
          <w:sz w:val="24"/>
          <w:szCs w:val="24"/>
        </w:rPr>
        <w:t xml:space="preserve">. 10⁷ </w:t>
      </w:r>
      <w:r w:rsidRPr="00746B35">
        <w:rPr>
          <w:rFonts w:asciiTheme="minorHAnsi" w:hAnsiTheme="minorHAnsi" w:cstheme="minorHAnsi"/>
          <w:sz w:val="24"/>
          <w:szCs w:val="24"/>
        </w:rPr>
        <w:t>copies g</w:t>
      </w:r>
      <w:r>
        <w:rPr>
          <w:rFonts w:asciiTheme="minorHAnsi" w:hAnsiTheme="minorHAnsi" w:cstheme="minorHAnsi"/>
          <w:sz w:val="24"/>
          <w:szCs w:val="24"/>
        </w:rPr>
        <w:t>ˉ¹</w:t>
      </w:r>
      <w:r>
        <w:rPr>
          <w:rFonts w:ascii="Cambria Math" w:hAnsi="Cambria Math" w:cs="Cambria Math"/>
          <w:color w:val="111111"/>
          <w:sz w:val="21"/>
          <w:szCs w:val="21"/>
          <w:shd w:val="clear" w:color="auto" w:fill="FFFFFF"/>
        </w:rPr>
        <w:t xml:space="preserve"> </w:t>
      </w:r>
      <w:r>
        <w:rPr>
          <w:sz w:val="24"/>
          <w:szCs w:val="24"/>
          <w:lang w:val="en-US" w:eastAsia="zh-CN"/>
        </w:rPr>
        <w:t xml:space="preserve">DW soil). Both sites have a high ammonium supply (as per </w:t>
      </w:r>
      <w:proofErr w:type="spellStart"/>
      <w:r>
        <w:rPr>
          <w:sz w:val="24"/>
          <w:szCs w:val="24"/>
          <w:lang w:val="en-US" w:eastAsia="zh-CN"/>
        </w:rPr>
        <w:t>Ruetting</w:t>
      </w:r>
      <w:proofErr w:type="spellEnd"/>
      <w:r>
        <w:rPr>
          <w:sz w:val="24"/>
          <w:szCs w:val="24"/>
          <w:lang w:val="en-US" w:eastAsia="zh-CN"/>
        </w:rPr>
        <w:t xml:space="preserve"> et al. 2021 </w:t>
      </w:r>
      <w:r>
        <w:rPr>
          <w:sz w:val="24"/>
          <w:szCs w:val="24"/>
          <w:lang w:val="en-US" w:eastAsia="zh-CN"/>
        </w:rPr>
        <w:fldChar w:fldCharType="begin"/>
      </w:r>
      <w:r>
        <w:rPr>
          <w:sz w:val="24"/>
          <w:szCs w:val="24"/>
          <w:lang w:val="en-US" w:eastAsia="zh-CN"/>
        </w:rPr>
        <w:instrText xml:space="preserve"> ADDIN ZOTERO_ITEM CSL_CITATION {"citationID":"tPKBrQVY","properties":{"formattedCitation":"[20]","plainCitation":"[20]","noteIndex":0},"citationItems":[{"id":25,"uris":["http://zotero.org/users/local/lzRxkMmx/items/G6C8BA2V"],"itemData":{"id":25,"type":"article-journal","container-title":"Soil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Pr>
          <w:sz w:val="24"/>
          <w:szCs w:val="24"/>
          <w:lang w:val="en-US" w:eastAsia="zh-CN"/>
        </w:rPr>
        <w:fldChar w:fldCharType="separate"/>
      </w:r>
      <w:r w:rsidRPr="00710B84">
        <w:rPr>
          <w:sz w:val="24"/>
        </w:rPr>
        <w:t>[20]</w:t>
      </w:r>
      <w:r>
        <w:rPr>
          <w:sz w:val="24"/>
          <w:szCs w:val="24"/>
          <w:lang w:val="en-US" w:eastAsia="zh-CN"/>
        </w:rPr>
        <w:fldChar w:fldCharType="end"/>
      </w:r>
      <w:r>
        <w:rPr>
          <w:sz w:val="24"/>
          <w:szCs w:val="24"/>
          <w:lang w:val="en-US" w:eastAsia="zh-CN"/>
        </w:rPr>
        <w:t xml:space="preserve">), and the decrease of ammonium in August in PW corresponds to the peak of </w:t>
      </w:r>
      <w:proofErr w:type="spellStart"/>
      <w:r w:rsidRPr="00710B84">
        <w:rPr>
          <w:i/>
          <w:sz w:val="24"/>
          <w:szCs w:val="24"/>
          <w:lang w:val="en-US" w:eastAsia="zh-CN"/>
        </w:rPr>
        <w:t>amoA</w:t>
      </w:r>
      <w:proofErr w:type="spellEnd"/>
      <w:r>
        <w:rPr>
          <w:sz w:val="24"/>
          <w:szCs w:val="24"/>
          <w:lang w:val="en-US" w:eastAsia="zh-CN"/>
        </w:rPr>
        <w:t xml:space="preserve"> transcription. AOB has been found to outnumber AOA in ammonium-rich environments, which could be explained either by a niche preference due to increased cell maintenance requirements of AOB, or a competitive advantage of AOB over AOA </w:t>
      </w:r>
      <w:r>
        <w:rPr>
          <w:sz w:val="24"/>
          <w:szCs w:val="24"/>
          <w:lang w:val="en-US" w:eastAsia="zh-CN"/>
        </w:rPr>
        <w:fldChar w:fldCharType="begin"/>
      </w:r>
      <w:r>
        <w:rPr>
          <w:sz w:val="24"/>
          <w:szCs w:val="24"/>
          <w:lang w:val="en-US" w:eastAsia="zh-CN"/>
        </w:rPr>
        <w:instrText xml:space="preserve"> ADDIN ZOTERO_ITEM CSL_CITATION {"citationID":"e6nN8BQL","properties":{"formattedCitation":"[20, 87]","plainCitation":"[20, 87]","noteIndex":0},"citationItems":[{"id":25,"uris":["http://zotero.org/users/local/lzRxkMmx/items/G6C8BA2V"],"itemData":{"id":25,"type":"article-journal","container-title":"Soil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id":252,"uris":["http://zotero.org/users/local/lzRxkMmx/items/57N838X2"],"itemData":{"id":252,"type":"article-journal","container-title":"Soil Biology and Biochemistry","DOI":"10.1016/j.soilbio.2022.108638","ISSN":"00380717","journalAbbreviation":"Soil Biology and Biochemistry","language":"en","page":"108638","source":"DOI.org (Crossref)","title":"Insight into the role of competition in niche differentiation between ammonia-oxidizing archaea and bacteria in ammonium-rich alkaline soil: A network-based study","title-short":"Insight into the role of competition in niche differentiation between ammonia-oxidizing archaea and bacteria in ammonium-rich alkaline soil","volume":"168","author":[{"family":"Yin","given":"Chang"},{"family":"Tan","given":"Che"},{"family":"Chen","given":"Hao"},{"family":"Ye","given":"Mujun"},{"family":"Fan","given":"Xiaoping"},{"family":"Zheng","given":"Wanning"},{"family":"Gao","given":"Zixiang"},{"family":"Peng","given":"Hongyun"},{"family":"Liang","given":"Yongchao"}],"issued":{"date-parts":[["2022",5]]}}}],"schema":"https://github.com/citation-style-language/schema/raw/master/csl-citation.json"} </w:instrText>
      </w:r>
      <w:r>
        <w:rPr>
          <w:sz w:val="24"/>
          <w:szCs w:val="24"/>
          <w:lang w:val="en-US" w:eastAsia="zh-CN"/>
        </w:rPr>
        <w:fldChar w:fldCharType="separate"/>
      </w:r>
      <w:r w:rsidRPr="005C0341">
        <w:rPr>
          <w:sz w:val="24"/>
        </w:rPr>
        <w:t>[20, 87]</w:t>
      </w:r>
      <w:r>
        <w:rPr>
          <w:sz w:val="24"/>
          <w:szCs w:val="24"/>
          <w:lang w:val="en-US" w:eastAsia="zh-CN"/>
        </w:rPr>
        <w:fldChar w:fldCharType="end"/>
      </w:r>
      <w:r>
        <w:rPr>
          <w:sz w:val="24"/>
          <w:szCs w:val="24"/>
          <w:lang w:val="en-US" w:eastAsia="zh-CN"/>
        </w:rPr>
        <w:t>. The dominance of AOB in these rewetted fens is notable, as AOB produces the greenhouse gas N</w:t>
      </w:r>
      <w:r>
        <w:rPr>
          <w:rFonts w:ascii="Cambria Math" w:hAnsi="Cambria Math" w:cs="Cambria Math"/>
          <w:color w:val="4D5156"/>
          <w:sz w:val="21"/>
          <w:szCs w:val="21"/>
          <w:shd w:val="clear" w:color="auto" w:fill="FFFFFF"/>
        </w:rPr>
        <w:t>₂</w:t>
      </w:r>
      <w:r>
        <w:rPr>
          <w:sz w:val="24"/>
          <w:szCs w:val="24"/>
          <w:lang w:val="en-US" w:eastAsia="zh-CN"/>
        </w:rPr>
        <w:t xml:space="preserve">O at much higher rates than AOA during ammonia oxidation due to converting the intermediary product hydroxylamine or </w:t>
      </w:r>
      <w:proofErr w:type="spellStart"/>
      <w:r>
        <w:rPr>
          <w:sz w:val="24"/>
          <w:szCs w:val="24"/>
          <w:lang w:val="en-US" w:eastAsia="zh-CN"/>
        </w:rPr>
        <w:t>nitrifier</w:t>
      </w:r>
      <w:proofErr w:type="spellEnd"/>
      <w:r>
        <w:rPr>
          <w:sz w:val="24"/>
          <w:szCs w:val="24"/>
          <w:lang w:val="en-US" w:eastAsia="zh-CN"/>
        </w:rPr>
        <w:t xml:space="preserve">-denitrification </w:t>
      </w:r>
      <w:r>
        <w:rPr>
          <w:sz w:val="24"/>
          <w:szCs w:val="24"/>
          <w:lang w:val="en-US" w:eastAsia="zh-CN"/>
        </w:rPr>
        <w:fldChar w:fldCharType="begin"/>
      </w:r>
      <w:r>
        <w:rPr>
          <w:sz w:val="24"/>
          <w:szCs w:val="24"/>
          <w:lang w:val="en-US" w:eastAsia="zh-CN"/>
        </w:rPr>
        <w:instrText xml:space="preserve"> ADDIN ZOTERO_ITEM CSL_CITATION {"citationID":"r7mujr0z","properties":{"formattedCitation":"[88]","plainCitation":"[88]","noteIndex":0},"citationItems":[{"id":253,"uris":["http://zotero.org/users/local/lzRxkMmx/items/ZRFNI3QG"],"itemData":{"id":253,"type":"article-journal","abstract":"Abstract\n            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AOB.","container-title":"The ISME Journal","DOI":"10.1038/s41396-017-0025-5","ISSN":"1751-7362, 1751-7370","issue":"4","language":"en","license":"https://creativecommons.org/licenses/by/4.0/","page":"1084-1093","source":"DOI.org (Crossref)","title":"The consequences of niche and physiological differentiation of archaeal and bacterial ammonia oxidisers for nitrous oxide emissions","volume":"12","author":[{"family":"Hink","given":"Linda"},{"family":"Gubry-Rangin","given":"Cécile"},{"family":"Nicol","given":"Graeme W"},{"family":"Prosser","given":"James I"}],"issued":{"date-parts":[["2018",4,1]]}}}],"schema":"https://github.com/citation-style-language/schema/raw/master/csl-citation.json"} </w:instrText>
      </w:r>
      <w:r>
        <w:rPr>
          <w:sz w:val="24"/>
          <w:szCs w:val="24"/>
          <w:lang w:val="en-US" w:eastAsia="zh-CN"/>
        </w:rPr>
        <w:fldChar w:fldCharType="separate"/>
      </w:r>
      <w:r w:rsidRPr="005C0341">
        <w:rPr>
          <w:sz w:val="24"/>
        </w:rPr>
        <w:t>[88]</w:t>
      </w:r>
      <w:r>
        <w:rPr>
          <w:sz w:val="24"/>
          <w:szCs w:val="24"/>
          <w:lang w:val="en-US" w:eastAsia="zh-CN"/>
        </w:rPr>
        <w:fldChar w:fldCharType="end"/>
      </w:r>
      <w:r>
        <w:rPr>
          <w:sz w:val="24"/>
          <w:szCs w:val="24"/>
          <w:lang w:val="en-US" w:eastAsia="zh-CN"/>
        </w:rPr>
        <w:t>. Therefore, the drought-period increase of AOB in fens implies a risk for higher N</w:t>
      </w:r>
      <w:r>
        <w:rPr>
          <w:rFonts w:ascii="Cambria Math" w:hAnsi="Cambria Math" w:cs="Cambria Math"/>
          <w:color w:val="4D5156"/>
          <w:sz w:val="21"/>
          <w:szCs w:val="21"/>
          <w:shd w:val="clear" w:color="auto" w:fill="FFFFFF"/>
        </w:rPr>
        <w:t>₂</w:t>
      </w:r>
      <w:r>
        <w:rPr>
          <w:sz w:val="24"/>
          <w:szCs w:val="24"/>
          <w:lang w:val="en-US" w:eastAsia="zh-CN"/>
        </w:rPr>
        <w:t>O emissions. Correspondingly, there was an increase in N</w:t>
      </w:r>
      <w:r>
        <w:rPr>
          <w:rFonts w:ascii="Cambria Math" w:hAnsi="Cambria Math" w:cs="Cambria Math"/>
          <w:color w:val="4D5156"/>
          <w:sz w:val="21"/>
          <w:szCs w:val="21"/>
          <w:shd w:val="clear" w:color="auto" w:fill="FFFFFF"/>
        </w:rPr>
        <w:t>₂</w:t>
      </w:r>
      <w:r>
        <w:rPr>
          <w:sz w:val="24"/>
          <w:szCs w:val="24"/>
          <w:lang w:val="en-US" w:eastAsia="zh-CN"/>
        </w:rPr>
        <w:t xml:space="preserve">O release in the PW site after August 2018, which the increased bacterial </w:t>
      </w:r>
      <w:proofErr w:type="spellStart"/>
      <w:r w:rsidRPr="00794371">
        <w:rPr>
          <w:i/>
          <w:sz w:val="24"/>
          <w:szCs w:val="24"/>
          <w:lang w:val="en-US" w:eastAsia="zh-CN"/>
        </w:rPr>
        <w:t>amoA</w:t>
      </w:r>
      <w:proofErr w:type="spellEnd"/>
      <w:r>
        <w:rPr>
          <w:sz w:val="24"/>
          <w:szCs w:val="24"/>
          <w:lang w:val="en-US" w:eastAsia="zh-CN"/>
        </w:rPr>
        <w:t xml:space="preserve"> transcription could have contributed to </w:t>
      </w:r>
      <w:r>
        <w:rPr>
          <w:sz w:val="24"/>
          <w:szCs w:val="24"/>
          <w:lang w:val="en-US" w:eastAsia="zh-CN"/>
        </w:rPr>
        <w:fldChar w:fldCharType="begin"/>
      </w:r>
      <w:r>
        <w:rPr>
          <w:sz w:val="24"/>
          <w:szCs w:val="24"/>
          <w:lang w:val="en-US" w:eastAsia="zh-CN"/>
        </w:rPr>
        <w:instrText xml:space="preserve"> ADDIN ZOTERO_ITEM CSL_CITATION {"citationID":"WgsQCP6L","properties":{"formattedCitation":"[25]","plainCitation":"[25]","noteIndex":0},"citationItems":[{"id":68,"uris":["http://zotero.org/users/local/lzRxkMmx/items/867Z2D73"],"itemData":{"id":68,"type":"article-journal","abstract":"Abstract\n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Pr>
          <w:sz w:val="24"/>
          <w:szCs w:val="24"/>
          <w:lang w:val="en-US" w:eastAsia="zh-CN"/>
        </w:rPr>
        <w:fldChar w:fldCharType="separate"/>
      </w:r>
      <w:r w:rsidRPr="00794371">
        <w:rPr>
          <w:sz w:val="24"/>
        </w:rPr>
        <w:t>[25]</w:t>
      </w:r>
      <w:r>
        <w:rPr>
          <w:sz w:val="24"/>
          <w:szCs w:val="24"/>
          <w:lang w:val="en-US" w:eastAsia="zh-CN"/>
        </w:rPr>
        <w:fldChar w:fldCharType="end"/>
      </w:r>
      <w:r>
        <w:rPr>
          <w:sz w:val="24"/>
          <w:szCs w:val="24"/>
          <w:lang w:val="en-US" w:eastAsia="zh-CN"/>
        </w:rPr>
        <w:t xml:space="preserve">. </w:t>
      </w:r>
    </w:p>
    <w:p w:rsidR="00474E9E" w:rsidRDefault="00474E9E" w:rsidP="00474E9E">
      <w:pPr>
        <w:spacing w:before="240" w:after="240" w:line="480" w:lineRule="auto"/>
        <w:rPr>
          <w:sz w:val="24"/>
          <w:szCs w:val="24"/>
          <w:lang w:val="en-US" w:eastAsia="zh-CN"/>
        </w:rPr>
      </w:pPr>
      <w:r>
        <w:rPr>
          <w:sz w:val="24"/>
          <w:szCs w:val="24"/>
          <w:lang w:val="en-US" w:eastAsia="zh-CN"/>
        </w:rPr>
        <w:t xml:space="preserve">The ammonium and nitrate loads in the PW site support the observed increase in </w:t>
      </w:r>
      <w:proofErr w:type="spellStart"/>
      <w:r w:rsidRPr="00A66BB0">
        <w:rPr>
          <w:i/>
          <w:sz w:val="24"/>
          <w:szCs w:val="24"/>
          <w:lang w:val="en-US" w:eastAsia="zh-CN"/>
        </w:rPr>
        <w:t>amoA</w:t>
      </w:r>
      <w:proofErr w:type="spellEnd"/>
      <w:r>
        <w:rPr>
          <w:sz w:val="24"/>
          <w:szCs w:val="24"/>
          <w:lang w:val="en-US" w:eastAsia="zh-CN"/>
        </w:rPr>
        <w:t xml:space="preserve">, with a decrease in </w:t>
      </w:r>
      <w:r w:rsidRPr="00560CD5">
        <w:rPr>
          <w:rFonts w:asciiTheme="minorHAnsi" w:hAnsiTheme="minorHAnsi" w:cstheme="minorHAnsi"/>
          <w:sz w:val="24"/>
          <w:szCs w:val="24"/>
        </w:rPr>
        <w:t>NH</w:t>
      </w:r>
      <w:r w:rsidRPr="00560CD5">
        <w:rPr>
          <w:rFonts w:ascii="Cambria Math" w:hAnsi="Cambria Math" w:cs="Cambria Math"/>
          <w:color w:val="4D5156"/>
          <w:sz w:val="21"/>
          <w:szCs w:val="21"/>
          <w:shd w:val="clear" w:color="auto" w:fill="FFFFFF"/>
        </w:rPr>
        <w:t>₄⁺</w:t>
      </w:r>
      <w:r>
        <w:rPr>
          <w:rFonts w:ascii="Cambria Math" w:hAnsi="Cambria Math" w:cs="Cambria Math"/>
          <w:color w:val="4D5156"/>
          <w:sz w:val="21"/>
          <w:szCs w:val="21"/>
          <w:shd w:val="clear" w:color="auto" w:fill="FFFFFF"/>
        </w:rPr>
        <w:t xml:space="preserve"> </w:t>
      </w:r>
      <w:r w:rsidRPr="0034782C">
        <w:rPr>
          <w:sz w:val="24"/>
          <w:szCs w:val="24"/>
        </w:rPr>
        <w:t xml:space="preserve">and </w:t>
      </w:r>
      <w:r>
        <w:rPr>
          <w:sz w:val="24"/>
          <w:szCs w:val="24"/>
        </w:rPr>
        <w:t xml:space="preserve">increase in </w:t>
      </w:r>
      <w:r w:rsidRPr="00560CD5">
        <w:rPr>
          <w:rFonts w:asciiTheme="minorHAnsi" w:hAnsiTheme="minorHAnsi" w:cstheme="minorHAnsi"/>
          <w:sz w:val="24"/>
          <w:szCs w:val="24"/>
        </w:rPr>
        <w:t>NO</w:t>
      </w:r>
      <w:r w:rsidRPr="00560CD5">
        <w:rPr>
          <w:rFonts w:ascii="Cambria Math" w:hAnsi="Cambria Math" w:cs="Cambria Math"/>
          <w:color w:val="4D5156"/>
          <w:sz w:val="21"/>
          <w:szCs w:val="21"/>
          <w:shd w:val="clear" w:color="auto" w:fill="FFFFFF"/>
        </w:rPr>
        <w:t>₃⁻</w:t>
      </w:r>
      <w:r>
        <w:rPr>
          <w:sz w:val="24"/>
          <w:szCs w:val="24"/>
        </w:rPr>
        <w:t xml:space="preserve"> in August indicating higher nitrification activity. Further, in PW there was an increase in genes from the KEGG peptidoglycan degradation and biosynthesis pathway between April and June/August (ANOVA with </w:t>
      </w:r>
      <w:proofErr w:type="spellStart"/>
      <w:r>
        <w:rPr>
          <w:sz w:val="24"/>
          <w:szCs w:val="24"/>
        </w:rPr>
        <w:t>TukeyHSD</w:t>
      </w:r>
      <w:proofErr w:type="spellEnd"/>
      <w:r>
        <w:rPr>
          <w:sz w:val="24"/>
          <w:szCs w:val="24"/>
        </w:rPr>
        <w:t xml:space="preserve">, p &lt; 0.05). This indicates an increase in cell turnover via an </w:t>
      </w:r>
      <w:r>
        <w:rPr>
          <w:sz w:val="24"/>
          <w:szCs w:val="24"/>
        </w:rPr>
        <w:lastRenderedPageBreak/>
        <w:t xml:space="preserve">increase in cell wall degradation enzymes </w:t>
      </w:r>
      <w:r>
        <w:rPr>
          <w:sz w:val="24"/>
          <w:szCs w:val="24"/>
        </w:rPr>
        <w:fldChar w:fldCharType="begin"/>
      </w:r>
      <w:r>
        <w:rPr>
          <w:sz w:val="24"/>
          <w:szCs w:val="24"/>
        </w:rPr>
        <w:instrText xml:space="preserve"> ADDIN ZOTERO_ITEM CSL_CITATION {"citationID":"saob8Ui3","properties":{"formattedCitation":"[89]","plainCitation":"[89]","noteIndex":0},"citationItems":[{"id":164,"uris":["http://zotero.org/users/local/lzRxkMmx/items/TGTNPG3W"],"itemData":{"id":164,"type":"article-journal","abstract":"Abstract\n            Soil carbon transformation and sequestration have received significant interest in recent years due to a growing need for quantitating its role in mitigating climate change. Even though our understanding of the nature of soil organic matter has recently been substantially revised, fundamental uncertainty remains about the quantitative importance of microbial necromass as part of persistent organic matter. Addressing this uncertainty has been hampered by the absence of quantitative assessments whether microbial matter makes up the majority of the persistent carbon in soil. Direct quantitation of microbial necromass in soil is very challenging because of an overlapping molecular signature with nonmicrobial organic carbon. Here, we use a comprehensive analysis of existing biomarker amino sugar data published between 1996 and 2018, combined with novel appropriation using an ecological systems approach, elemental carbon–nitrogen stoichiometry, and biomarker </w:instrText>
      </w:r>
      <w:r>
        <w:rPr>
          <w:rFonts w:hint="eastAsia"/>
          <w:sz w:val="24"/>
          <w:szCs w:val="24"/>
        </w:rPr>
        <w:instrText>scaling, to demonstrate a suit of strategies for quantitating the contribution of microbe</w:instrText>
      </w:r>
      <w:r>
        <w:rPr>
          <w:rFonts w:hint="eastAsia"/>
          <w:sz w:val="24"/>
          <w:szCs w:val="24"/>
        </w:rPr>
        <w:instrText>‐</w:instrText>
      </w:r>
      <w:r>
        <w:rPr>
          <w:rFonts w:hint="eastAsia"/>
          <w:sz w:val="24"/>
          <w:szCs w:val="24"/>
        </w:rPr>
        <w:instrText>derived carbon to the topsoil organic carbon reservoir in global temperate agricultural, grassland, and forest ecosystems. We show that microbial necromass can make up more than half of soil organic carbon. Hence, we suggest that next</w:instrText>
      </w:r>
      <w:r>
        <w:rPr>
          <w:rFonts w:hint="eastAsia"/>
          <w:sz w:val="24"/>
          <w:szCs w:val="24"/>
        </w:rPr>
        <w:instrText>‐</w:instrText>
      </w:r>
      <w:r>
        <w:rPr>
          <w:rFonts w:hint="eastAsia"/>
          <w:sz w:val="24"/>
          <w:szCs w:val="24"/>
        </w:rPr>
        <w:instrText>generation field management requires promoting microbial biomass formation and necromass preservation to maintain healthy soils, ecosystems, and climate. Our analyses have important imp</w:instrText>
      </w:r>
      <w:r>
        <w:rPr>
          <w:sz w:val="24"/>
          <w:szCs w:val="24"/>
        </w:rPr>
        <w:instrText xml:space="preserve">lications for improving current climate and carbon models, and helping develop management practices and policies.","container-title":"Global Change Biology","DOI":"10.1111/gcb.14781","ISSN":"1354-1013, 1365-2486","issue":"11","journalAbbreviation":"Global Change Biology","language":"en","page":"3578-3590","source":"DOI.org (Crossref)","title":"Quantitative assessment of microbial necromass contribution to soil organic matter","volume":"25","author":[{"family":"Liang","given":"Chao"},{"family":"Amelung","given":"Wulf"},{"family":"Lehmann","given":"Johannes"},{"family":"Kästner","given":"Matthias"}],"issued":{"date-parts":[["2019",11]]}}}],"schema":"https://github.com/citation-style-language/schema/raw/master/csl-citation.json"} </w:instrText>
      </w:r>
      <w:r>
        <w:rPr>
          <w:sz w:val="24"/>
          <w:szCs w:val="24"/>
        </w:rPr>
        <w:fldChar w:fldCharType="separate"/>
      </w:r>
      <w:r w:rsidRPr="000C6EEB">
        <w:rPr>
          <w:sz w:val="24"/>
        </w:rPr>
        <w:t>[89]</w:t>
      </w:r>
      <w:r>
        <w:rPr>
          <w:sz w:val="24"/>
          <w:szCs w:val="24"/>
        </w:rPr>
        <w:fldChar w:fldCharType="end"/>
      </w:r>
      <w:r>
        <w:rPr>
          <w:sz w:val="24"/>
          <w:szCs w:val="24"/>
        </w:rPr>
        <w:t xml:space="preserve">. This could explain the observed decrease in DNA copies of bacterial </w:t>
      </w:r>
      <w:proofErr w:type="spellStart"/>
      <w:r w:rsidRPr="000C6EEB">
        <w:rPr>
          <w:i/>
          <w:sz w:val="24"/>
          <w:szCs w:val="24"/>
        </w:rPr>
        <w:t>amoA</w:t>
      </w:r>
      <w:proofErr w:type="spellEnd"/>
      <w:r>
        <w:rPr>
          <w:sz w:val="24"/>
          <w:szCs w:val="24"/>
        </w:rPr>
        <w:t xml:space="preserve"> qPCR, because increased cell turnover would result in less remnant DNA detected via qPCR. Cell turnover could also contribute to a novel soil ammonium source via </w:t>
      </w:r>
      <w:proofErr w:type="spellStart"/>
      <w:r>
        <w:rPr>
          <w:sz w:val="24"/>
          <w:szCs w:val="24"/>
        </w:rPr>
        <w:t>muramic</w:t>
      </w:r>
      <w:proofErr w:type="spellEnd"/>
      <w:r>
        <w:rPr>
          <w:sz w:val="24"/>
          <w:szCs w:val="24"/>
        </w:rPr>
        <w:t xml:space="preserve"> acid release, providing a substrate for ammonia oxidation metabolism that was less abundant pre-drought </w:t>
      </w:r>
      <w:r>
        <w:rPr>
          <w:sz w:val="24"/>
          <w:szCs w:val="24"/>
        </w:rPr>
        <w:fldChar w:fldCharType="begin"/>
      </w:r>
      <w:r>
        <w:rPr>
          <w:sz w:val="24"/>
          <w:szCs w:val="24"/>
        </w:rPr>
        <w:instrText xml:space="preserve"> ADDIN ZOTERO_ITEM CSL_CITATION {"citationID":"kCgqMRAS","properties":{"formattedCitation":"[90\\uc0\\u8211{}92]","plainCitation":"[90–92]","noteIndex":0},"citationItems":[{"id":166,"uris":["http://zotero.org/users/local/lzRxkMmx/items/6ELLKB5Q"],"itemData":{"id":166,"type":"article-journal","container-title":"Soil Biology and Biochemistry","DOI":"10.1016/j.soilbio.2019.107660","ISSN":"00380717","journalAbbreviation":"Soil Biology and Biochemistry","language":"en","page":"107660","source":"DOI.org (Crossref)","title":"Direct measurement of the in situ decomposition of microbial-derived soil organic matter","volume":"141","author":[{"family":"Hu","given":"Yuntao"},{"family":"Zheng","given":"Qing"},{"family":"Noll","given":"Lisa"},{"family":"Zhang","given":"Shasha"},{"family":"Wanek","given":"Wolfgang"}],"issued":{"date-parts":[["2020",2]]}}},{"id":167,"uris":["http://zotero.org/users/local/lzRxkMmx/items/UUSJFIXZ"],"itemData":{"id":167,"type":"article-journal","abstract":"Abstract\n            \n              Microbial necromass is an important source and component of soil organic matter (SOM), especially within the most stable pools. Global change factors such as anthropogenic nitrogen (N), phosphorus (P), and potassium (K) inputs, climate warming, elevated atmospheric carbon dioxide (eCO\n              2\n              ), and periodic precipitation reduction (drought) strongly affect soil microorganisms and consequently, influence microbial necromass formation. The impacts of these global change factors </w:instrText>
      </w:r>
      <w:r>
        <w:rPr>
          <w:rFonts w:hint="eastAsia"/>
          <w:sz w:val="24"/>
          <w:szCs w:val="24"/>
        </w:rPr>
        <w:instrText>on microbial necromass are poorly understood despite their critical role in the cycling and sequestration of soil carbon (C) and nutrients. Here, we conducted a meta</w:instrText>
      </w:r>
      <w:r>
        <w:rPr>
          <w:rFonts w:hint="eastAsia"/>
          <w:sz w:val="24"/>
          <w:szCs w:val="24"/>
        </w:rPr>
        <w:instrText>‐</w:instrText>
      </w:r>
      <w:r>
        <w:rPr>
          <w:rFonts w:hint="eastAsia"/>
          <w:sz w:val="24"/>
          <w:szCs w:val="24"/>
        </w:rPr>
        <w:instrText xml:space="preserve">analysis to reveal general patterns of the effects of nutrient addition, warming, eCO\n  </w:instrText>
      </w:r>
      <w:r>
        <w:rPr>
          <w:sz w:val="24"/>
          <w:szCs w:val="24"/>
        </w:rPr>
        <w:instrText xml:space="preserve">            2\n              , and drought on amino sugars (biomarkers of microbial necromass) in soils under croplands, forests, and grasslands. Nitrogen addition combined with P and K increased the content of fungal (+21%), bacterial (+22%), and total amino sugars (+9%), consequently leading to increased SOM formation. Nitrogen addition alone increased solely bacterial necromass (+10%) because the decrease of N limitation stimulated bacterial more than fungal growth. Warming increased bacterial necromass, because bacteria have competitive advantages at high temperatures compared to fungi. Other global change factors (P and NP addition, eCO\n              2\n              , and drought) had minor effects on microbial necromass because of: (i) compensation of the impacts by opposite processes, and (ii) the short duration of experiments compared to the slow microbial necromass turnover. Future studies should focus on: (i) the stronger response of bacterial necromass to N addition and warming compared to that of fungi, and (ii) the increased microbial necromass contribution to SOM accumulation and stability under NPK fertilization, and thereby for negative feedback to climate warming.","container-title":"Global Change Biology","DOI":"10.1111/gcb.16676","ISSN":"1354-1013, 1365-2486","issue":"12","journalAbbreviation":"Global Change Biology","language":"en","page":"3503-3515","source":"DOI.org (Crossref)","title":"Microbial necromass under global change and implications for soil organic matter","volume":"29","author":[{"family":"Hu","given":"Junxi"},{"family":"Du","given":"Meilin"},{"family":"Chen","given":"Jun"},{"family":"Tie","given":"Liehua"},{"family":"Zhou","given":"Shixing"},{"family":"Buckeridge","given":"Kate M."},{"family":"Cornelissen","given":"J. Hans C."},{"family":"Huang","given":"Congde"},{"family":"Kuzyakov","given":"Yakov"}],"issued":{"date-parts":[["2023",6]]}}},{"id":168,"uris":["http://zotero.org/users/local/lzRxkMmx/items/A2BN8TN7"],"itemData":{"id":168,"type":"article-journal","abstract"</w:instrText>
      </w:r>
      <w:r>
        <w:rPr>
          <w:rFonts w:hint="eastAsia"/>
          <w:sz w:val="24"/>
          <w:szCs w:val="24"/>
        </w:rPr>
        <w:instrText>:"Abstract\n            \n              Microbial</w:instrText>
      </w:r>
      <w:r>
        <w:rPr>
          <w:rFonts w:hint="eastAsia"/>
          <w:sz w:val="24"/>
          <w:szCs w:val="24"/>
        </w:rPr>
        <w:instrText>‐</w:instrText>
      </w:r>
      <w:r>
        <w:rPr>
          <w:rFonts w:hint="eastAsia"/>
          <w:sz w:val="24"/>
          <w:szCs w:val="24"/>
        </w:rPr>
        <w:instrText>derived nitrogen (N) is now recognized as an important source of soil organic N. However, the mechanisms that govern the production of microbial necromass N, its turnover, and stabilization in soil remain poorly understood. To assess the effects of elevated temperature on bacterial and fungal necromass N production, turnover, and stabilization, we incubated\n              15\n              N</w:instrText>
      </w:r>
      <w:r>
        <w:rPr>
          <w:rFonts w:hint="eastAsia"/>
          <w:sz w:val="24"/>
          <w:szCs w:val="24"/>
        </w:rPr>
        <w:instrText>‐</w:instrText>
      </w:r>
      <w:r>
        <w:rPr>
          <w:rFonts w:hint="eastAsia"/>
          <w:sz w:val="24"/>
          <w:szCs w:val="24"/>
        </w:rPr>
        <w:instrText>labeled bacterial and fungal necromass under optimum moisture con</w:instrText>
      </w:r>
      <w:r>
        <w:rPr>
          <w:sz w:val="24"/>
          <w:szCs w:val="24"/>
        </w:rPr>
        <w:instrText>ditions at 10°C, 15°C, and 25°C. We developed a new\n              15\n              N tracing model to calculate the production and mineralization rates of necromass N. Our results showed that bacterial and fungal necromass N had similar mineralization r</w:instrText>
      </w:r>
      <w:r>
        <w:rPr>
          <w:rFonts w:hint="eastAsia"/>
          <w:sz w:val="24"/>
          <w:szCs w:val="24"/>
        </w:rPr>
        <w:instrText>ates, despite their contrasting chemistry. Most bacterial and fungal necromass\n              15\n              N was recovered in the mineral</w:instrText>
      </w:r>
      <w:r>
        <w:rPr>
          <w:rFonts w:hint="eastAsia"/>
          <w:sz w:val="24"/>
          <w:szCs w:val="24"/>
        </w:rPr>
        <w:instrText>‐</w:instrText>
      </w:r>
      <w:r>
        <w:rPr>
          <w:rFonts w:hint="eastAsia"/>
          <w:sz w:val="24"/>
          <w:szCs w:val="24"/>
        </w:rPr>
        <w:instrText>associated organic matter fraction through microbial anabolism, suggesting that mineral association plays an imp</w:instrText>
      </w:r>
      <w:r>
        <w:rPr>
          <w:sz w:val="24"/>
          <w:szCs w:val="24"/>
        </w:rPr>
        <w:instrText xml:space="preserve">ortant role in stabilizing necromass N in soil, independently of necromass chemistry. Elevated temperature significantly increased the accumulation of necromass N in soil, due to the relatively higher microbial turnover and production of necromass N with </w:instrText>
      </w:r>
      <w:r>
        <w:rPr>
          <w:rFonts w:hint="eastAsia"/>
          <w:sz w:val="24"/>
          <w:szCs w:val="24"/>
        </w:rPr>
        <w:instrText>increasing temperature than the increases in microbial necromass N mineralization. In conclusion, we found elevated temperature may increase the contribution of microbial necromass N to mineral</w:instrText>
      </w:r>
      <w:r>
        <w:rPr>
          <w:rFonts w:hint="eastAsia"/>
          <w:sz w:val="24"/>
          <w:szCs w:val="24"/>
        </w:rPr>
        <w:instrText>‐</w:instrText>
      </w:r>
      <w:r>
        <w:rPr>
          <w:rFonts w:hint="eastAsia"/>
          <w:sz w:val="24"/>
          <w:szCs w:val="24"/>
        </w:rPr>
        <w:instrText xml:space="preserve">stabilized soil organic N.","container-title":"Global Change </w:instrText>
      </w:r>
      <w:r>
        <w:rPr>
          <w:sz w:val="24"/>
          <w:szCs w:val="24"/>
        </w:rPr>
        <w:instrText xml:space="preserve">Biology","DOI":"10.1111/gcb.15206","ISSN":"1354-1013, 1365-2486","issue":"9","journalAbbreviation":"Global Change Biology","language":"en","page":"5277-5289","source":"DOI.org (Crossref)","title":"Elevated temperature increases the accumulation of microbial necromass nitrogen in soil via increasing microbial turnover","volume":"26","author":[{"family":"Wang","given":"Xu"},{"family":"Wang","given":"Chao"},{"family":"Cotrufo","given":"M. Francesca"},{"family":"Sun","given":"Lifei"},{"family":"Jiang","given":"Ping"},{"family":"Liu","given":"Ziping"},{"family":"Bai","given":"Edith"}],"issued":{"date-parts":[["2020",9]]}}}],"schema":"https://github.com/citation-style-language/schema/raw/master/csl-citation.json"} </w:instrText>
      </w:r>
      <w:r>
        <w:rPr>
          <w:sz w:val="24"/>
          <w:szCs w:val="24"/>
        </w:rPr>
        <w:fldChar w:fldCharType="separate"/>
      </w:r>
      <w:r w:rsidRPr="00D45C2A">
        <w:rPr>
          <w:sz w:val="24"/>
          <w:szCs w:val="24"/>
        </w:rPr>
        <w:t>[90–92]</w:t>
      </w:r>
      <w:r>
        <w:rPr>
          <w:sz w:val="24"/>
          <w:szCs w:val="24"/>
        </w:rPr>
        <w:fldChar w:fldCharType="end"/>
      </w:r>
      <w:r>
        <w:rPr>
          <w:sz w:val="24"/>
          <w:szCs w:val="24"/>
        </w:rPr>
        <w:t>.</w:t>
      </w:r>
      <w:r>
        <w:rPr>
          <w:sz w:val="24"/>
          <w:szCs w:val="24"/>
          <w:lang w:val="en-US" w:eastAsia="zh-CN"/>
        </w:rPr>
        <w:t xml:space="preserve"> Although mineralization of nitrogen in the peat matrix can also be used for microbial ammonia oxidation, there is evidence that the rate of this process is unaffected by fluctuations in peat water content </w:t>
      </w:r>
      <w:r>
        <w:rPr>
          <w:sz w:val="24"/>
          <w:szCs w:val="24"/>
          <w:lang w:val="en-US" w:eastAsia="zh-CN"/>
        </w:rPr>
        <w:fldChar w:fldCharType="begin"/>
      </w:r>
      <w:r>
        <w:rPr>
          <w:sz w:val="24"/>
          <w:szCs w:val="24"/>
          <w:lang w:val="en-US" w:eastAsia="zh-CN"/>
        </w:rPr>
        <w:instrText xml:space="preserve"> ADDIN ZOTERO_ITEM CSL_CITATION {"citationID":"2u5tx8xg","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Pr>
          <w:sz w:val="24"/>
          <w:szCs w:val="24"/>
          <w:lang w:val="en-US" w:eastAsia="zh-CN"/>
        </w:rPr>
        <w:fldChar w:fldCharType="separate"/>
      </w:r>
      <w:r w:rsidRPr="00A92040">
        <w:rPr>
          <w:sz w:val="24"/>
        </w:rPr>
        <w:t>[7]</w:t>
      </w:r>
      <w:r>
        <w:rPr>
          <w:sz w:val="24"/>
          <w:szCs w:val="24"/>
          <w:lang w:val="en-US" w:eastAsia="zh-CN"/>
        </w:rPr>
        <w:fldChar w:fldCharType="end"/>
      </w:r>
      <w:r>
        <w:rPr>
          <w:sz w:val="24"/>
          <w:szCs w:val="24"/>
          <w:lang w:val="en-US" w:eastAsia="zh-CN"/>
        </w:rPr>
        <w:t>.</w:t>
      </w:r>
    </w:p>
    <w:p w:rsidR="00474E9E" w:rsidRPr="004263A8" w:rsidRDefault="00474E9E" w:rsidP="00474E9E">
      <w:pPr>
        <w:spacing w:before="240" w:after="240" w:line="480" w:lineRule="auto"/>
        <w:rPr>
          <w:b/>
          <w:i/>
          <w:sz w:val="24"/>
          <w:szCs w:val="24"/>
          <w:lang w:val="en-US" w:eastAsia="zh-CN"/>
        </w:rPr>
      </w:pPr>
      <w:r w:rsidRPr="004263A8">
        <w:rPr>
          <w:b/>
          <w:i/>
          <w:sz w:val="24"/>
          <w:szCs w:val="24"/>
          <w:lang w:val="en-US" w:eastAsia="zh-CN"/>
        </w:rPr>
        <w:t>4.4 Shifts in associated nitrogen-cycling microbes</w:t>
      </w:r>
    </w:p>
    <w:p w:rsidR="00474E9E" w:rsidRPr="00F7690F" w:rsidRDefault="00474E9E" w:rsidP="00474E9E">
      <w:pPr>
        <w:spacing w:before="240" w:after="240" w:line="480" w:lineRule="auto"/>
        <w:rPr>
          <w:sz w:val="24"/>
          <w:szCs w:val="24"/>
        </w:rPr>
      </w:pPr>
      <w:r w:rsidRPr="00F7690F">
        <w:rPr>
          <w:sz w:val="24"/>
          <w:szCs w:val="24"/>
        </w:rPr>
        <w:t xml:space="preserve">In April, before the onset of the 2018 drought, there was a peak in nitrogen fixation genes </w:t>
      </w:r>
      <w:proofErr w:type="spellStart"/>
      <w:r w:rsidRPr="00F7690F">
        <w:rPr>
          <w:i/>
          <w:sz w:val="24"/>
          <w:szCs w:val="24"/>
        </w:rPr>
        <w:t>nifK</w:t>
      </w:r>
      <w:proofErr w:type="spellEnd"/>
      <w:r w:rsidRPr="00F7690F">
        <w:rPr>
          <w:sz w:val="24"/>
          <w:szCs w:val="24"/>
        </w:rPr>
        <w:t xml:space="preserve"> and </w:t>
      </w:r>
      <w:proofErr w:type="spellStart"/>
      <w:r w:rsidRPr="00F7690F">
        <w:rPr>
          <w:i/>
          <w:sz w:val="24"/>
          <w:szCs w:val="24"/>
        </w:rPr>
        <w:t>nifH</w:t>
      </w:r>
      <w:proofErr w:type="spellEnd"/>
      <w:r w:rsidRPr="00F7690F">
        <w:rPr>
          <w:sz w:val="24"/>
          <w:szCs w:val="24"/>
        </w:rPr>
        <w:t xml:space="preserve"> in the PW site. Previous studies of nitrifying microbes in alpine fens of the </w:t>
      </w:r>
      <w:proofErr w:type="spellStart"/>
      <w:r w:rsidRPr="00F7690F">
        <w:rPr>
          <w:sz w:val="24"/>
          <w:szCs w:val="24"/>
        </w:rPr>
        <w:t>Zoige</w:t>
      </w:r>
      <w:proofErr w:type="spellEnd"/>
      <w:r w:rsidRPr="00F7690F">
        <w:rPr>
          <w:sz w:val="24"/>
          <w:szCs w:val="24"/>
        </w:rPr>
        <w:t xml:space="preserve"> Plateau found that </w:t>
      </w:r>
      <w:proofErr w:type="spellStart"/>
      <w:r w:rsidRPr="00F7690F">
        <w:rPr>
          <w:i/>
          <w:sz w:val="24"/>
          <w:szCs w:val="24"/>
        </w:rPr>
        <w:t>nifH</w:t>
      </w:r>
      <w:proofErr w:type="spellEnd"/>
      <w:r w:rsidRPr="00F7690F">
        <w:rPr>
          <w:sz w:val="24"/>
          <w:szCs w:val="24"/>
        </w:rPr>
        <w:t xml:space="preserve"> gene copies were positively correlated with soil water content, and that </w:t>
      </w:r>
      <w:proofErr w:type="spellStart"/>
      <w:r w:rsidRPr="00F7690F">
        <w:rPr>
          <w:i/>
          <w:sz w:val="24"/>
          <w:szCs w:val="24"/>
        </w:rPr>
        <w:t>nifD</w:t>
      </w:r>
      <w:proofErr w:type="spellEnd"/>
      <w:r w:rsidRPr="00F7690F">
        <w:rPr>
          <w:sz w:val="24"/>
          <w:szCs w:val="24"/>
        </w:rPr>
        <w:t xml:space="preserve"> gene copies decreased by 25% after the onset of an extreme drought </w:t>
      </w:r>
      <w:r w:rsidRPr="00F7690F">
        <w:rPr>
          <w:sz w:val="24"/>
          <w:szCs w:val="24"/>
        </w:rPr>
        <w:fldChar w:fldCharType="begin"/>
      </w:r>
      <w:r>
        <w:rPr>
          <w:sz w:val="24"/>
          <w:szCs w:val="24"/>
        </w:rPr>
        <w:instrText xml:space="preserve"> ADDIN ZOTERO_ITEM CSL_CITATION {"citationID":"KBIjgKUN","properties":{"formattedCitation":"[35, 93]","plainCitation":"[35, 93]","noteIndex":0},"citationItems":[{"id":31,"uris":["http://zotero.org/users/local/lzRxkMmx/items/TCJKHK58"],"itemData":{"id":31,"type":"article-journal","container-title":"Front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id":181,"uris":["http://zotero.org/users/local/lzRxkMmx/items/XGJZ5K29"],"itemData":{"id":181,"type":"article-journal","container-title":"Science of The Total Environment","DOI":"10.1016/j.scitotenv.2020.141084","ISSN":"00489697","journalAbbreviation":"Science of The Total Environment","language":"en","page":"141084","source":"DOI.org (Crossref)","title":"Depression of soil nitrogen fixation by drying soil in a degraded alpine peatland","volume":"747","author":[{"family":"Zhang","given":"Xiaodong"},{"family":"Jia","given":"Xin"},{"family":"Wu","given":"Haidong"},{"family":"Li","given":"Jing"},{"family":"Yan","given":"Liang"},{"family":"Wang","given":"Jinzhi"},{"family":"Li","given":"Yong"},{"family":"Kang","given":"Xiaoming"}],"issued":{"date-parts":[["2020",12]]}}}],"schema":"https://github.com/citation-style-language/schema/raw/master/csl-citation.json"} </w:instrText>
      </w:r>
      <w:r w:rsidRPr="00F7690F">
        <w:rPr>
          <w:sz w:val="24"/>
          <w:szCs w:val="24"/>
        </w:rPr>
        <w:fldChar w:fldCharType="separate"/>
      </w:r>
      <w:r w:rsidRPr="005C0341">
        <w:rPr>
          <w:sz w:val="24"/>
        </w:rPr>
        <w:t>[35, 93]</w:t>
      </w:r>
      <w:r w:rsidRPr="00F7690F">
        <w:rPr>
          <w:sz w:val="24"/>
          <w:szCs w:val="24"/>
        </w:rPr>
        <w:fldChar w:fldCharType="end"/>
      </w:r>
      <w:r w:rsidRPr="00F7690F">
        <w:rPr>
          <w:sz w:val="24"/>
          <w:szCs w:val="24"/>
        </w:rPr>
        <w:t xml:space="preserve">. The evidence for </w:t>
      </w:r>
      <w:r>
        <w:rPr>
          <w:sz w:val="24"/>
          <w:szCs w:val="24"/>
        </w:rPr>
        <w:t>a decrease in transcription of nitrogen fixation genes</w:t>
      </w:r>
      <w:r w:rsidRPr="00F7690F">
        <w:rPr>
          <w:sz w:val="24"/>
          <w:szCs w:val="24"/>
        </w:rPr>
        <w:t xml:space="preserve"> </w:t>
      </w:r>
      <w:r>
        <w:rPr>
          <w:sz w:val="24"/>
          <w:szCs w:val="24"/>
        </w:rPr>
        <w:t>after drought onset in PW supports</w:t>
      </w:r>
      <w:r w:rsidRPr="00F7690F">
        <w:rPr>
          <w:sz w:val="24"/>
          <w:szCs w:val="24"/>
        </w:rPr>
        <w:t xml:space="preserve"> these previous findings</w:t>
      </w:r>
      <w:r>
        <w:rPr>
          <w:sz w:val="24"/>
          <w:szCs w:val="24"/>
        </w:rPr>
        <w:t>. It further suggests a shift in soil nitrogen sources from atmospheric nitrogen to plant-microbe or microbe-microbe interactions after drought onset.</w:t>
      </w:r>
    </w:p>
    <w:p w:rsidR="00474E9E" w:rsidRPr="002A49EF" w:rsidRDefault="00474E9E" w:rsidP="00474E9E">
      <w:pPr>
        <w:spacing w:before="240" w:after="240" w:line="480" w:lineRule="auto"/>
        <w:rPr>
          <w:sz w:val="24"/>
          <w:szCs w:val="24"/>
        </w:rPr>
      </w:pPr>
      <w:r w:rsidRPr="002A49EF">
        <w:rPr>
          <w:sz w:val="24"/>
          <w:szCs w:val="24"/>
        </w:rPr>
        <w:t xml:space="preserve">In October, the </w:t>
      </w:r>
      <w:proofErr w:type="spellStart"/>
      <w:r w:rsidRPr="002A49EF">
        <w:rPr>
          <w:sz w:val="24"/>
          <w:szCs w:val="24"/>
        </w:rPr>
        <w:t>metatranscriptom</w:t>
      </w:r>
      <w:r>
        <w:rPr>
          <w:sz w:val="24"/>
          <w:szCs w:val="24"/>
        </w:rPr>
        <w:t>es</w:t>
      </w:r>
      <w:proofErr w:type="spellEnd"/>
      <w:r w:rsidRPr="002A49EF">
        <w:rPr>
          <w:sz w:val="24"/>
          <w:szCs w:val="24"/>
        </w:rPr>
        <w:t xml:space="preserve"> displayed a significant increase in the </w:t>
      </w:r>
      <w:proofErr w:type="spellStart"/>
      <w:r w:rsidRPr="004B7CF6">
        <w:rPr>
          <w:i/>
          <w:sz w:val="24"/>
          <w:szCs w:val="24"/>
        </w:rPr>
        <w:t>nir</w:t>
      </w:r>
      <w:r w:rsidRPr="00A50513">
        <w:rPr>
          <w:i/>
          <w:sz w:val="24"/>
          <w:szCs w:val="24"/>
        </w:rPr>
        <w:t>B</w:t>
      </w:r>
      <w:proofErr w:type="spellEnd"/>
      <w:r w:rsidRPr="002A49EF">
        <w:rPr>
          <w:sz w:val="24"/>
          <w:szCs w:val="24"/>
        </w:rPr>
        <w:t xml:space="preserve"> and </w:t>
      </w:r>
      <w:proofErr w:type="spellStart"/>
      <w:proofErr w:type="gramStart"/>
      <w:r w:rsidRPr="004B7CF6">
        <w:rPr>
          <w:i/>
          <w:sz w:val="24"/>
          <w:szCs w:val="24"/>
        </w:rPr>
        <w:t>nas</w:t>
      </w:r>
      <w:r w:rsidRPr="00A50513">
        <w:rPr>
          <w:i/>
          <w:sz w:val="24"/>
          <w:szCs w:val="24"/>
        </w:rPr>
        <w:t>A</w:t>
      </w:r>
      <w:proofErr w:type="spellEnd"/>
      <w:proofErr w:type="gramEnd"/>
      <w:r w:rsidRPr="002A49EF">
        <w:rPr>
          <w:sz w:val="24"/>
          <w:szCs w:val="24"/>
        </w:rPr>
        <w:t xml:space="preserve"> genes. While the </w:t>
      </w:r>
      <w:proofErr w:type="spellStart"/>
      <w:r w:rsidRPr="004B7CF6">
        <w:rPr>
          <w:i/>
          <w:sz w:val="24"/>
          <w:szCs w:val="24"/>
        </w:rPr>
        <w:t>nas</w:t>
      </w:r>
      <w:r w:rsidRPr="00A50513">
        <w:rPr>
          <w:i/>
          <w:sz w:val="24"/>
          <w:szCs w:val="24"/>
        </w:rPr>
        <w:t>A</w:t>
      </w:r>
      <w:proofErr w:type="spellEnd"/>
      <w:r w:rsidRPr="002A49EF">
        <w:rPr>
          <w:sz w:val="24"/>
          <w:szCs w:val="24"/>
        </w:rPr>
        <w:t xml:space="preserve"> gene is obligatory for nitrate assimilation </w:t>
      </w:r>
      <w:r w:rsidRPr="002A49EF">
        <w:rPr>
          <w:sz w:val="24"/>
          <w:szCs w:val="24"/>
        </w:rPr>
        <w:fldChar w:fldCharType="begin"/>
      </w:r>
      <w:r>
        <w:rPr>
          <w:sz w:val="24"/>
          <w:szCs w:val="24"/>
        </w:rPr>
        <w:instrText xml:space="preserve"> ADDIN ZOTERO_ITEM CSL_CITATION {"citationID":"CdbhduEr","properties":{"formattedCitation":"[94]","plainCitation":"[94]","noteIndex":0},"citationItems":[{"id":173,"uris":["http://zotero.org/users/local/lzRxkMmx/items/PRR4XYLL"],"itemData":{"id":173,"type":"article-journal","container-title":"J of Bacteriol","issue":"5","page":"1409-1413","title":"The nasB operon and nasA gene are required for nitrate/nitrite assimilation in Bacillus subtilis","volume":"177","author":[{"family":"Ogawa","given":"K.I."},{"family":"Akagawa","given":"E."},{"family":"Yamane","given":"K."},{"family":"Sun","given":"Z.W."},{"family":"LaCelle","given":"M."},{"family":"Zuber","given":"P."},{"family":"Nakano","given":"M.M."}],"issued":{"date-parts":[["1995"]]}}}],"schema":"https://github.com/citation-style-language/schema/raw/master/csl-citation.json"} </w:instrText>
      </w:r>
      <w:r w:rsidRPr="002A49EF">
        <w:rPr>
          <w:sz w:val="24"/>
          <w:szCs w:val="24"/>
        </w:rPr>
        <w:fldChar w:fldCharType="separate"/>
      </w:r>
      <w:r w:rsidRPr="005C0341">
        <w:rPr>
          <w:sz w:val="24"/>
        </w:rPr>
        <w:t>[94]</w:t>
      </w:r>
      <w:r w:rsidRPr="002A49EF">
        <w:rPr>
          <w:sz w:val="24"/>
          <w:szCs w:val="24"/>
        </w:rPr>
        <w:fldChar w:fldCharType="end"/>
      </w:r>
      <w:r w:rsidRPr="002A49EF">
        <w:rPr>
          <w:sz w:val="24"/>
          <w:szCs w:val="24"/>
        </w:rPr>
        <w:t xml:space="preserve">, </w:t>
      </w:r>
      <w:proofErr w:type="spellStart"/>
      <w:r w:rsidRPr="004B7CF6">
        <w:rPr>
          <w:i/>
          <w:sz w:val="24"/>
          <w:szCs w:val="24"/>
        </w:rPr>
        <w:t>nir</w:t>
      </w:r>
      <w:r w:rsidRPr="00A50513">
        <w:rPr>
          <w:i/>
          <w:sz w:val="24"/>
          <w:szCs w:val="24"/>
        </w:rPr>
        <w:t>B</w:t>
      </w:r>
      <w:proofErr w:type="spellEnd"/>
      <w:r w:rsidRPr="002A49EF">
        <w:rPr>
          <w:sz w:val="24"/>
          <w:szCs w:val="24"/>
        </w:rPr>
        <w:t xml:space="preserve"> codes for both dissimilatory and assimilatory nitrate/nitrite reduction </w:t>
      </w:r>
      <w:r w:rsidRPr="002A49EF">
        <w:rPr>
          <w:sz w:val="24"/>
          <w:szCs w:val="24"/>
        </w:rPr>
        <w:fldChar w:fldCharType="begin"/>
      </w:r>
      <w:r>
        <w:rPr>
          <w:sz w:val="24"/>
          <w:szCs w:val="24"/>
        </w:rPr>
        <w:instrText xml:space="preserve"> ADDIN ZOTERO_ITEM CSL_CITATION {"citationID":"p5Kodws2","properties":{"formattedCitation":"[95]","plainCitation":"[95]","noteIndex":0},"citationItems":[{"id":174,"uris":["http://zotero.org/users/local/lzRxkMmx/items/58LR6PNN"],"itemData":{"id":174,"type":"article-journal","container-title":"Science of The Total Environment","DOI":"10.1016/j.scitotenv.2020.139710","ISSN":"00489697","journalAbbreviation":"Science of The Total Environment","language":"en","page":"139710","source":"DOI.org (Crossref)","title":"DNRA: A short-circuit in biological N-cycling to conserve nitrogen in terrestrial ecosystems","title-short":"DNRA","volume":"738","author":[{"family":"Pandey","given":"C.B."},{"family":"Kumar","given":"Upendra"},{"family":"Kaviraj","given":"Megha"},{"family":"Minick","given":"K.J."},{"family":"Mishra","given":"A.K."},{"family":"Singh","given":"J.S."}],"issued":{"date-parts":[["2020",10]]}}}],"schema":"https://github.com/citation-style-language/schema/raw/master/csl-citation.json"} </w:instrText>
      </w:r>
      <w:r w:rsidRPr="002A49EF">
        <w:rPr>
          <w:sz w:val="24"/>
          <w:szCs w:val="24"/>
        </w:rPr>
        <w:fldChar w:fldCharType="separate"/>
      </w:r>
      <w:r w:rsidRPr="005C0341">
        <w:rPr>
          <w:sz w:val="24"/>
        </w:rPr>
        <w:t>[95]</w:t>
      </w:r>
      <w:r w:rsidRPr="002A49EF">
        <w:rPr>
          <w:sz w:val="24"/>
          <w:szCs w:val="24"/>
        </w:rPr>
        <w:fldChar w:fldCharType="end"/>
      </w:r>
      <w:r w:rsidRPr="002A49EF">
        <w:rPr>
          <w:sz w:val="24"/>
          <w:szCs w:val="24"/>
        </w:rPr>
        <w:t xml:space="preserve">. However, due to the lack of shifts in other DNRA markers (particularly the DNRA-exclusive </w:t>
      </w:r>
      <w:proofErr w:type="spellStart"/>
      <w:r w:rsidRPr="004B7CF6">
        <w:rPr>
          <w:i/>
          <w:sz w:val="24"/>
          <w:szCs w:val="24"/>
        </w:rPr>
        <w:t>nrf</w:t>
      </w:r>
      <w:r w:rsidRPr="00A50513">
        <w:rPr>
          <w:i/>
          <w:sz w:val="24"/>
          <w:szCs w:val="24"/>
        </w:rPr>
        <w:t>A</w:t>
      </w:r>
      <w:proofErr w:type="spellEnd"/>
      <w:r w:rsidRPr="002A49EF">
        <w:rPr>
          <w:sz w:val="24"/>
          <w:szCs w:val="24"/>
        </w:rPr>
        <w:t xml:space="preserve"> gene), it is likely that the observed increase in </w:t>
      </w:r>
      <w:proofErr w:type="spellStart"/>
      <w:r w:rsidRPr="004B7CF6">
        <w:rPr>
          <w:i/>
          <w:sz w:val="24"/>
          <w:szCs w:val="24"/>
        </w:rPr>
        <w:t>ni</w:t>
      </w:r>
      <w:r w:rsidRPr="00A50513">
        <w:rPr>
          <w:i/>
          <w:sz w:val="24"/>
          <w:szCs w:val="24"/>
        </w:rPr>
        <w:t>rB</w:t>
      </w:r>
      <w:proofErr w:type="spellEnd"/>
      <w:r w:rsidRPr="002A49EF">
        <w:rPr>
          <w:sz w:val="24"/>
          <w:szCs w:val="24"/>
        </w:rPr>
        <w:t xml:space="preserve"> corresponds to an uptick in ANRA rather than </w:t>
      </w:r>
      <w:r w:rsidRPr="002A49EF">
        <w:rPr>
          <w:sz w:val="24"/>
          <w:szCs w:val="24"/>
        </w:rPr>
        <w:lastRenderedPageBreak/>
        <w:t xml:space="preserve">DNRA. Both </w:t>
      </w:r>
      <w:proofErr w:type="spellStart"/>
      <w:r w:rsidRPr="004B7CF6">
        <w:rPr>
          <w:i/>
          <w:sz w:val="24"/>
          <w:szCs w:val="24"/>
        </w:rPr>
        <w:t>nir</w:t>
      </w:r>
      <w:r w:rsidRPr="00A50513">
        <w:rPr>
          <w:i/>
          <w:sz w:val="24"/>
          <w:szCs w:val="24"/>
        </w:rPr>
        <w:t>B</w:t>
      </w:r>
      <w:proofErr w:type="spellEnd"/>
      <w:r w:rsidRPr="002A49EF">
        <w:rPr>
          <w:sz w:val="24"/>
          <w:szCs w:val="24"/>
        </w:rPr>
        <w:t xml:space="preserve"> and </w:t>
      </w:r>
      <w:proofErr w:type="spellStart"/>
      <w:r w:rsidRPr="004B7CF6">
        <w:rPr>
          <w:i/>
          <w:sz w:val="24"/>
          <w:szCs w:val="24"/>
        </w:rPr>
        <w:t>nas</w:t>
      </w:r>
      <w:r w:rsidRPr="00A50513">
        <w:rPr>
          <w:i/>
          <w:sz w:val="24"/>
          <w:szCs w:val="24"/>
        </w:rPr>
        <w:t>A</w:t>
      </w:r>
      <w:proofErr w:type="spellEnd"/>
      <w:r w:rsidRPr="002A49EF">
        <w:rPr>
          <w:sz w:val="24"/>
          <w:szCs w:val="24"/>
        </w:rPr>
        <w:t xml:space="preserve"> facilitate cytoplasmic nitrite and nitrate reduction (respectively) requiring the synthesis of a [4Fe-4S] cluster </w:t>
      </w:r>
      <w:r w:rsidRPr="002A49EF">
        <w:rPr>
          <w:sz w:val="24"/>
          <w:szCs w:val="24"/>
        </w:rPr>
        <w:fldChar w:fldCharType="begin"/>
      </w:r>
      <w:r>
        <w:rPr>
          <w:sz w:val="24"/>
          <w:szCs w:val="24"/>
        </w:rPr>
        <w:instrText xml:space="preserve"> ADDIN ZOTERO_ITEM CSL_CITATION {"citationID":"b0CKNGgW","properties":{"formattedCitation":"[96]","plainCitation":"[96]","noteIndex":0},"citationItems":[{"id":175,"uris":["http://zotero.org/users/local/lzRxkMmx/items/EBY3ULH2"],"itemData":{"id":175,"type":"chapter","container-title":"Biology of the nitrogen cycle","publisher":"Elsevier B.V.","title":"Nitrate assimilation in bacteria","author":[{"family":"Moreno-Vivián","given":"C."},{"family":"Flores","given":"E."}],"issued":{"date-parts":[["2007"]]}}}],"schema":"https://github.com/citation-style-language/schema/raw/master/csl-citation.json"} </w:instrText>
      </w:r>
      <w:r w:rsidRPr="002A49EF">
        <w:rPr>
          <w:sz w:val="24"/>
          <w:szCs w:val="24"/>
        </w:rPr>
        <w:fldChar w:fldCharType="separate"/>
      </w:r>
      <w:r w:rsidRPr="005C0341">
        <w:rPr>
          <w:sz w:val="24"/>
        </w:rPr>
        <w:t>[96]</w:t>
      </w:r>
      <w:r w:rsidRPr="002A49EF">
        <w:rPr>
          <w:sz w:val="24"/>
          <w:szCs w:val="24"/>
        </w:rPr>
        <w:fldChar w:fldCharType="end"/>
      </w:r>
      <w:r w:rsidRPr="002A49EF">
        <w:rPr>
          <w:sz w:val="24"/>
          <w:szCs w:val="24"/>
        </w:rPr>
        <w:t xml:space="preserve">. Drained fens that had been subject to soil desiccation often have large pools of iron upon rewetting; fluctuating water tables in these ecosystems facilitates iron-redox which has the potential to mineralize organic matter </w:t>
      </w:r>
      <w:r w:rsidRPr="002A49EF">
        <w:rPr>
          <w:sz w:val="24"/>
          <w:szCs w:val="24"/>
        </w:rPr>
        <w:fldChar w:fldCharType="begin"/>
      </w:r>
      <w:r>
        <w:rPr>
          <w:sz w:val="24"/>
          <w:szCs w:val="24"/>
        </w:rPr>
        <w:instrText xml:space="preserve"> ADDIN ZOTERO_ITEM CSL_CITATION {"citationID":"K7EyOr68","properties":{"formattedCitation":"[97]","plainCitation":"[97]","noteIndex":0},"citationItems":[{"id":176,"uris":["http://zotero.org/users/local/lzRxkMmx/items/IHRMBTIC"],"itemData":{"id":176,"type":"article-journal","container-title":"PLOS ONE","DOI":"10.1371/journal.pone.0153166","ISSN":"1932-6203","issue":"4","journalAbbreviation":"PLoS ONE","language":"en","page":"e0153166","source":"DOI.org (Crossref)","title":"Soil Iron Content as a Predictor of Carbon and Nutrient Mobilization in Rewetted Fens","volume":"11","author":[{"family":"Emsens","given":"Willem-Jan"},{"family":"Aggenbach","given":"Camiel J. S."},{"family":"Schoutens","given":"Ken"},{"family":"Smolders","given":"Alfons J. P."},{"family":"Zak","given":"Dominik"},{"family":"Van Diggelen","given":"Rudy"}],"editor":[{"family":"Shah","given":"Vishal"}],"issued":{"date-parts":[["2016",4,6]]}}}],"schema":"https://github.com/citation-style-language/schema/raw/master/csl-citation.json"} </w:instrText>
      </w:r>
      <w:r w:rsidRPr="002A49EF">
        <w:rPr>
          <w:sz w:val="24"/>
          <w:szCs w:val="24"/>
        </w:rPr>
        <w:fldChar w:fldCharType="separate"/>
      </w:r>
      <w:r w:rsidRPr="005C0341">
        <w:rPr>
          <w:sz w:val="24"/>
        </w:rPr>
        <w:t>[97]</w:t>
      </w:r>
      <w:r w:rsidRPr="002A49EF">
        <w:rPr>
          <w:sz w:val="24"/>
          <w:szCs w:val="24"/>
        </w:rPr>
        <w:fldChar w:fldCharType="end"/>
      </w:r>
      <w:r>
        <w:rPr>
          <w:sz w:val="24"/>
          <w:szCs w:val="24"/>
        </w:rPr>
        <w:t>. The</w:t>
      </w:r>
      <w:r w:rsidRPr="002A49EF">
        <w:rPr>
          <w:sz w:val="24"/>
          <w:szCs w:val="24"/>
        </w:rPr>
        <w:t xml:space="preserve"> increase in ANRA-related genes indicates that this iron </w:t>
      </w:r>
      <w:r>
        <w:rPr>
          <w:sz w:val="24"/>
          <w:szCs w:val="24"/>
        </w:rPr>
        <w:t>fertilization</w:t>
      </w:r>
      <w:r w:rsidRPr="002A49EF">
        <w:rPr>
          <w:sz w:val="24"/>
          <w:szCs w:val="24"/>
        </w:rPr>
        <w:t xml:space="preserve"> after water fluctuations could also facilitate the synthesis of the sulfate-iron clusters required for nitrate assimilation. It is possible that nitrate concentrations in the fen soil was high enough that </w:t>
      </w:r>
      <w:proofErr w:type="spellStart"/>
      <w:r w:rsidRPr="004B7CF6">
        <w:rPr>
          <w:i/>
          <w:sz w:val="24"/>
          <w:szCs w:val="24"/>
        </w:rPr>
        <w:t>nir</w:t>
      </w:r>
      <w:r w:rsidRPr="00A50513">
        <w:rPr>
          <w:i/>
          <w:sz w:val="24"/>
          <w:szCs w:val="24"/>
        </w:rPr>
        <w:t>B</w:t>
      </w:r>
      <w:proofErr w:type="spellEnd"/>
      <w:r w:rsidRPr="002A49EF">
        <w:rPr>
          <w:sz w:val="24"/>
          <w:szCs w:val="24"/>
        </w:rPr>
        <w:t xml:space="preserve"> activity contributed only to biomass synthesis, rather than producing ammonia that is available for further oxidation </w:t>
      </w:r>
      <w:r w:rsidRPr="002A49EF">
        <w:rPr>
          <w:sz w:val="24"/>
          <w:szCs w:val="24"/>
        </w:rPr>
        <w:fldChar w:fldCharType="begin"/>
      </w:r>
      <w:r>
        <w:rPr>
          <w:sz w:val="24"/>
          <w:szCs w:val="24"/>
        </w:rPr>
        <w:instrText xml:space="preserve"> ADDIN ZOTERO_ITEM CSL_CITATION {"citationID":"aecR1cMJ","properties":{"formattedCitation":"[98]","plainCitation":"[98]","noteIndex":0},"citationItems":[{"id":180,"uris":["http://zotero.org/users/local/lzRxkMmx/items/UGGJ8U48"],"itemData":{"id":180,"type":"article-journal","container-title":"Archives of Microbiology","DOI":"10.1007/s00203-018-1590-3","ISSN":"0302-8933, 1432-072X","issue":"4","journalAbbreviation":"Arch Microbiol","language":"en","page":"519-530","source":"DOI.org (Crossref)","title":"The role of the NADH-dependent nitrite reductase, Nir, from Escherichia coli in fermentative ammonification","volume":"201","author":[{"family":"Wang","given":"Xiaoguang"},{"family":"Tamiev","given":"Denis"},{"family":"Alagurajan","given":"Jagannathan"},{"family":"DiSpirito","given":"Alan A."},{"family":"Phillips","given":"Gregory J."},{"family":"Hargrove","given":"Mark S."}],"issued":{"date-parts":[["2019",5]]}}}],"schema":"https://github.com/citation-style-language/schema/raw/master/csl-citation.json"} </w:instrText>
      </w:r>
      <w:r w:rsidRPr="002A49EF">
        <w:rPr>
          <w:sz w:val="24"/>
          <w:szCs w:val="24"/>
        </w:rPr>
        <w:fldChar w:fldCharType="separate"/>
      </w:r>
      <w:r w:rsidRPr="00724A3E">
        <w:rPr>
          <w:sz w:val="24"/>
        </w:rPr>
        <w:t>[98]</w:t>
      </w:r>
      <w:r w:rsidRPr="002A49EF">
        <w:rPr>
          <w:sz w:val="24"/>
          <w:szCs w:val="24"/>
        </w:rPr>
        <w:fldChar w:fldCharType="end"/>
      </w:r>
      <w:r w:rsidRPr="002A49EF">
        <w:rPr>
          <w:sz w:val="24"/>
          <w:szCs w:val="24"/>
        </w:rPr>
        <w:t xml:space="preserve">. Further studies on ANRA activity in rewetted fens that fluctuate between </w:t>
      </w:r>
      <w:proofErr w:type="spellStart"/>
      <w:r w:rsidRPr="002A49EF">
        <w:rPr>
          <w:sz w:val="24"/>
          <w:szCs w:val="24"/>
        </w:rPr>
        <w:t>oxic</w:t>
      </w:r>
      <w:proofErr w:type="spellEnd"/>
      <w:r w:rsidRPr="002A49EF">
        <w:rPr>
          <w:sz w:val="24"/>
          <w:szCs w:val="24"/>
        </w:rPr>
        <w:t xml:space="preserve"> and anoxic conditions (particularly during increasingly frequent droughts) would be informative regarding the impact of ANRA on peatland nitrogen cycling.</w:t>
      </w:r>
    </w:p>
    <w:p w:rsidR="00474E9E" w:rsidRPr="00724A3E" w:rsidRDefault="00474E9E" w:rsidP="00474E9E">
      <w:pPr>
        <w:spacing w:before="240" w:after="240" w:line="480" w:lineRule="auto"/>
        <w:rPr>
          <w:b/>
          <w:i/>
          <w:sz w:val="24"/>
          <w:szCs w:val="24"/>
          <w:lang w:eastAsia="zh-CN"/>
        </w:rPr>
      </w:pPr>
      <w:r w:rsidRPr="00724A3E">
        <w:rPr>
          <w:b/>
          <w:i/>
          <w:sz w:val="24"/>
          <w:szCs w:val="24"/>
          <w:lang w:eastAsia="zh-CN"/>
        </w:rPr>
        <w:t>4.5 AOA clade diversity during drought</w:t>
      </w:r>
    </w:p>
    <w:p w:rsidR="00474E9E" w:rsidRDefault="00474E9E" w:rsidP="00474E9E">
      <w:pPr>
        <w:spacing w:before="240" w:after="240" w:line="480" w:lineRule="auto"/>
        <w:rPr>
          <w:sz w:val="24"/>
          <w:szCs w:val="24"/>
          <w:lang w:eastAsia="zh-CN"/>
        </w:rPr>
      </w:pPr>
      <w:r w:rsidRPr="00724A3E">
        <w:rPr>
          <w:sz w:val="24"/>
          <w:szCs w:val="24"/>
          <w:lang w:eastAsia="zh-CN"/>
        </w:rPr>
        <w:t>W</w:t>
      </w:r>
      <w:r>
        <w:rPr>
          <w:sz w:val="24"/>
          <w:szCs w:val="24"/>
          <w:lang w:eastAsia="zh-CN"/>
        </w:rPr>
        <w:t xml:space="preserve">e constructed a phylogenetic tree linking the archaeal </w:t>
      </w:r>
      <w:proofErr w:type="spellStart"/>
      <w:r w:rsidRPr="00724A3E">
        <w:rPr>
          <w:i/>
          <w:sz w:val="24"/>
          <w:szCs w:val="24"/>
          <w:lang w:eastAsia="zh-CN"/>
        </w:rPr>
        <w:t>amoA</w:t>
      </w:r>
      <w:proofErr w:type="spellEnd"/>
      <w:r>
        <w:rPr>
          <w:sz w:val="24"/>
          <w:szCs w:val="24"/>
          <w:lang w:eastAsia="zh-CN"/>
        </w:rPr>
        <w:t xml:space="preserve"> gene taxonomy to the 16S </w:t>
      </w:r>
      <w:proofErr w:type="spellStart"/>
      <w:r>
        <w:rPr>
          <w:sz w:val="24"/>
          <w:szCs w:val="24"/>
          <w:lang w:eastAsia="zh-CN"/>
        </w:rPr>
        <w:t>rRNA</w:t>
      </w:r>
      <w:proofErr w:type="spellEnd"/>
      <w:r>
        <w:rPr>
          <w:sz w:val="24"/>
          <w:szCs w:val="24"/>
          <w:lang w:eastAsia="zh-CN"/>
        </w:rPr>
        <w:t xml:space="preserve"> marker to further describe drought dynamics between clades and orders of AOA, as per Wang et al. 2021 </w:t>
      </w:r>
      <w:r>
        <w:rPr>
          <w:sz w:val="24"/>
          <w:szCs w:val="24"/>
          <w:lang w:eastAsia="zh-CN"/>
        </w:rPr>
        <w:fldChar w:fldCharType="begin"/>
      </w:r>
      <w:r>
        <w:rPr>
          <w:sz w:val="24"/>
          <w:szCs w:val="24"/>
          <w:lang w:eastAsia="zh-CN"/>
        </w:rPr>
        <w:instrText xml:space="preserve"> ADDIN ZOTERO_ITEM CSL_CITATION {"citationID":"RCKVX2E0","properties":{"formattedCitation":"[41]","plainCitation":"[41]","noteIndex":0},"citationItems":[{"id":37,"uris":["http://zotero.org/users/local/lzRxkMmx/items/DA5B8SXU"],"itemData":{"id":37,"type":"document","language":"en","note":"page: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Pr>
          <w:sz w:val="24"/>
          <w:szCs w:val="24"/>
          <w:lang w:eastAsia="zh-CN"/>
        </w:rPr>
        <w:fldChar w:fldCharType="separate"/>
      </w:r>
      <w:r w:rsidRPr="00724A3E">
        <w:rPr>
          <w:sz w:val="24"/>
        </w:rPr>
        <w:t>[41]</w:t>
      </w:r>
      <w:r>
        <w:rPr>
          <w:sz w:val="24"/>
          <w:szCs w:val="24"/>
          <w:lang w:eastAsia="zh-CN"/>
        </w:rPr>
        <w:fldChar w:fldCharType="end"/>
      </w:r>
      <w:r>
        <w:rPr>
          <w:sz w:val="24"/>
          <w:szCs w:val="24"/>
          <w:lang w:eastAsia="zh-CN"/>
        </w:rPr>
        <w:t xml:space="preserve">. Of the 57 amplicon sequences, </w:t>
      </w:r>
      <w:r w:rsidRPr="00113F00">
        <w:rPr>
          <w:sz w:val="24"/>
          <w:szCs w:val="24"/>
          <w:lang w:eastAsia="zh-CN"/>
        </w:rPr>
        <w:t>6 (11%) were not clustered within any one clade or order in the phylogenetic tree and were labeled ‘undetermined’ (UD). However, these six unidentified amplicons constituted 33.6% of the AOA abundance, second only to NS-γ, which made up 45.7%.</w:t>
      </w:r>
      <w:r>
        <w:rPr>
          <w:sz w:val="24"/>
          <w:szCs w:val="24"/>
          <w:lang w:eastAsia="zh-CN"/>
        </w:rPr>
        <w:t xml:space="preserve"> The amplicon sequences identified within the class </w:t>
      </w:r>
      <w:proofErr w:type="spellStart"/>
      <w:r w:rsidRPr="00206557">
        <w:rPr>
          <w:i/>
          <w:sz w:val="24"/>
          <w:szCs w:val="24"/>
          <w:lang w:eastAsia="zh-CN"/>
        </w:rPr>
        <w:t>Nitrososphaera</w:t>
      </w:r>
      <w:proofErr w:type="spellEnd"/>
      <w:r w:rsidRPr="00206557">
        <w:rPr>
          <w:i/>
          <w:sz w:val="24"/>
          <w:szCs w:val="24"/>
          <w:lang w:eastAsia="zh-CN"/>
        </w:rPr>
        <w:t xml:space="preserve"> </w:t>
      </w:r>
      <w:r>
        <w:rPr>
          <w:sz w:val="24"/>
          <w:szCs w:val="24"/>
          <w:lang w:eastAsia="zh-CN"/>
        </w:rPr>
        <w:t>clustered with four of the five known orders of AOA (</w:t>
      </w:r>
      <w:proofErr w:type="spellStart"/>
      <w:r w:rsidRPr="00206557">
        <w:rPr>
          <w:i/>
          <w:sz w:val="24"/>
          <w:szCs w:val="24"/>
          <w:lang w:eastAsia="zh-CN"/>
        </w:rPr>
        <w:t>Nitrosophaerales</w:t>
      </w:r>
      <w:proofErr w:type="spellEnd"/>
      <w:r>
        <w:rPr>
          <w:sz w:val="24"/>
          <w:szCs w:val="24"/>
          <w:lang w:eastAsia="zh-CN"/>
        </w:rPr>
        <w:t xml:space="preserve"> or NS, Ca. </w:t>
      </w:r>
      <w:proofErr w:type="spellStart"/>
      <w:r w:rsidRPr="00206557">
        <w:rPr>
          <w:i/>
          <w:sz w:val="24"/>
          <w:szCs w:val="24"/>
          <w:lang w:eastAsia="zh-CN"/>
        </w:rPr>
        <w:t>Nitrosotaleales</w:t>
      </w:r>
      <w:proofErr w:type="spellEnd"/>
      <w:r>
        <w:rPr>
          <w:sz w:val="24"/>
          <w:szCs w:val="24"/>
          <w:lang w:eastAsia="zh-CN"/>
        </w:rPr>
        <w:t xml:space="preserve"> or NT and </w:t>
      </w:r>
      <w:proofErr w:type="spellStart"/>
      <w:r w:rsidRPr="00206557">
        <w:rPr>
          <w:i/>
          <w:sz w:val="24"/>
          <w:szCs w:val="24"/>
          <w:lang w:eastAsia="zh-CN"/>
        </w:rPr>
        <w:t>Nitrosopumilales</w:t>
      </w:r>
      <w:proofErr w:type="spellEnd"/>
      <w:r>
        <w:rPr>
          <w:sz w:val="24"/>
          <w:szCs w:val="24"/>
          <w:lang w:eastAsia="zh-CN"/>
        </w:rPr>
        <w:t xml:space="preserve"> or NP). Only amplicons in the order Ca. </w:t>
      </w:r>
      <w:proofErr w:type="spellStart"/>
      <w:r w:rsidRPr="00206557">
        <w:rPr>
          <w:i/>
          <w:sz w:val="24"/>
          <w:szCs w:val="24"/>
          <w:lang w:eastAsia="zh-CN"/>
        </w:rPr>
        <w:t>Nitrosocaldales</w:t>
      </w:r>
      <w:proofErr w:type="spellEnd"/>
      <w:r w:rsidRPr="00206557">
        <w:rPr>
          <w:i/>
          <w:sz w:val="24"/>
          <w:szCs w:val="24"/>
          <w:lang w:eastAsia="zh-CN"/>
        </w:rPr>
        <w:t xml:space="preserve"> </w:t>
      </w:r>
      <w:r>
        <w:rPr>
          <w:sz w:val="24"/>
          <w:szCs w:val="24"/>
          <w:lang w:eastAsia="zh-CN"/>
        </w:rPr>
        <w:t xml:space="preserve">were not </w:t>
      </w:r>
      <w:r>
        <w:rPr>
          <w:sz w:val="24"/>
          <w:szCs w:val="24"/>
          <w:lang w:eastAsia="zh-CN"/>
        </w:rPr>
        <w:lastRenderedPageBreak/>
        <w:t xml:space="preserve">identified within the sequences, which is sensible because they most often occur in thermal environments </w:t>
      </w:r>
      <w:r>
        <w:rPr>
          <w:sz w:val="24"/>
          <w:szCs w:val="24"/>
          <w:lang w:eastAsia="zh-CN"/>
        </w:rPr>
        <w:fldChar w:fldCharType="begin"/>
      </w:r>
      <w:r>
        <w:rPr>
          <w:sz w:val="24"/>
          <w:szCs w:val="24"/>
          <w:lang w:eastAsia="zh-CN"/>
        </w:rPr>
        <w:instrText xml:space="preserve"> ADDIN ZOTERO_ITEM CSL_CITATION {"citationID":"5UUs6bBU","properties":{"formattedCitation":"[99]","plainCitation":"[99]","noteIndex":0},"citationItems":[{"id":256,"uris":["http://zotero.org/users/local/lzRxkMmx/items/5R3NGXSW"],"itemData":{"id":256,"type":"article-journal","abstract":"“\n              Candidatus\n              Nitrosocaldaceae” are globally distributed in neutral or slightly alkaline hot springs and geothermally heated soils. Despite their essential role in the nitrogen cycle in high-temperature ecosystems, they remain poorly understood because they have never been isolated in pure culture, and very few genomes are available. In the present study, a metagenomics approach was employed to obtain “\n              Ca.\n              Nitrosocaldaceae” metagenomic-assembled genomes (MAGs) from hot spring samples collected from India and China. Phylogenomic analysis placed these MAGs within “\n              Ca.\n              Nitrosocaldaceae.” Average nucleotide identity and average amino acid identity analysis suggested the new MAGs represent two novel species of “\n              Candidatus\n              Nitrosocaldus” and a novel genus, herein proposed as “\n              Candidatus\n              Nitrosothermus.” Key genes responsible for chemolithotrophic ammonia oxidation and a thaumarchaeal 3HP/4HB cycle were detected in all MAGs. Furthermore, genes coding for urea degradation were only present in “\n              Ca.\n              Nitrosocaldus,” while biosynthesis of the vitamins, biotin, cobalamin, and riboflavin were detected in almost all MAGs. Comparison of “\n              Ca\n              . Nitrosocaldales/Nitrosocaldaceae” with other AOA revealed 526 specific orthogroups. This included genes related to thermal adaptation (cyclic 2,3-diphosphoglycerate, and S-adenosylmethionine decarboxylase), indicating their importance for life at high temperature. In addition, these MAGs acquired genes from members from archaea (Crenarchaeota) and bacteria (Firmicutes), mainly involved in metabolism and stress responses, which might play a role to allow this group to adapt to thermal habitats.","container-title":"Frontiers in Microbiology","DOI":"10.3389/fmicb.2020.608832","ISSN":"1664-302X","journalAbbreviation":"Front. Microbiol.","page":"608832","source":"DOI.org (Crossref)","title":"Genomic Insights of “Candidatus Nitrosocaldaceae” Based on Nine New Metagenome-Assembled Genomes, Including “Candidatus Nitrosothermus” Gen Nov. and Two New Species of “Candidatus Nitrosocaldus”","volume":"11","author":[{"family":"Luo","given":"Zhen-Hao"},{"family":"Narsing Rao","given":"Manik Prabhu"},{"family":"Chen","given":"Hao"},{"family":"Hua","given":"Zheng-Shuang"},{"family":"Li","given":"Qi"},{"family":"Hedlund","given":"Brian P."},{"family":"Dong","given":"Zhou-Yan"},{"family":"Liu","given":"Bing-Bing"},{"family":"Guo","given":"Shu-Xian"},{"family":"Shu","given":"Wen-Sheng"},{"family":"Li","given":"Wen-Jun"}],"issued":{"date-parts":[["2021",1,8]]}}}],"schema":"https://github.com/citation-style-language/schema/raw/master/csl-citation.json"} </w:instrText>
      </w:r>
      <w:r>
        <w:rPr>
          <w:sz w:val="24"/>
          <w:szCs w:val="24"/>
          <w:lang w:eastAsia="zh-CN"/>
        </w:rPr>
        <w:fldChar w:fldCharType="separate"/>
      </w:r>
      <w:r w:rsidRPr="00206557">
        <w:rPr>
          <w:sz w:val="24"/>
        </w:rPr>
        <w:t>[99]</w:t>
      </w:r>
      <w:r>
        <w:rPr>
          <w:sz w:val="24"/>
          <w:szCs w:val="24"/>
          <w:lang w:eastAsia="zh-CN"/>
        </w:rPr>
        <w:fldChar w:fldCharType="end"/>
      </w:r>
      <w:r>
        <w:rPr>
          <w:sz w:val="24"/>
          <w:szCs w:val="24"/>
          <w:lang w:eastAsia="zh-CN"/>
        </w:rPr>
        <w:t xml:space="preserve">. </w:t>
      </w:r>
    </w:p>
    <w:p w:rsidR="00474E9E" w:rsidRDefault="00474E9E" w:rsidP="00474E9E">
      <w:pPr>
        <w:spacing w:before="240" w:after="240" w:line="480" w:lineRule="auto"/>
        <w:rPr>
          <w:sz w:val="24"/>
          <w:szCs w:val="24"/>
          <w:lang w:eastAsia="zh-CN"/>
        </w:rPr>
      </w:pPr>
      <w:r>
        <w:rPr>
          <w:sz w:val="24"/>
          <w:szCs w:val="24"/>
          <w:lang w:eastAsia="zh-CN"/>
        </w:rPr>
        <w:t xml:space="preserve">AOA amplicons were rare in the CW sequences, with amplicons only assigned to NT-α in December 2018. This could be attributable to sampling depth, because NT-α (and some NS-γ) amplicons were previously described in deeper soils, and only rarely appeared in topsoil in the CW site </w:t>
      </w:r>
      <w:r>
        <w:rPr>
          <w:sz w:val="24"/>
          <w:szCs w:val="24"/>
          <w:lang w:eastAsia="zh-CN"/>
        </w:rPr>
        <w:fldChar w:fldCharType="begin"/>
      </w:r>
      <w:r>
        <w:rPr>
          <w:sz w:val="24"/>
          <w:szCs w:val="24"/>
          <w:lang w:eastAsia="zh-CN"/>
        </w:rPr>
        <w:instrText xml:space="preserve"> ADDIN ZOTERO_ITEM CSL_CITATION {"citationID":"7JBUozHn","properties":{"formattedCitation":"[41]","plainCitation":"[41]","noteIndex":0},"citationItems":[{"id":37,"uris":["http://zotero.org/users/local/lzRxkMmx/items/DA5B8SXU"],"itemData":{"id":37,"type":"document","language":"en","note":"page: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Pr>
          <w:sz w:val="24"/>
          <w:szCs w:val="24"/>
          <w:lang w:eastAsia="zh-CN"/>
        </w:rPr>
        <w:fldChar w:fldCharType="separate"/>
      </w:r>
      <w:r w:rsidRPr="00BF6C31">
        <w:rPr>
          <w:sz w:val="24"/>
        </w:rPr>
        <w:t>[41]</w:t>
      </w:r>
      <w:r>
        <w:rPr>
          <w:sz w:val="24"/>
          <w:szCs w:val="24"/>
          <w:lang w:eastAsia="zh-CN"/>
        </w:rPr>
        <w:fldChar w:fldCharType="end"/>
      </w:r>
      <w:r>
        <w:rPr>
          <w:sz w:val="24"/>
          <w:szCs w:val="24"/>
          <w:lang w:eastAsia="zh-CN"/>
        </w:rPr>
        <w:t xml:space="preserve">. NT-α occurs both in sediments and freshwater, and are most often found in acidic environments </w:t>
      </w:r>
      <w:r>
        <w:rPr>
          <w:sz w:val="24"/>
          <w:szCs w:val="24"/>
          <w:lang w:eastAsia="zh-CN"/>
        </w:rPr>
        <w:fldChar w:fldCharType="begin"/>
      </w:r>
      <w:r>
        <w:rPr>
          <w:sz w:val="24"/>
          <w:szCs w:val="24"/>
          <w:lang w:eastAsia="zh-CN"/>
        </w:rPr>
        <w:instrText xml:space="preserve"> ADDIN ZOTERO_ITEM CSL_CITATION {"citationID":"KM6Fyxhj","properties":{"formattedCitation":"[100]","plainCitation":"[100]","noteIndex":0},"citationItems":[{"id":258,"uris":["http://zotero.org/users/local/lzRxkMmx/items/SVQH7B8L"],"itemData":{"id":258,"type":"article-journal","abstract":"Abstract\n            \n              Ammonia-oxidising archaea (AOA) are ubiquitous and abundant in nature and play a major role in nitrogen cycling. AOA have been studied intensively based on the\n              amoA\n              gene (encoding ammonia monooxygenase subunit A), making it the most sequenced functional marker gene. Here, based on extensive phylogenetic and meta-data analyses of 33,378 curated archaeal\n              amoA\n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Commun","language":"en","page":"1517","source":"DOI.org (Crossref)","title":"Unifying the global phylogeny and environmental distribution of ammonia-oxidising archaea based on amoA genes","volume":"9","author":[{"family":"Alves","given":"Ricardo J. Eloy"},{"family":"Minh","given":"Bui Quang"},{"family":"Urich","given":"Tim"},{"family":"Von Haeseler","given":"Arndt"},{"family":"Schleper","given":"Christa"}],"issued":{"date-parts":[["2018",4,17]]}}}],"schema":"https://github.com/citation-style-language/schema/raw/master/csl-citation.json"} </w:instrText>
      </w:r>
      <w:r>
        <w:rPr>
          <w:sz w:val="24"/>
          <w:szCs w:val="24"/>
          <w:lang w:eastAsia="zh-CN"/>
        </w:rPr>
        <w:fldChar w:fldCharType="separate"/>
      </w:r>
      <w:r w:rsidRPr="00664A68">
        <w:rPr>
          <w:sz w:val="24"/>
        </w:rPr>
        <w:t>[100]</w:t>
      </w:r>
      <w:r>
        <w:rPr>
          <w:sz w:val="24"/>
          <w:szCs w:val="24"/>
          <w:lang w:eastAsia="zh-CN"/>
        </w:rPr>
        <w:fldChar w:fldCharType="end"/>
      </w:r>
      <w:r>
        <w:rPr>
          <w:sz w:val="24"/>
          <w:szCs w:val="24"/>
          <w:lang w:eastAsia="zh-CN"/>
        </w:rPr>
        <w:t xml:space="preserve">. Accordingly, the pH range for CW during the study period was slightly acidic and ranged from 5.75 to 6.89. </w:t>
      </w:r>
    </w:p>
    <w:p w:rsidR="00474E9E" w:rsidRDefault="00474E9E" w:rsidP="00474E9E">
      <w:pPr>
        <w:spacing w:before="240" w:after="240" w:line="480" w:lineRule="auto"/>
        <w:rPr>
          <w:sz w:val="24"/>
          <w:szCs w:val="24"/>
          <w:lang w:eastAsia="zh-CN"/>
        </w:rPr>
      </w:pPr>
      <w:r>
        <w:rPr>
          <w:sz w:val="24"/>
          <w:szCs w:val="24"/>
          <w:lang w:eastAsia="zh-CN"/>
        </w:rPr>
        <w:t xml:space="preserve">PW exhibited a higher diversity than CW across freshwater and soil environment AOA clades. The clades NS-γ and NS-δ have been found to constitute up to 66% of AOA variants in soils, and are both present within the PW site </w:t>
      </w:r>
      <w:r>
        <w:rPr>
          <w:sz w:val="24"/>
          <w:szCs w:val="24"/>
          <w:lang w:eastAsia="zh-CN"/>
        </w:rPr>
        <w:fldChar w:fldCharType="begin"/>
      </w:r>
      <w:r>
        <w:rPr>
          <w:sz w:val="24"/>
          <w:szCs w:val="24"/>
          <w:lang w:eastAsia="zh-CN"/>
        </w:rPr>
        <w:instrText xml:space="preserve"> ADDIN ZOTERO_ITEM CSL_CITATION {"citationID":"APca1jLc","properties":{"formattedCitation":"[100]","plainCitation":"[100]","noteIndex":0},"citationItems":[{"id":258,"uris":["http://zotero.org/users/local/lzRxkMmx/items/SVQH7B8L"],"itemData":{"id":258,"type":"article-journal","abstract":"Abstract\n            \n              Ammonia-oxidising archaea (AOA) are ubiquitous and abundant in nature and play a major role in nitrogen cycling. AOA have been studied intensively based on the\n              amoA\n              gene (encoding ammonia monooxygenase subunit A), making it the most sequenced functional marker gene. Here, based on extensive phylogenetic and meta-data analyses of 33,378 curated archaeal\n              amoA\n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Commun","language":"en","page":"1517","source":"DOI.org (Crossref)","title":"Unifying the global phylogeny and environmental distribution of ammonia-oxidising archaea based on amoA genes","volume":"9","author":[{"family":"Alves","given":"Ricardo J. Eloy"},{"family":"Minh","given":"Bui Quang"},{"family":"Urich","given":"Tim"},{"family":"Von Haeseler","given":"Arndt"},{"family":"Schleper","given":"Christa"}],"issued":{"date-parts":[["2018",4,17]]}}}],"schema":"https://github.com/citation-style-language/schema/raw/master/csl-citation.json"} </w:instrText>
      </w:r>
      <w:r>
        <w:rPr>
          <w:sz w:val="24"/>
          <w:szCs w:val="24"/>
          <w:lang w:eastAsia="zh-CN"/>
        </w:rPr>
        <w:fldChar w:fldCharType="separate"/>
      </w:r>
      <w:r w:rsidRPr="00A0384D">
        <w:rPr>
          <w:sz w:val="24"/>
        </w:rPr>
        <w:t>[100]</w:t>
      </w:r>
      <w:r>
        <w:rPr>
          <w:sz w:val="24"/>
          <w:szCs w:val="24"/>
          <w:lang w:eastAsia="zh-CN"/>
        </w:rPr>
        <w:fldChar w:fldCharType="end"/>
      </w:r>
      <w:r>
        <w:rPr>
          <w:sz w:val="24"/>
          <w:szCs w:val="24"/>
          <w:lang w:eastAsia="zh-CN"/>
        </w:rPr>
        <w:t xml:space="preserve">. NS-γ was the most abundant of the identified clades, and was dynamic over the study period, with evidence for a slight increase during the drought period </w:t>
      </w:r>
      <w:r>
        <w:rPr>
          <w:sz w:val="24"/>
          <w:szCs w:val="24"/>
          <w:lang w:eastAsia="zh-CN"/>
        </w:rPr>
        <w:fldChar w:fldCharType="begin"/>
      </w:r>
      <w:r>
        <w:rPr>
          <w:sz w:val="24"/>
          <w:szCs w:val="24"/>
          <w:lang w:eastAsia="zh-CN"/>
        </w:rPr>
        <w:instrText xml:space="preserve"> ADDIN ZOTERO_ITEM CSL_CITATION {"citationID":"JdIeZraq","properties":{"formattedCitation":"[100]","plainCitation":"[100]","noteIndex":0},"citationItems":[{"id":258,"uris":["http://zotero.org/users/local/lzRxkMmx/items/SVQH7B8L"],"itemData":{"id":258,"type":"article-journal","abstract":"Abstract\n            \n              Ammonia-oxidising archaea (AOA) are ubiquitous and abundant in nature and play a major role in nitrogen cycling. AOA have been studied intensively based on the\n              amoA\n              gene (encoding ammonia monooxygenase subunit A), making it the most sequenced functional marker gene. Here, based on extensive phylogenetic and meta-data analyses of 33,378 curated archaeal\n              amoA\n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Commun","language":"en","page":"1517","source":"DOI.org (Crossref)","title":"Unifying the global phylogeny and environmental distribution of ammonia-oxidising archaea based on amoA genes","volume":"9","author":[{"family":"Alves","given":"Ricardo J. Eloy"},{"family":"Minh","given":"Bui Quang"},{"family":"Urich","given":"Tim"},{"family":"Von Haeseler","given":"Arndt"},{"family":"Schleper","given":"Christa"}],"issued":{"date-parts":[["2018",4,17]]}}}],"schema":"https://github.com/citation-style-language/schema/raw/master/csl-citation.json"} </w:instrText>
      </w:r>
      <w:r>
        <w:rPr>
          <w:sz w:val="24"/>
          <w:szCs w:val="24"/>
          <w:lang w:eastAsia="zh-CN"/>
        </w:rPr>
        <w:fldChar w:fldCharType="separate"/>
      </w:r>
      <w:r w:rsidRPr="00A0384D">
        <w:rPr>
          <w:sz w:val="24"/>
        </w:rPr>
        <w:t>[100]</w:t>
      </w:r>
      <w:r>
        <w:rPr>
          <w:sz w:val="24"/>
          <w:szCs w:val="24"/>
          <w:lang w:eastAsia="zh-CN"/>
        </w:rPr>
        <w:fldChar w:fldCharType="end"/>
      </w:r>
      <w:r>
        <w:rPr>
          <w:sz w:val="24"/>
          <w:szCs w:val="24"/>
          <w:lang w:eastAsia="zh-CN"/>
        </w:rPr>
        <w:t xml:space="preserve">. The other clades identified were NS-ζ and NP-η, which are both common in freshwater and soil microbiomes. Therefore, these soil amplicons could also be influenced PW’s freshwater source in the </w:t>
      </w:r>
      <w:proofErr w:type="spellStart"/>
      <w:r>
        <w:rPr>
          <w:sz w:val="24"/>
          <w:szCs w:val="24"/>
          <w:lang w:eastAsia="zh-CN"/>
        </w:rPr>
        <w:t>Trebeltal</w:t>
      </w:r>
      <w:proofErr w:type="spellEnd"/>
      <w:r>
        <w:rPr>
          <w:sz w:val="24"/>
          <w:szCs w:val="24"/>
          <w:lang w:eastAsia="zh-CN"/>
        </w:rPr>
        <w:t xml:space="preserve"> River. Similarly to in Wang et al.’s 2021 investigation, amplicons from undetermined clades in the NS class were abundant in PW, and could belong to the underrepresented NS-ε or NS-β clades </w:t>
      </w:r>
      <w:r>
        <w:rPr>
          <w:sz w:val="24"/>
          <w:szCs w:val="24"/>
          <w:lang w:eastAsia="zh-CN"/>
        </w:rPr>
        <w:fldChar w:fldCharType="begin"/>
      </w:r>
      <w:r>
        <w:rPr>
          <w:sz w:val="24"/>
          <w:szCs w:val="24"/>
          <w:lang w:eastAsia="zh-CN"/>
        </w:rPr>
        <w:instrText xml:space="preserve"> ADDIN ZOTERO_ITEM CSL_CITATION {"citationID":"ZksYBV9s","properties":{"formattedCitation":"[41]","plainCitation":"[41]","noteIndex":0},"citationItems":[{"id":37,"uris":["http://zotero.org/users/local/lzRxkMmx/items/DA5B8SXU"],"itemData":{"id":37,"type":"document","language":"en","note":"page: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Pr>
          <w:sz w:val="24"/>
          <w:szCs w:val="24"/>
          <w:lang w:eastAsia="zh-CN"/>
        </w:rPr>
        <w:fldChar w:fldCharType="separate"/>
      </w:r>
      <w:r w:rsidRPr="00FF6E9A">
        <w:rPr>
          <w:sz w:val="24"/>
        </w:rPr>
        <w:t>[41]</w:t>
      </w:r>
      <w:r>
        <w:rPr>
          <w:sz w:val="24"/>
          <w:szCs w:val="24"/>
          <w:lang w:eastAsia="zh-CN"/>
        </w:rPr>
        <w:fldChar w:fldCharType="end"/>
      </w:r>
      <w:r>
        <w:rPr>
          <w:sz w:val="24"/>
          <w:szCs w:val="24"/>
          <w:lang w:eastAsia="zh-CN"/>
        </w:rPr>
        <w:t>.</w:t>
      </w:r>
    </w:p>
    <w:p w:rsidR="00474E9E" w:rsidRPr="00375539" w:rsidRDefault="00474E9E" w:rsidP="00474E9E">
      <w:pPr>
        <w:spacing w:before="240" w:after="240" w:line="480" w:lineRule="auto"/>
        <w:rPr>
          <w:b/>
          <w:i/>
          <w:sz w:val="24"/>
          <w:szCs w:val="24"/>
          <w:lang w:eastAsia="zh-CN"/>
        </w:rPr>
      </w:pPr>
      <w:r w:rsidRPr="00100700">
        <w:rPr>
          <w:b/>
          <w:i/>
          <w:sz w:val="24"/>
          <w:szCs w:val="24"/>
          <w:lang w:eastAsia="zh-CN"/>
        </w:rPr>
        <w:t>4.6 Percolation and rewetted coastal fens varied in drought response</w:t>
      </w:r>
    </w:p>
    <w:p w:rsidR="00474E9E" w:rsidRPr="002A49EF" w:rsidRDefault="00474E9E" w:rsidP="00474E9E">
      <w:pPr>
        <w:spacing w:before="240" w:after="240" w:line="480" w:lineRule="auto"/>
        <w:rPr>
          <w:sz w:val="24"/>
          <w:szCs w:val="24"/>
        </w:rPr>
      </w:pPr>
      <w:r w:rsidRPr="002A49EF">
        <w:rPr>
          <w:sz w:val="24"/>
          <w:szCs w:val="24"/>
        </w:rPr>
        <w:t xml:space="preserve">One of the notable differences in the study is between the dynamics and microbial profiles of the PW and CW site. Some of these differences are attributable to each sites’ mire type, with the PW site hydrologically linked to a river watershed, while CW is </w:t>
      </w:r>
      <w:r w:rsidRPr="002A49EF">
        <w:rPr>
          <w:sz w:val="24"/>
          <w:szCs w:val="24"/>
        </w:rPr>
        <w:lastRenderedPageBreak/>
        <w:t xml:space="preserve">occasionally flooded with brackish water from the Greifswald Bay. These differences in hydrological qualities can explain the more static microbiome factors, such as the lack of overall AOA clade diversity and lower functional gene copy numbers in CW as compared to PW. </w:t>
      </w:r>
    </w:p>
    <w:p w:rsidR="00474E9E" w:rsidRDefault="00474E9E" w:rsidP="00474E9E">
      <w:pPr>
        <w:spacing w:before="240" w:after="240" w:line="480" w:lineRule="auto"/>
        <w:rPr>
          <w:sz w:val="24"/>
          <w:szCs w:val="24"/>
        </w:rPr>
      </w:pPr>
      <w:r w:rsidRPr="002A49EF">
        <w:rPr>
          <w:sz w:val="24"/>
          <w:szCs w:val="24"/>
        </w:rPr>
        <w:t>However, water quality alone is insufficient to resolve why the nitrifying microbial communities in PW are dynamic in response to drought conditions, whereas those in CW remain largely stable. This is likely attributable to the fact that during non-drought periods, the water table in PW is often above the ground level. Further, the PW site is only considered to be in drought conditions when the water table drops just below the sampling depth of 0-5 cm (-5.45 cm). In contrast, in the CW site a fluctuating water table is typical outside of</w:t>
      </w:r>
      <w:r>
        <w:rPr>
          <w:sz w:val="24"/>
          <w:szCs w:val="24"/>
        </w:rPr>
        <w:t xml:space="preserve"> drought periods due to flooding</w:t>
      </w:r>
      <w:r w:rsidRPr="002A49EF">
        <w:rPr>
          <w:sz w:val="24"/>
          <w:szCs w:val="24"/>
        </w:rPr>
        <w:t xml:space="preserve">. This indicates that under typical precipitation regimes, the topsoil nitrifying microbes </w:t>
      </w:r>
      <w:proofErr w:type="gramStart"/>
      <w:r w:rsidRPr="002A49EF">
        <w:rPr>
          <w:sz w:val="24"/>
          <w:szCs w:val="24"/>
        </w:rPr>
        <w:t>are exposed</w:t>
      </w:r>
      <w:proofErr w:type="gramEnd"/>
      <w:r w:rsidRPr="002A49EF">
        <w:rPr>
          <w:sz w:val="24"/>
          <w:szCs w:val="24"/>
        </w:rPr>
        <w:t xml:space="preserve"> to </w:t>
      </w:r>
      <w:r>
        <w:rPr>
          <w:sz w:val="24"/>
          <w:szCs w:val="24"/>
        </w:rPr>
        <w:t>a higher</w:t>
      </w:r>
      <w:r w:rsidRPr="002A49EF">
        <w:rPr>
          <w:sz w:val="24"/>
          <w:szCs w:val="24"/>
        </w:rPr>
        <w:t xml:space="preserve"> oxygen content in the soil than those in the PW site, where the water table is often above the surface of the soil. Therefore, drought conditions are a </w:t>
      </w:r>
      <w:proofErr w:type="gramStart"/>
      <w:r w:rsidRPr="002A49EF">
        <w:rPr>
          <w:sz w:val="24"/>
          <w:szCs w:val="24"/>
        </w:rPr>
        <w:t>more extreme</w:t>
      </w:r>
      <w:proofErr w:type="gramEnd"/>
      <w:r w:rsidRPr="002A49EF">
        <w:rPr>
          <w:sz w:val="24"/>
          <w:szCs w:val="24"/>
        </w:rPr>
        <w:t xml:space="preserve"> shift from a stable hydrological state for the PW microbiome compared to CW, resulting in a greater response from the nitrifying microbiome to the change from anoxic to </w:t>
      </w:r>
      <w:proofErr w:type="spellStart"/>
      <w:r w:rsidRPr="002A49EF">
        <w:rPr>
          <w:sz w:val="24"/>
          <w:szCs w:val="24"/>
        </w:rPr>
        <w:t>oxic</w:t>
      </w:r>
      <w:proofErr w:type="spellEnd"/>
      <w:r w:rsidRPr="002A49EF">
        <w:rPr>
          <w:sz w:val="24"/>
          <w:szCs w:val="24"/>
        </w:rPr>
        <w:t xml:space="preserve"> soil conditions.</w:t>
      </w:r>
    </w:p>
    <w:p w:rsidR="00474E9E" w:rsidRDefault="00474E9E" w:rsidP="00474E9E">
      <w:pPr>
        <w:spacing w:before="240" w:after="240" w:line="480" w:lineRule="auto"/>
        <w:rPr>
          <w:sz w:val="24"/>
          <w:szCs w:val="24"/>
        </w:rPr>
      </w:pPr>
      <w:r>
        <w:rPr>
          <w:sz w:val="24"/>
          <w:szCs w:val="24"/>
        </w:rPr>
        <w:t xml:space="preserve">A remaining source of uncertainty concerns the soil water content in both sites. Although the water table falls in CW and PW, the soil water content only decreases in CW. There seem to be dampening feedback mechanisms at work in PW that maintain topsoil moisture at approximately 80% even with a low water table. This could be a result of shrinking feedback in the peat structure to maintain the relationship of the peat surface to the water table surface, although this could not have compensated for the </w:t>
      </w:r>
      <w:r>
        <w:rPr>
          <w:sz w:val="24"/>
          <w:szCs w:val="24"/>
        </w:rPr>
        <w:lastRenderedPageBreak/>
        <w:t xml:space="preserve">greatest water table depressions during the drought (Figure 1) </w:t>
      </w:r>
      <w:r>
        <w:rPr>
          <w:sz w:val="24"/>
          <w:szCs w:val="24"/>
        </w:rPr>
        <w:fldChar w:fldCharType="begin"/>
      </w:r>
      <w:r>
        <w:rPr>
          <w:sz w:val="24"/>
          <w:szCs w:val="24"/>
        </w:rPr>
        <w:instrText xml:space="preserve"> ADDIN ZOTERO_ITEM CSL_CITATION {"citationID":"dzzTxOtg","properties":{"formattedCitation":"[101, 102]","plainCitation":"[101, 102]","noteIndex":0},"citationItems":[{"id":188,"uris":["http://zotero.org/users/local/lzRxkMmx/items/DKL9EINB"],"itemData":{"id":188,"type":"article-journal","abstract":"Abstract\n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Pr>
          <w:rFonts w:ascii="Cambria Math" w:hAnsi="Cambria Math" w:cs="Cambria Math"/>
          <w:sz w:val="24"/>
          <w:szCs w:val="24"/>
        </w:rPr>
        <w:instrText>∼</w:instrText>
      </w:r>
      <w:r>
        <w:rPr>
          <w:sz w:val="24"/>
          <w:szCs w:val="24"/>
        </w:rPr>
        <w:instrText>20 cm (Experimental site), and hydrological response was measured compared to Control (no manipulation) and Drained (previously drained c. 1994) sites. Because of the draw</w:instrText>
      </w:r>
      <w:r>
        <w:rPr>
          <w:rFonts w:hint="eastAsia"/>
          <w:sz w:val="24"/>
          <w:szCs w:val="24"/>
        </w:rPr>
        <w:instrText>‐</w:instrText>
      </w:r>
      <w:r>
        <w:rPr>
          <w:sz w:val="24"/>
          <w:szCs w:val="24"/>
        </w:rPr>
        <w:instrText xml:space="preserve">down, the surface in the Experimental pool decreased 5, 15 and 20 cm in the ridge, lawn and mat, respectively, increasing bulk density by </w:instrText>
      </w:r>
      <w:r>
        <w:rPr>
          <w:rFonts w:ascii="Cambria Math" w:hAnsi="Cambria Math" w:cs="Cambria Math"/>
          <w:sz w:val="24"/>
          <w:szCs w:val="24"/>
        </w:rPr>
        <w:instrText>∼</w:instrText>
      </w:r>
      <w:r>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Pr>
          <w:rFonts w:ascii="Cambria Math" w:hAnsi="Cambria Math" w:cs="Cambria Math"/>
          <w:sz w:val="24"/>
          <w:szCs w:val="24"/>
        </w:rPr>
        <w:instrText>∼</w:instrText>
      </w:r>
      <w:r>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w:instrText>
      </w:r>
      <w:r>
        <w:rPr>
          <w:rFonts w:hint="eastAsia"/>
          <w:sz w:val="24"/>
          <w:szCs w:val="24"/>
        </w:rPr>
        <w:instrText>ource":"DOI.org (Crossref)","title":"The effects of water table draw</w:instrText>
      </w:r>
      <w:r>
        <w:rPr>
          <w:rFonts w:hint="eastAsia"/>
          <w:sz w:val="24"/>
          <w:szCs w:val="24"/>
        </w:rPr>
        <w:instrText>‐</w:instrText>
      </w:r>
      <w:r>
        <w:rPr>
          <w:rFonts w:hint="eastAsia"/>
          <w:sz w:val="24"/>
          <w:szCs w:val="24"/>
        </w:rPr>
        <w:instrText>down (as a surrogate for climate change) on the hydrology of a fen peatland, Canada","volume":"20","author":[{"family":"Whittington","given":"Peter N."},{"family":"Price","given":"Jonath</w:instrText>
      </w:r>
      <w:r>
        <w:rPr>
          <w:sz w:val="24"/>
          <w:szCs w:val="24"/>
        </w:rPr>
        <w:instrText xml:space="preserve">an S."}],"issued":{"date-parts":[["2006",11,15]]}}},{"id":189,"uris":["http://zotero.org/users/local/lzRxkMmx/items/ITZ5VC5D"],"itemData":{"id":189,"type":"article-journal","abstract":"Abstract\n            Northern peatlands provide important global and </w:instrText>
      </w:r>
      <w:r>
        <w:rPr>
          <w:rFonts w:hint="eastAsia"/>
          <w:sz w:val="24"/>
          <w:szCs w:val="24"/>
        </w:rPr>
        <w:instrText>regional ecosystem services (carbon storage, water storage, and biodiversity). However, these ecosystems face increases in the severity, areal extent and frequency of climate</w:instrText>
      </w:r>
      <w:r>
        <w:rPr>
          <w:rFonts w:hint="eastAsia"/>
          <w:sz w:val="24"/>
          <w:szCs w:val="24"/>
        </w:rPr>
        <w:instrText>‐</w:instrText>
      </w:r>
      <w:r>
        <w:rPr>
          <w:rFonts w:hint="eastAsia"/>
          <w:sz w:val="24"/>
          <w:szCs w:val="24"/>
        </w:rPr>
        <w:instrText>mediated (e.g. wildfire and drought) and land</w:instrText>
      </w:r>
      <w:r>
        <w:rPr>
          <w:rFonts w:hint="eastAsia"/>
          <w:sz w:val="24"/>
          <w:szCs w:val="24"/>
        </w:rPr>
        <w:instrText>‐</w:instrText>
      </w:r>
      <w:r>
        <w:rPr>
          <w:rFonts w:hint="eastAsia"/>
          <w:sz w:val="24"/>
          <w:szCs w:val="24"/>
        </w:rPr>
        <w:instrText>use change (e.g. drainage, floodin</w:instrText>
      </w:r>
      <w:r>
        <w:rPr>
          <w:sz w:val="24"/>
          <w:szCs w:val="24"/>
        </w:rPr>
        <w:instrText>g and mining) disturbances that are placing the future security of these critical ecosystem services in doubt. Here, we provide the first detailed synthesis of autogenic hydrological feedbacks that operate within northern peatlands to regulate their respo</w:instrText>
      </w:r>
      <w:r>
        <w:rPr>
          <w:rFonts w:hint="eastAsia"/>
          <w:sz w:val="24"/>
          <w:szCs w:val="24"/>
        </w:rPr>
        <w:instrText>nse to changes in seasonal water deficit and varying disturbances. We review, synthesize and critique the current process</w:instrText>
      </w:r>
      <w:r>
        <w:rPr>
          <w:rFonts w:hint="eastAsia"/>
          <w:sz w:val="24"/>
          <w:szCs w:val="24"/>
        </w:rPr>
        <w:instrText>‐</w:instrText>
      </w:r>
      <w:r>
        <w:rPr>
          <w:rFonts w:hint="eastAsia"/>
          <w:sz w:val="24"/>
          <w:szCs w:val="24"/>
        </w:rPr>
        <w:instrText xml:space="preserve">based understanding and qualitatively assess the relative strengths of these feedbacks for different peatland types within different </w:instrText>
      </w:r>
      <w:r>
        <w:rPr>
          <w:sz w:val="24"/>
          <w:szCs w:val="24"/>
        </w:rPr>
        <w:instrText xml:space="preserve">climate regions. We suggest that understanding the role of hydrological feedbacks in regulating changes in precipitation and temperature are essential for understanding the resistance, resilience and vulnerability of northern peatlands to a changing climate. Finally, we propose that these hydrological feedbacks also represent the foundation of developing an ecohydrological understanding of coupled hydrological, biogeochemical and ecological feedbacks. Copyright © 2014 John Wiley &amp; Sons, Ltd.","container-title":"Ecohydrology","DOI":"10.1002/eco.1493","ISSN":"1936-0584, 1936-0592","issue":"1","journalAbbreviation":"Ecohydrology","language":"en","license":"http://onlinelibrary.wiley.com/termsAndConditions#vor","page":"113-127","source":"DOI.org (Crossref)","title":"Hydrological feedbacks in northern peatlands","volume":"8","author":[{"family":"Waddington","given":"J. M."},{"family":"Morris","given":"P. J."},{"family":"Kettridge","given":"N."},{"family":"Granath","given":"G."},{"family":"Thompson","given":"D. K."},{"family":"Moore","given":"P. A."}],"issued":{"date-parts":[["2015",1]]}}}],"schema":"https://github.com/citation-style-language/schema/raw/master/csl-citation.json"} </w:instrText>
      </w:r>
      <w:r>
        <w:rPr>
          <w:sz w:val="24"/>
          <w:szCs w:val="24"/>
        </w:rPr>
        <w:fldChar w:fldCharType="separate"/>
      </w:r>
      <w:r w:rsidRPr="00664A68">
        <w:rPr>
          <w:sz w:val="24"/>
        </w:rPr>
        <w:t>[101, 102]</w:t>
      </w:r>
      <w:r>
        <w:rPr>
          <w:sz w:val="24"/>
          <w:szCs w:val="24"/>
        </w:rPr>
        <w:fldChar w:fldCharType="end"/>
      </w:r>
      <w:r>
        <w:rPr>
          <w:sz w:val="24"/>
          <w:szCs w:val="24"/>
        </w:rPr>
        <w:t xml:space="preserve">. Given the history of drainage in the site, it is more likely that the hydraulic conductivity of the peat was still low despite rewetting measures after a history of compaction </w:t>
      </w:r>
      <w:r>
        <w:rPr>
          <w:sz w:val="24"/>
          <w:szCs w:val="24"/>
        </w:rPr>
        <w:fldChar w:fldCharType="begin"/>
      </w:r>
      <w:r>
        <w:rPr>
          <w:sz w:val="24"/>
          <w:szCs w:val="24"/>
        </w:rPr>
        <w:instrText xml:space="preserve"> ADDIN ZOTERO_ITEM CSL_CITATION {"citationID":"bXrD7dRP","properties":{"formattedCitation":"[101]","plainCitation":"[101]","noteIndex":0},"citationItems":[{"id":188,"uris":["http://zotero.org/users/local/lzRxkMmx/items/DKL9EINB"],"itemData":{"id":188,"type":"article-journal","abstract":"Abstract\n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Pr>
          <w:rFonts w:ascii="Cambria Math" w:hAnsi="Cambria Math" w:cs="Cambria Math"/>
          <w:sz w:val="24"/>
          <w:szCs w:val="24"/>
        </w:rPr>
        <w:instrText>∼</w:instrText>
      </w:r>
      <w:r>
        <w:rPr>
          <w:sz w:val="24"/>
          <w:szCs w:val="24"/>
        </w:rPr>
        <w:instrText>20 cm (Experimental site), and hydrological response was measured compared to Control (no manipulation) and Drained (previously drained c. 1994) sites. Because of the draw</w:instrText>
      </w:r>
      <w:r>
        <w:rPr>
          <w:rFonts w:hint="eastAsia"/>
          <w:sz w:val="24"/>
          <w:szCs w:val="24"/>
        </w:rPr>
        <w:instrText>‐</w:instrText>
      </w:r>
      <w:r>
        <w:rPr>
          <w:sz w:val="24"/>
          <w:szCs w:val="24"/>
        </w:rPr>
        <w:instrText xml:space="preserve">down, the surface in the Experimental pool decreased 5, 15 and 20 cm in the ridge, lawn and mat, respectively, increasing bulk density by </w:instrText>
      </w:r>
      <w:r>
        <w:rPr>
          <w:rFonts w:ascii="Cambria Math" w:hAnsi="Cambria Math" w:cs="Cambria Math"/>
          <w:sz w:val="24"/>
          <w:szCs w:val="24"/>
        </w:rPr>
        <w:instrText>∼</w:instrText>
      </w:r>
      <w:r>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Pr>
          <w:rFonts w:ascii="Cambria Math" w:hAnsi="Cambria Math" w:cs="Cambria Math"/>
          <w:sz w:val="24"/>
          <w:szCs w:val="24"/>
        </w:rPr>
        <w:instrText>∼</w:instrText>
      </w:r>
      <w:r>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w:instrText>
      </w:r>
      <w:r>
        <w:rPr>
          <w:rFonts w:hint="eastAsia"/>
          <w:sz w:val="24"/>
          <w:szCs w:val="24"/>
        </w:rPr>
        <w:instrText>I.org (Crossref)","title":"The effects of water table draw</w:instrText>
      </w:r>
      <w:r>
        <w:rPr>
          <w:rFonts w:hint="eastAsia"/>
          <w:sz w:val="24"/>
          <w:szCs w:val="24"/>
        </w:rPr>
        <w:instrText>‐</w:instrText>
      </w:r>
      <w:r>
        <w:rPr>
          <w:rFonts w:hint="eastAsia"/>
          <w:sz w:val="24"/>
          <w:szCs w:val="24"/>
        </w:rPr>
        <w:instrText>down (as a surrogate for climate change) on the hydrology of a fen peatland, Canada","volume":"20","author":[{"family":"Whittington","given":"Peter N."},{"family":"Price","given":"Jonathan S."}],"</w:instrText>
      </w:r>
      <w:r>
        <w:rPr>
          <w:sz w:val="24"/>
          <w:szCs w:val="24"/>
        </w:rPr>
        <w:instrText xml:space="preserve">issued":{"date-parts":[["2006",11,15]]}}}],"schema":"https://github.com/citation-style-language/schema/raw/master/csl-citation.json"} </w:instrText>
      </w:r>
      <w:r>
        <w:rPr>
          <w:sz w:val="24"/>
          <w:szCs w:val="24"/>
        </w:rPr>
        <w:fldChar w:fldCharType="separate"/>
      </w:r>
      <w:r w:rsidRPr="00664A68">
        <w:rPr>
          <w:sz w:val="24"/>
        </w:rPr>
        <w:t>[101]</w:t>
      </w:r>
      <w:r>
        <w:rPr>
          <w:sz w:val="24"/>
          <w:szCs w:val="24"/>
        </w:rPr>
        <w:fldChar w:fldCharType="end"/>
      </w:r>
      <w:r>
        <w:rPr>
          <w:sz w:val="24"/>
          <w:szCs w:val="24"/>
        </w:rPr>
        <w:t xml:space="preserve">. This feedback mechanism functions to maintain the water content in the substrate, as the reduced pore space and increased bulk density leaves less space for water evaporation and flow-through. In contrast, the soil water content in CW does decrease with the drought-driven water table depression. However, there is limited corresponding ammonia oxidation dynamics or shifts in nitrogen cycling gene copy numbers. This disparity suggests that the correlation between water content and oxygen content alone is not enough to explain the relationship between increased ammonia oxidation activity and drought in PW. </w:t>
      </w:r>
    </w:p>
    <w:p w:rsidR="00474E9E" w:rsidRDefault="00474E9E" w:rsidP="00474E9E">
      <w:pPr>
        <w:spacing w:before="240" w:after="240" w:line="480" w:lineRule="auto"/>
        <w:rPr>
          <w:ins w:id="1" w:author="Haitao Wang" w:date="2024-05-14T17:59:00Z"/>
          <w:sz w:val="24"/>
          <w:szCs w:val="24"/>
        </w:rPr>
      </w:pPr>
      <w:r>
        <w:rPr>
          <w:sz w:val="24"/>
          <w:szCs w:val="24"/>
        </w:rPr>
        <w:t xml:space="preserve">Notably, PW is characterized by sedge reed vegetation, and therefore the often-discussed sphagnum feedbacks to water table depressions are of little relevance </w:t>
      </w:r>
      <w:r>
        <w:rPr>
          <w:sz w:val="24"/>
          <w:szCs w:val="24"/>
        </w:rPr>
        <w:fldChar w:fldCharType="begin"/>
      </w:r>
      <w:r>
        <w:rPr>
          <w:sz w:val="24"/>
          <w:szCs w:val="24"/>
        </w:rPr>
        <w:instrText xml:space="preserve"> ADDIN ZOTERO_ITEM CSL_CITATION {"citationID":"hgI1yPOX","properties":{"formattedCitation":"[37]","plainCitation":"[37]","noteIndex":0},"citationItems":[{"id":36,"uris":["http://zotero.org/users/local/lzRxkMmx/items/W7WUVKM7"],"itemData":{"id":36,"type":"article-journal","container-title":"Soil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Pr>
          <w:sz w:val="24"/>
          <w:szCs w:val="24"/>
        </w:rPr>
        <w:fldChar w:fldCharType="separate"/>
      </w:r>
      <w:r w:rsidRPr="004B7F7B">
        <w:rPr>
          <w:sz w:val="24"/>
        </w:rPr>
        <w:t>[37]</w:t>
      </w:r>
      <w:r>
        <w:rPr>
          <w:sz w:val="24"/>
          <w:szCs w:val="24"/>
        </w:rPr>
        <w:fldChar w:fldCharType="end"/>
      </w:r>
      <w:r>
        <w:rPr>
          <w:sz w:val="24"/>
          <w:szCs w:val="24"/>
        </w:rPr>
        <w:t xml:space="preserve">. The PW site had high biomass production throughout 2018, indicating that its carbon storage function was maintained even during drought </w:t>
      </w:r>
      <w:r>
        <w:rPr>
          <w:sz w:val="24"/>
          <w:szCs w:val="24"/>
        </w:rPr>
        <w:fldChar w:fldCharType="begin"/>
      </w:r>
      <w:r>
        <w:rPr>
          <w:sz w:val="24"/>
          <w:szCs w:val="24"/>
        </w:rPr>
        <w:instrText xml:space="preserve"> ADDIN ZOTERO_ITEM CSL_CITATION {"citationID":"YjkX1gI4","properties":{"formattedCitation":"[103]","plainCitation":"[103]","noteIndex":0},"citationItems":[{"id":191,"uris":["http://zotero.org/users/local/lzRxkMmx/items/4AGUJLZ9"],"itemData":{"id":191,"type":"article-journal","abstract":"Abstract\n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Pr>
          <w:sz w:val="24"/>
          <w:szCs w:val="24"/>
        </w:rPr>
        <w:fldChar w:fldCharType="separate"/>
      </w:r>
      <w:r w:rsidRPr="00664A68">
        <w:rPr>
          <w:sz w:val="24"/>
        </w:rPr>
        <w:t>[103]</w:t>
      </w:r>
      <w:r>
        <w:rPr>
          <w:sz w:val="24"/>
          <w:szCs w:val="24"/>
        </w:rPr>
        <w:fldChar w:fldCharType="end"/>
      </w:r>
      <w:r>
        <w:rPr>
          <w:sz w:val="24"/>
          <w:szCs w:val="24"/>
        </w:rPr>
        <w:t xml:space="preserve">. </w:t>
      </w:r>
      <w:proofErr w:type="spellStart"/>
      <w:r>
        <w:rPr>
          <w:sz w:val="24"/>
          <w:szCs w:val="24"/>
        </w:rPr>
        <w:t>Carex</w:t>
      </w:r>
      <w:proofErr w:type="spellEnd"/>
      <w:r>
        <w:rPr>
          <w:sz w:val="24"/>
          <w:szCs w:val="24"/>
        </w:rPr>
        <w:t xml:space="preserve"> </w:t>
      </w:r>
      <w:proofErr w:type="spellStart"/>
      <w:r>
        <w:rPr>
          <w:sz w:val="24"/>
          <w:szCs w:val="24"/>
        </w:rPr>
        <w:t>acutiformis</w:t>
      </w:r>
      <w:proofErr w:type="spellEnd"/>
      <w:r>
        <w:rPr>
          <w:sz w:val="24"/>
          <w:szCs w:val="24"/>
        </w:rPr>
        <w:t xml:space="preserve"> covers 80% of the PW site, and has the ability to form intra-tissue gas chambers that allow them to transport oxygen into the root zone in flooded soils </w:t>
      </w:r>
      <w:r>
        <w:rPr>
          <w:sz w:val="24"/>
          <w:szCs w:val="24"/>
        </w:rPr>
        <w:fldChar w:fldCharType="begin"/>
      </w:r>
      <w:r>
        <w:rPr>
          <w:sz w:val="24"/>
          <w:szCs w:val="24"/>
        </w:rPr>
        <w:instrText xml:space="preserve"> ADDIN ZOTERO_ITEM CSL_CITATION {"citationID":"VWoZ1Dx0","properties":{"formattedCitation":"[103, 104]","plainCitation":"[103, 104]","noteIndex":0},"citationItems":[{"id":191,"uris":["http://zotero.org/users/local/lzRxkMmx/items/4AGUJLZ9"],"itemData":{"id":191,"type":"article-journal","abstract":"Abstract\n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id":193,"uris":["http://zotero.org/users/local/lzRxkMmx/items/N7EEACIY"],"itemData":{"id":193,"type":"article-journal","abstract":"Summary\n            \n              Flooding is a widespread phenomenon that drastically reduces the growth and survival of terrestrial plants. The dramatic decrease of gas diffusion in water compared with in air is a major problem for terrestrial plants and limits the entry of CO\n              2\n              for photosynthesis and of O\n              2\n              for respiration. Responses to avoid the adverse</w:instrText>
      </w:r>
      <w:r>
        <w:rPr>
          <w:rFonts w:hint="eastAsia"/>
          <w:sz w:val="24"/>
          <w:szCs w:val="24"/>
        </w:rPr>
        <w:instrText xml:space="preserve"> effects of submergence are the central theme in this review. These include underwater photosynthesis, aerenchyma formation and enhanced shoot elongation. Aerenchyma facilitates gas diffusion inside plants so that shoot</w:instrText>
      </w:r>
      <w:r>
        <w:rPr>
          <w:rFonts w:hint="eastAsia"/>
          <w:sz w:val="24"/>
          <w:szCs w:val="24"/>
        </w:rPr>
        <w:instrText>‐</w:instrText>
      </w:r>
      <w:r>
        <w:rPr>
          <w:rFonts w:hint="eastAsia"/>
          <w:sz w:val="24"/>
          <w:szCs w:val="24"/>
        </w:rPr>
        <w:instrText xml:space="preserve">derived O\n              2\n              can diffuse to O\n              2\n              </w:instrText>
      </w:r>
      <w:r>
        <w:rPr>
          <w:rFonts w:hint="eastAsia"/>
          <w:sz w:val="24"/>
          <w:szCs w:val="24"/>
        </w:rPr>
        <w:instrText>‐</w:instrText>
      </w:r>
      <w:r>
        <w:rPr>
          <w:rFonts w:hint="eastAsia"/>
          <w:sz w:val="24"/>
          <w:szCs w:val="24"/>
        </w:rPr>
        <w:instrText>deprived plant parts, such as the roots. The underwater gas</w:instrText>
      </w:r>
      <w:r>
        <w:rPr>
          <w:rFonts w:hint="eastAsia"/>
          <w:sz w:val="24"/>
          <w:szCs w:val="24"/>
        </w:rPr>
        <w:instrText>‐</w:instrText>
      </w:r>
      <w:r>
        <w:rPr>
          <w:rFonts w:hint="eastAsia"/>
          <w:sz w:val="24"/>
          <w:szCs w:val="24"/>
        </w:rPr>
        <w:instrText>exchange capacity of leaves can be greatly enhanced by a thinner cuticle, reorientation of the chloroplasts towards the epidermis and incr</w:instrText>
      </w:r>
      <w:r>
        <w:rPr>
          <w:sz w:val="24"/>
          <w:szCs w:val="24"/>
        </w:rPr>
        <w:instrText xml:space="preserve">eased specific leaf area (i.e. thinner leaves). At the same time, plants can outgrow the water through increased shoot elongation, which in some species is preceded by an adjustment of leaf angle to a more vertical position. The molecular regulatory networks involved in these responses, including the putative signals to sense submergence, are discussed and suggestions made on how to unravel the mechanistic basis of the induced expression of various adaptations that alleviate O\n              2\n              shortage underwater.\n            \n            \n              \n                \n                  \n                  \n                  \n                  \n                    \n                      \n                      Contents\n                      \n                    \n                  \n                  \n                    \n                      \n                      Summary\n                      213\n                    \n                    \n                      I.\n                      \n                        Introduction\n                      \n                      213\n                    \n                    \n                      II.\n                      \n                        Sensing of submergence\n                      \n                      214\n                    \n                    \n                      III.\n                      \n                        Internal aeration and underwater photosynthesis\n                      \n                      217\n                    \n                    \n                      IV.\n                      \n                        Stimulated shoot elongation\n                      \n                      219\n                    \n                    \n                      V.\n                      \n                        Perspectives\n                      \n                      221\n                    \n                    \n                      \n                      \n                        Acknowledgements\n                      \n                      222\n                    \n                    \n                      \n                      \n                        References\n                      \n                      222","container-title":"New Phytologist","DOI":"10.1111/j.1469-8137.2006.01692.x","ISSN":"0028-646X, 1469-8137","issue":"2","journalAbbreviation":"New Phytologist","language":"en","license":"http://onlinelibrary.wiley.com/termsAndConditions#vor","page":"213-226","source":"DOI.org (Crossref)","title":"How plants cope with complete submergence","volume":"170","author":[{"family":"Voesenek","given":"L. A. C. J."},{"family":"Colmer","given":"T. D."},{"family":"Pierik","given":"R."},{"family":"Millenaar","given":"F. F."},{"family":"Peeters","given":"A. J. M."}],"issued":{"date-parts":[["2006",4]]}}}],"schema":"https://github.com/citation-style-language/schema/raw/master/csl-citation.json"} </w:instrText>
      </w:r>
      <w:r>
        <w:rPr>
          <w:sz w:val="24"/>
          <w:szCs w:val="24"/>
        </w:rPr>
        <w:fldChar w:fldCharType="separate"/>
      </w:r>
      <w:r w:rsidRPr="00664A68">
        <w:rPr>
          <w:sz w:val="24"/>
        </w:rPr>
        <w:t>[103, 104]</w:t>
      </w:r>
      <w:r>
        <w:rPr>
          <w:sz w:val="24"/>
          <w:szCs w:val="24"/>
        </w:rPr>
        <w:fldChar w:fldCharType="end"/>
      </w:r>
      <w:r>
        <w:rPr>
          <w:sz w:val="24"/>
          <w:szCs w:val="24"/>
        </w:rPr>
        <w:t xml:space="preserve">. There is a zone within 1mm of new roots where oxygen is radially diffused, which could provide a niche for obligate aerobes such as AOA and AOB, particularly given the evidence for increased root biomass production during the drought of 2018 </w:t>
      </w:r>
      <w:r>
        <w:rPr>
          <w:sz w:val="24"/>
          <w:szCs w:val="24"/>
        </w:rPr>
        <w:fldChar w:fldCharType="begin"/>
      </w:r>
      <w:r>
        <w:rPr>
          <w:sz w:val="24"/>
          <w:szCs w:val="24"/>
        </w:rPr>
        <w:instrText xml:space="preserve"> ADDIN ZOTERO_ITEM CSL_CITATION {"citationID":"I0hT3Vjr","properties":{"formattedCitation":"[105]","plainCitation":"[105]","noteIndex":0},"citationItems":[{"id":195,"uris":["http://zotero.org/users/local/lzRxkMmx/items/49V7CWFT"],"itemData":{"id":195,"type":"article-journal","container-title":"Soil Biol Biochem","issue":"14","page":"1903-1916","title":"Rice roots and CH4 oxidation: The activity of bacteria, their distribution and the microenvironment","volume":"30","author":[{"family":"Gilbert","given":"B."},{"family":"Frenzel","given":"P."}],"issued":{"date-parts":[["1998"]]}}}],"schema":"https://github.com/citation-style-language/schema/raw/master/csl-citation.json"} </w:instrText>
      </w:r>
      <w:r>
        <w:rPr>
          <w:sz w:val="24"/>
          <w:szCs w:val="24"/>
        </w:rPr>
        <w:fldChar w:fldCharType="separate"/>
      </w:r>
      <w:r w:rsidRPr="00664A68">
        <w:rPr>
          <w:sz w:val="24"/>
        </w:rPr>
        <w:t>[105]</w:t>
      </w:r>
      <w:r>
        <w:rPr>
          <w:sz w:val="24"/>
          <w:szCs w:val="24"/>
        </w:rPr>
        <w:fldChar w:fldCharType="end"/>
      </w:r>
      <w:r>
        <w:rPr>
          <w:sz w:val="24"/>
          <w:szCs w:val="24"/>
        </w:rPr>
        <w:t xml:space="preserve">. However, root production was higher in CW than in PW during the 2018 drought </w:t>
      </w:r>
      <w:r>
        <w:rPr>
          <w:sz w:val="24"/>
          <w:szCs w:val="24"/>
        </w:rPr>
        <w:fldChar w:fldCharType="begin"/>
      </w:r>
      <w:r>
        <w:rPr>
          <w:sz w:val="24"/>
          <w:szCs w:val="24"/>
        </w:rPr>
        <w:instrText xml:space="preserve"> ADDIN ZOTERO_ITEM CSL_CITATION {"citationID":"jNyv23ES","properties":{"formattedCitation":"[103]","plainCitation":"[103]","noteIndex":0},"citationItems":[{"id":191,"uris":["http://zotero.org/users/local/lzRxkMmx/items/4AGUJLZ9"],"itemData":{"id":191,"type":"article-journal","abstract":"Abstract\n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Pr>
          <w:sz w:val="24"/>
          <w:szCs w:val="24"/>
        </w:rPr>
        <w:fldChar w:fldCharType="separate"/>
      </w:r>
      <w:r w:rsidRPr="00664A68">
        <w:rPr>
          <w:sz w:val="24"/>
        </w:rPr>
        <w:t>[103]</w:t>
      </w:r>
      <w:r>
        <w:rPr>
          <w:sz w:val="24"/>
          <w:szCs w:val="24"/>
        </w:rPr>
        <w:fldChar w:fldCharType="end"/>
      </w:r>
      <w:r>
        <w:rPr>
          <w:sz w:val="24"/>
          <w:szCs w:val="24"/>
        </w:rPr>
        <w:t>, so this explanatory mechanism contradicts the stability (and low abundance) of AOA and AOB in CW.</w:t>
      </w:r>
    </w:p>
    <w:p w:rsidR="00474E9E" w:rsidRPr="00375539" w:rsidRDefault="00474E9E" w:rsidP="00474E9E">
      <w:pPr>
        <w:spacing w:before="240" w:after="240" w:line="480" w:lineRule="auto"/>
        <w:rPr>
          <w:ins w:id="2" w:author="Haitao Wang" w:date="2024-05-14T17:55:00Z"/>
          <w:b/>
          <w:i/>
          <w:sz w:val="24"/>
          <w:szCs w:val="24"/>
          <w:lang w:eastAsia="zh-CN"/>
        </w:rPr>
      </w:pPr>
      <w:r w:rsidRPr="00113F00">
        <w:rPr>
          <w:b/>
          <w:i/>
          <w:sz w:val="24"/>
          <w:szCs w:val="24"/>
          <w:lang w:eastAsia="zh-CN"/>
        </w:rPr>
        <w:lastRenderedPageBreak/>
        <w:t>4.7 Conclusion</w:t>
      </w:r>
    </w:p>
    <w:p w:rsidR="00474E9E" w:rsidRPr="002A49EF" w:rsidRDefault="00474E9E" w:rsidP="00474E9E">
      <w:pPr>
        <w:spacing w:before="240" w:after="240" w:line="480" w:lineRule="auto"/>
        <w:rPr>
          <w:sz w:val="24"/>
          <w:szCs w:val="24"/>
        </w:rPr>
      </w:pPr>
      <w:r w:rsidRPr="002A49EF">
        <w:rPr>
          <w:sz w:val="24"/>
          <w:szCs w:val="24"/>
        </w:rPr>
        <w:t xml:space="preserve">This study provides evidence that ammonia oxidation functions increased in temperate fen soils in response </w:t>
      </w:r>
      <w:r>
        <w:rPr>
          <w:sz w:val="24"/>
          <w:szCs w:val="24"/>
        </w:rPr>
        <w:t xml:space="preserve">to </w:t>
      </w:r>
      <w:r w:rsidRPr="002A49EF">
        <w:rPr>
          <w:sz w:val="24"/>
          <w:szCs w:val="24"/>
        </w:rPr>
        <w:t xml:space="preserve">drought conditions. This trend </w:t>
      </w:r>
      <w:proofErr w:type="gramStart"/>
      <w:r w:rsidRPr="002A49EF">
        <w:rPr>
          <w:sz w:val="24"/>
          <w:szCs w:val="24"/>
        </w:rPr>
        <w:t>was most clearly supported</w:t>
      </w:r>
      <w:proofErr w:type="gramEnd"/>
      <w:r w:rsidRPr="002A49EF">
        <w:rPr>
          <w:sz w:val="24"/>
          <w:szCs w:val="24"/>
        </w:rPr>
        <w:t xml:space="preserve"> by RNA-based RT-qPCR of bacterial and archaeal </w:t>
      </w:r>
      <w:proofErr w:type="spellStart"/>
      <w:r w:rsidRPr="004B7CF6">
        <w:rPr>
          <w:i/>
          <w:sz w:val="24"/>
          <w:szCs w:val="24"/>
        </w:rPr>
        <w:t>amo</w:t>
      </w:r>
      <w:r>
        <w:rPr>
          <w:i/>
          <w:sz w:val="24"/>
          <w:szCs w:val="24"/>
        </w:rPr>
        <w:t>A</w:t>
      </w:r>
      <w:proofErr w:type="spellEnd"/>
      <w:r w:rsidRPr="002A49EF">
        <w:rPr>
          <w:sz w:val="24"/>
          <w:szCs w:val="24"/>
        </w:rPr>
        <w:t xml:space="preserve"> gene copies, while DNA-based qPCR was biased by the presence of remnant DNA, and </w:t>
      </w:r>
      <w:proofErr w:type="spellStart"/>
      <w:r w:rsidRPr="002A49EF">
        <w:rPr>
          <w:sz w:val="24"/>
          <w:szCs w:val="24"/>
        </w:rPr>
        <w:t>metatranscriptomic</w:t>
      </w:r>
      <w:proofErr w:type="spellEnd"/>
      <w:r w:rsidRPr="002A49EF">
        <w:rPr>
          <w:sz w:val="24"/>
          <w:szCs w:val="24"/>
        </w:rPr>
        <w:t xml:space="preserve"> data was biased by low database resolution between </w:t>
      </w:r>
      <w:proofErr w:type="spellStart"/>
      <w:r w:rsidRPr="004B7CF6">
        <w:rPr>
          <w:i/>
          <w:sz w:val="24"/>
          <w:szCs w:val="24"/>
        </w:rPr>
        <w:t>pmo</w:t>
      </w:r>
      <w:proofErr w:type="spellEnd"/>
      <w:r w:rsidRPr="002A49EF">
        <w:rPr>
          <w:sz w:val="24"/>
          <w:szCs w:val="24"/>
        </w:rPr>
        <w:t xml:space="preserve"> and </w:t>
      </w:r>
      <w:proofErr w:type="spellStart"/>
      <w:r w:rsidRPr="004B7CF6">
        <w:rPr>
          <w:i/>
          <w:sz w:val="24"/>
          <w:szCs w:val="24"/>
        </w:rPr>
        <w:t>amo</w:t>
      </w:r>
      <w:proofErr w:type="spellEnd"/>
      <w:r w:rsidRPr="002A49EF">
        <w:rPr>
          <w:sz w:val="24"/>
          <w:szCs w:val="24"/>
        </w:rPr>
        <w:t xml:space="preserve"> genes. The increase in ammonia oxidation functions </w:t>
      </w:r>
      <w:proofErr w:type="gramStart"/>
      <w:r w:rsidRPr="002A49EF">
        <w:rPr>
          <w:sz w:val="24"/>
          <w:szCs w:val="24"/>
        </w:rPr>
        <w:t>was supported</w:t>
      </w:r>
      <w:proofErr w:type="gramEnd"/>
      <w:r w:rsidRPr="002A49EF">
        <w:rPr>
          <w:sz w:val="24"/>
          <w:szCs w:val="24"/>
        </w:rPr>
        <w:t xml:space="preserve"> by overall dynamic</w:t>
      </w:r>
      <w:r>
        <w:rPr>
          <w:sz w:val="24"/>
          <w:szCs w:val="24"/>
        </w:rPr>
        <w:t>s</w:t>
      </w:r>
      <w:r w:rsidRPr="002A49EF">
        <w:rPr>
          <w:sz w:val="24"/>
          <w:szCs w:val="24"/>
        </w:rPr>
        <w:t xml:space="preserve"> of nitrogen cycling indicator genes in the </w:t>
      </w:r>
      <w:proofErr w:type="spellStart"/>
      <w:r w:rsidRPr="002A49EF">
        <w:rPr>
          <w:sz w:val="24"/>
          <w:szCs w:val="24"/>
        </w:rPr>
        <w:t>metatranscriptom</w:t>
      </w:r>
      <w:r>
        <w:rPr>
          <w:sz w:val="24"/>
          <w:szCs w:val="24"/>
        </w:rPr>
        <w:t>e</w:t>
      </w:r>
      <w:proofErr w:type="spellEnd"/>
      <w:r w:rsidRPr="002A49EF">
        <w:rPr>
          <w:sz w:val="24"/>
          <w:szCs w:val="24"/>
        </w:rPr>
        <w:t xml:space="preserve">, with a decrease in </w:t>
      </w:r>
      <w:r>
        <w:rPr>
          <w:sz w:val="24"/>
          <w:szCs w:val="24"/>
        </w:rPr>
        <w:t xml:space="preserve">transcription of </w:t>
      </w:r>
      <w:r w:rsidRPr="002A49EF">
        <w:rPr>
          <w:sz w:val="24"/>
          <w:szCs w:val="24"/>
        </w:rPr>
        <w:t xml:space="preserve">nitrogen fixation genes </w:t>
      </w:r>
      <w:proofErr w:type="spellStart"/>
      <w:r w:rsidRPr="004B7CF6">
        <w:rPr>
          <w:i/>
          <w:sz w:val="24"/>
          <w:szCs w:val="24"/>
        </w:rPr>
        <w:t>ni</w:t>
      </w:r>
      <w:r w:rsidRPr="00A50513">
        <w:rPr>
          <w:i/>
          <w:sz w:val="24"/>
          <w:szCs w:val="24"/>
        </w:rPr>
        <w:t>fDHK</w:t>
      </w:r>
      <w:proofErr w:type="spellEnd"/>
      <w:r w:rsidRPr="002A49EF">
        <w:rPr>
          <w:sz w:val="24"/>
          <w:szCs w:val="24"/>
        </w:rPr>
        <w:t xml:space="preserve"> and an increase in </w:t>
      </w:r>
      <w:r>
        <w:rPr>
          <w:sz w:val="24"/>
          <w:szCs w:val="24"/>
        </w:rPr>
        <w:t xml:space="preserve">that of </w:t>
      </w:r>
      <w:r w:rsidRPr="002A49EF">
        <w:rPr>
          <w:sz w:val="24"/>
          <w:szCs w:val="24"/>
        </w:rPr>
        <w:t xml:space="preserve">nitrogen assimilation genes </w:t>
      </w:r>
      <w:proofErr w:type="spellStart"/>
      <w:r w:rsidRPr="004B7CF6">
        <w:rPr>
          <w:i/>
          <w:sz w:val="24"/>
          <w:szCs w:val="24"/>
        </w:rPr>
        <w:t>nir</w:t>
      </w:r>
      <w:r w:rsidRPr="00A50513">
        <w:rPr>
          <w:i/>
          <w:sz w:val="24"/>
          <w:szCs w:val="24"/>
        </w:rPr>
        <w:t>B</w:t>
      </w:r>
      <w:proofErr w:type="spellEnd"/>
      <w:r w:rsidRPr="002A49EF">
        <w:rPr>
          <w:sz w:val="24"/>
          <w:szCs w:val="24"/>
        </w:rPr>
        <w:t>/</w:t>
      </w:r>
      <w:proofErr w:type="spellStart"/>
      <w:r w:rsidRPr="004B7CF6">
        <w:rPr>
          <w:i/>
          <w:sz w:val="24"/>
          <w:szCs w:val="24"/>
        </w:rPr>
        <w:t>nas</w:t>
      </w:r>
      <w:r w:rsidRPr="00A50513">
        <w:rPr>
          <w:i/>
          <w:sz w:val="24"/>
          <w:szCs w:val="24"/>
        </w:rPr>
        <w:t>A</w:t>
      </w:r>
      <w:proofErr w:type="spellEnd"/>
      <w:r w:rsidRPr="002A49EF">
        <w:rPr>
          <w:sz w:val="24"/>
          <w:szCs w:val="24"/>
        </w:rPr>
        <w:t xml:space="preserve">. Shifts in the nitrogen cycling microbiome were </w:t>
      </w:r>
      <w:proofErr w:type="gramStart"/>
      <w:r w:rsidRPr="002A49EF">
        <w:rPr>
          <w:sz w:val="24"/>
          <w:szCs w:val="24"/>
        </w:rPr>
        <w:t>more extreme</w:t>
      </w:r>
      <w:proofErr w:type="gramEnd"/>
      <w:r w:rsidRPr="002A49EF">
        <w:rPr>
          <w:sz w:val="24"/>
          <w:szCs w:val="24"/>
        </w:rPr>
        <w:t xml:space="preserve"> in the PW site than the CW site across all</w:t>
      </w:r>
      <w:r>
        <w:rPr>
          <w:sz w:val="24"/>
          <w:szCs w:val="24"/>
        </w:rPr>
        <w:t xml:space="preserve"> proxies. This suggests that drought could have a greater impact on</w:t>
      </w:r>
      <w:r w:rsidRPr="002A49EF">
        <w:rPr>
          <w:sz w:val="24"/>
          <w:szCs w:val="24"/>
        </w:rPr>
        <w:t xml:space="preserve"> peatland microbiomes in ecosystems with a </w:t>
      </w:r>
      <w:r>
        <w:rPr>
          <w:sz w:val="24"/>
          <w:szCs w:val="24"/>
        </w:rPr>
        <w:t>consistently high</w:t>
      </w:r>
      <w:r w:rsidRPr="002A49EF">
        <w:rPr>
          <w:sz w:val="24"/>
          <w:szCs w:val="24"/>
        </w:rPr>
        <w:t xml:space="preserve"> water table, likely because the drought-driven change in abiotic factors is further f</w:t>
      </w:r>
      <w:r>
        <w:rPr>
          <w:sz w:val="24"/>
          <w:szCs w:val="24"/>
        </w:rPr>
        <w:t>rom the peatlands’ stable state</w:t>
      </w:r>
      <w:r w:rsidRPr="002A49EF">
        <w:rPr>
          <w:sz w:val="24"/>
          <w:szCs w:val="24"/>
        </w:rPr>
        <w:t xml:space="preserve">. As temperate fens </w:t>
      </w:r>
      <w:proofErr w:type="gramStart"/>
      <w:r w:rsidRPr="002A49EF">
        <w:rPr>
          <w:sz w:val="24"/>
          <w:szCs w:val="24"/>
        </w:rPr>
        <w:t>are increasingly impacted</w:t>
      </w:r>
      <w:proofErr w:type="gramEnd"/>
      <w:r w:rsidRPr="002A49EF">
        <w:rPr>
          <w:sz w:val="24"/>
          <w:szCs w:val="24"/>
        </w:rPr>
        <w:t xml:space="preserve"> by drought conditions in the near future, it is crucial to consider the hydrological stable state of restored fen landscapes and its relationship to nutrient cycling functions such as ammonia oxidation. These feedbacks will determine the quality of the peat substrate and nutrient load in subsequent post-drought rewetting, mimicking on a shorter time scale the draining-rewetting process that is key to global peatland viability. </w:t>
      </w:r>
    </w:p>
    <w:p w:rsidR="00376E23" w:rsidRDefault="00376E23">
      <w:bookmarkStart w:id="3" w:name="_GoBack"/>
      <w:bookmarkEnd w:id="3"/>
    </w:p>
    <w:sectPr w:rsidR="0037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tao Wang">
    <w15:presenceInfo w15:providerId="None" w15:userId="Hait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9E"/>
    <w:rsid w:val="00376E23"/>
    <w:rsid w:val="0047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CB090-CF78-451E-9C61-FE0B3485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474E9E"/>
    <w:pPr>
      <w:spacing w:after="0" w:line="276" w:lineRule="auto"/>
    </w:pPr>
    <w:rPr>
      <w:rFonts w:ascii="Arial" w:eastAsiaTheme="minorEastAsia" w:hAnsi="Arial" w:cs="Arial"/>
      <w:lang w:val="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4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14502</Words>
  <Characters>82662</Characters>
  <Application>Microsoft Office Word</Application>
  <DocSecurity>0</DocSecurity>
  <Lines>688</Lines>
  <Paragraphs>193</Paragraphs>
  <ScaleCrop>false</ScaleCrop>
  <Company/>
  <LinksUpToDate>false</LinksUpToDate>
  <CharactersWithSpaces>96971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Anna</dc:creator>
  <cp:keywords/>
  <dc:description/>
  <cp:lastModifiedBy>Burns, Anna</cp:lastModifiedBy>
  <cp:revision>1</cp:revision>
  <dcterms:created xsi:type="dcterms:W3CDTF">2024-06-12T14:35:00Z</dcterms:created>
  <dcterms:modified xsi:type="dcterms:W3CDTF">2024-06-12T14:35:00Z</dcterms:modified>
</cp:coreProperties>
</file>