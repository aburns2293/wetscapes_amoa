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F54D08" w14:textId="3AAE0FB3" w:rsidR="000433DA" w:rsidRPr="000433DA" w:rsidRDefault="000433DA" w:rsidP="000433DA">
      <w:pPr>
        <w:spacing w:line="480" w:lineRule="auto"/>
        <w:rPr>
          <w:b/>
          <w:sz w:val="24"/>
          <w:szCs w:val="24"/>
        </w:rPr>
      </w:pPr>
      <w:r>
        <w:rPr>
          <w:b/>
          <w:sz w:val="24"/>
          <w:szCs w:val="24"/>
        </w:rPr>
        <w:t>Ammonia oxidizing archaea and bacteria respond dynamically to drought in rewetted fen peatlands</w:t>
      </w:r>
    </w:p>
    <w:p w14:paraId="36A1996F" w14:textId="77777777" w:rsidR="000433DA" w:rsidRDefault="000433DA" w:rsidP="000433DA">
      <w:pPr>
        <w:spacing w:line="480" w:lineRule="auto"/>
        <w:rPr>
          <w:i/>
          <w:iCs/>
          <w:sz w:val="24"/>
          <w:szCs w:val="24"/>
          <w:vertAlign w:val="superscript"/>
          <w:lang w:val="en-US"/>
        </w:rPr>
      </w:pPr>
      <w:r>
        <w:rPr>
          <w:sz w:val="24"/>
          <w:szCs w:val="24"/>
          <w:lang w:val="en-US"/>
        </w:rPr>
        <w:t>Anna Burns</w:t>
      </w:r>
      <w:r w:rsidRPr="00CD4B01">
        <w:rPr>
          <w:i/>
          <w:iCs/>
          <w:sz w:val="24"/>
          <w:szCs w:val="24"/>
          <w:vertAlign w:val="superscript"/>
          <w:lang w:val="en-US"/>
        </w:rPr>
        <w:t>a</w:t>
      </w:r>
      <w:r>
        <w:rPr>
          <w:i/>
          <w:iCs/>
          <w:sz w:val="24"/>
          <w:szCs w:val="24"/>
          <w:vertAlign w:val="superscript"/>
          <w:lang w:val="en-US"/>
        </w:rPr>
        <w:t>,d</w:t>
      </w:r>
      <w:r>
        <w:rPr>
          <w:sz w:val="24"/>
          <w:szCs w:val="24"/>
          <w:lang w:val="en-US"/>
        </w:rPr>
        <w:t>, Melina Kerou</w:t>
      </w:r>
      <w:r>
        <w:rPr>
          <w:i/>
          <w:iCs/>
          <w:sz w:val="24"/>
          <w:szCs w:val="24"/>
          <w:vertAlign w:val="superscript"/>
          <w:lang w:val="en-US"/>
        </w:rPr>
        <w:t>b</w:t>
      </w:r>
      <w:r>
        <w:rPr>
          <w:sz w:val="24"/>
          <w:szCs w:val="24"/>
          <w:lang w:val="en-US"/>
        </w:rPr>
        <w:t>, Dominik Zak</w:t>
      </w:r>
      <w:r>
        <w:rPr>
          <w:i/>
          <w:iCs/>
          <w:sz w:val="24"/>
          <w:szCs w:val="24"/>
          <w:vertAlign w:val="superscript"/>
          <w:lang w:val="en-US"/>
        </w:rPr>
        <w:t>c</w:t>
      </w:r>
      <w:r>
        <w:rPr>
          <w:sz w:val="24"/>
          <w:szCs w:val="24"/>
          <w:lang w:val="en-US"/>
        </w:rPr>
        <w:t>, Christa Schleper</w:t>
      </w:r>
      <w:r>
        <w:rPr>
          <w:i/>
          <w:iCs/>
          <w:sz w:val="24"/>
          <w:szCs w:val="24"/>
          <w:vertAlign w:val="superscript"/>
          <w:lang w:val="en-US"/>
        </w:rPr>
        <w:t>b</w:t>
      </w:r>
      <w:r>
        <w:rPr>
          <w:sz w:val="24"/>
          <w:szCs w:val="24"/>
          <w:lang w:val="en-US"/>
        </w:rPr>
        <w:t>, Tim Urich</w:t>
      </w:r>
      <w:r w:rsidRPr="00CD4B01">
        <w:rPr>
          <w:i/>
          <w:iCs/>
          <w:sz w:val="24"/>
          <w:szCs w:val="24"/>
          <w:vertAlign w:val="superscript"/>
          <w:lang w:val="en-US"/>
        </w:rPr>
        <w:t>a</w:t>
      </w:r>
      <w:r>
        <w:rPr>
          <w:i/>
          <w:iCs/>
          <w:sz w:val="24"/>
          <w:szCs w:val="24"/>
          <w:vertAlign w:val="superscript"/>
          <w:lang w:val="en-US"/>
        </w:rPr>
        <w:t>,d</w:t>
      </w:r>
      <w:r>
        <w:rPr>
          <w:sz w:val="24"/>
          <w:szCs w:val="24"/>
          <w:lang w:val="en-US"/>
        </w:rPr>
        <w:t>, Haitao Wang</w:t>
      </w:r>
      <w:r w:rsidRPr="00CD4B01">
        <w:rPr>
          <w:i/>
          <w:iCs/>
          <w:sz w:val="24"/>
          <w:szCs w:val="24"/>
          <w:vertAlign w:val="superscript"/>
          <w:lang w:val="en-US"/>
        </w:rPr>
        <w:t>a</w:t>
      </w:r>
      <w:r>
        <w:rPr>
          <w:i/>
          <w:iCs/>
          <w:sz w:val="24"/>
          <w:szCs w:val="24"/>
          <w:vertAlign w:val="superscript"/>
          <w:lang w:val="en-US"/>
        </w:rPr>
        <w:t>, d*</w:t>
      </w:r>
    </w:p>
    <w:p w14:paraId="70881090" w14:textId="77777777" w:rsidR="000433DA" w:rsidRPr="0065680B" w:rsidRDefault="000433DA" w:rsidP="000433DA">
      <w:pPr>
        <w:spacing w:line="480" w:lineRule="auto"/>
        <w:rPr>
          <w:sz w:val="24"/>
          <w:szCs w:val="24"/>
          <w:vertAlign w:val="superscript"/>
          <w:lang w:val="en-US"/>
        </w:rPr>
      </w:pPr>
    </w:p>
    <w:p w14:paraId="2EF04AF7" w14:textId="77777777" w:rsidR="000433DA" w:rsidRPr="00CD4B01" w:rsidRDefault="000433DA" w:rsidP="000433DA">
      <w:pPr>
        <w:spacing w:line="480" w:lineRule="auto"/>
        <w:rPr>
          <w:i/>
          <w:iCs/>
          <w:sz w:val="24"/>
          <w:szCs w:val="24"/>
          <w:lang w:val="en-US"/>
        </w:rPr>
      </w:pPr>
      <w:r>
        <w:rPr>
          <w:i/>
          <w:iCs/>
          <w:sz w:val="24"/>
          <w:szCs w:val="24"/>
          <w:vertAlign w:val="superscript"/>
          <w:lang w:val="en-US"/>
        </w:rPr>
        <w:t xml:space="preserve">a </w:t>
      </w:r>
      <w:r w:rsidRPr="00CD4B01">
        <w:rPr>
          <w:i/>
          <w:iCs/>
          <w:sz w:val="24"/>
          <w:szCs w:val="24"/>
          <w:lang w:val="en-US"/>
        </w:rPr>
        <w:t>Institute of Microbiology, Center for Functional Genomics of Microbes, University of Greifswald, Greifswald, Germany</w:t>
      </w:r>
    </w:p>
    <w:p w14:paraId="5378B9E0" w14:textId="77777777" w:rsidR="000433DA" w:rsidRDefault="000433DA" w:rsidP="000433DA">
      <w:pPr>
        <w:spacing w:line="480" w:lineRule="auto"/>
        <w:rPr>
          <w:i/>
          <w:iCs/>
          <w:sz w:val="24"/>
          <w:szCs w:val="24"/>
          <w:lang w:val="en-US"/>
        </w:rPr>
      </w:pPr>
      <w:r>
        <w:rPr>
          <w:i/>
          <w:iCs/>
          <w:sz w:val="24"/>
          <w:szCs w:val="24"/>
          <w:vertAlign w:val="superscript"/>
          <w:lang w:val="en-US"/>
        </w:rPr>
        <w:t xml:space="preserve">b </w:t>
      </w:r>
      <w:r>
        <w:rPr>
          <w:i/>
          <w:iCs/>
          <w:sz w:val="24"/>
          <w:szCs w:val="24"/>
          <w:lang w:val="en-US"/>
        </w:rPr>
        <w:t>Archaea Biology and Ecogenomics Unit, Department for Functional and Evolutionary Ecology, University of Vienna, Vienna, Austria</w:t>
      </w:r>
    </w:p>
    <w:p w14:paraId="597F9F8A" w14:textId="77777777" w:rsidR="000433DA" w:rsidRDefault="000433DA" w:rsidP="000433DA">
      <w:pPr>
        <w:spacing w:line="480" w:lineRule="auto"/>
        <w:rPr>
          <w:i/>
          <w:iCs/>
          <w:sz w:val="24"/>
          <w:szCs w:val="24"/>
          <w:lang w:val="en-US"/>
        </w:rPr>
      </w:pPr>
      <w:r>
        <w:rPr>
          <w:i/>
          <w:iCs/>
          <w:sz w:val="24"/>
          <w:szCs w:val="24"/>
          <w:vertAlign w:val="superscript"/>
          <w:lang w:val="en-US"/>
        </w:rPr>
        <w:t xml:space="preserve">c </w:t>
      </w:r>
      <w:r>
        <w:rPr>
          <w:i/>
          <w:iCs/>
          <w:sz w:val="24"/>
          <w:szCs w:val="24"/>
          <w:lang w:val="en-US"/>
        </w:rPr>
        <w:t>Department of Ecoscience, WATEC Aarhus University Centre for Water Technology, Aarhus University, Silkeborg, Denmark</w:t>
      </w:r>
    </w:p>
    <w:p w14:paraId="101850D2" w14:textId="77777777" w:rsidR="000433DA" w:rsidRPr="007C68B2" w:rsidRDefault="000433DA" w:rsidP="000433DA">
      <w:pPr>
        <w:spacing w:line="480" w:lineRule="auto"/>
        <w:rPr>
          <w:i/>
          <w:iCs/>
          <w:sz w:val="24"/>
          <w:szCs w:val="24"/>
          <w:vertAlign w:val="superscript"/>
          <w:lang w:val="en-US"/>
        </w:rPr>
      </w:pPr>
      <w:r>
        <w:rPr>
          <w:i/>
          <w:iCs/>
          <w:sz w:val="24"/>
          <w:szCs w:val="24"/>
          <w:vertAlign w:val="superscript"/>
          <w:lang w:val="en-US"/>
        </w:rPr>
        <w:t xml:space="preserve">d </w:t>
      </w:r>
      <w:r>
        <w:rPr>
          <w:i/>
          <w:iCs/>
          <w:sz w:val="24"/>
          <w:szCs w:val="24"/>
          <w:lang w:val="en-US"/>
        </w:rPr>
        <w:t>Greifswald Mire Centre, Greifswald, Germany</w:t>
      </w:r>
    </w:p>
    <w:p w14:paraId="0FE13A0B" w14:textId="77777777" w:rsidR="000433DA" w:rsidRDefault="000433DA" w:rsidP="000433DA">
      <w:pPr>
        <w:spacing w:line="480" w:lineRule="auto"/>
        <w:rPr>
          <w:i/>
          <w:iCs/>
          <w:sz w:val="24"/>
          <w:szCs w:val="24"/>
          <w:lang w:val="en-US"/>
        </w:rPr>
      </w:pPr>
    </w:p>
    <w:p w14:paraId="4E7C82D9" w14:textId="77777777" w:rsidR="000433DA" w:rsidRPr="007C68B2" w:rsidRDefault="000433DA" w:rsidP="000433DA">
      <w:pPr>
        <w:spacing w:line="480" w:lineRule="auto"/>
        <w:rPr>
          <w:i/>
          <w:iCs/>
          <w:sz w:val="24"/>
          <w:lang w:val="en-US"/>
        </w:rPr>
      </w:pPr>
      <w:r w:rsidRPr="004D031A">
        <w:rPr>
          <w:i/>
          <w:iCs/>
          <w:sz w:val="24"/>
          <w:lang w:val="en-US"/>
        </w:rPr>
        <w:t>* corresponding author</w:t>
      </w:r>
      <w:r>
        <w:rPr>
          <w:i/>
          <w:iCs/>
          <w:sz w:val="24"/>
          <w:lang w:val="en-US"/>
        </w:rPr>
        <w:t>:</w:t>
      </w:r>
    </w:p>
    <w:p w14:paraId="19B4AA48" w14:textId="77777777" w:rsidR="000433DA" w:rsidRPr="007C68B2" w:rsidRDefault="000433DA" w:rsidP="000433DA">
      <w:pPr>
        <w:spacing w:line="480" w:lineRule="auto"/>
        <w:rPr>
          <w:sz w:val="24"/>
          <w:lang w:val="de-DE"/>
        </w:rPr>
      </w:pPr>
      <w:r>
        <w:rPr>
          <w:sz w:val="24"/>
          <w:lang w:val="de-DE"/>
        </w:rPr>
        <w:t>Haitao Wang</w:t>
      </w:r>
    </w:p>
    <w:p w14:paraId="42F551C4" w14:textId="77777777" w:rsidR="000433DA" w:rsidRPr="000433DA" w:rsidRDefault="000433DA" w:rsidP="000433DA">
      <w:pPr>
        <w:spacing w:line="480" w:lineRule="auto"/>
        <w:rPr>
          <w:sz w:val="24"/>
          <w:lang w:val="de-DE"/>
        </w:rPr>
      </w:pPr>
      <w:r w:rsidRPr="007C68B2">
        <w:rPr>
          <w:sz w:val="24"/>
          <w:lang w:val="de-DE"/>
        </w:rPr>
        <w:t xml:space="preserve">Felix-Hausdorff-Str. </w:t>
      </w:r>
      <w:r w:rsidRPr="000433DA">
        <w:rPr>
          <w:sz w:val="24"/>
          <w:lang w:val="de-DE"/>
        </w:rPr>
        <w:t>8</w:t>
      </w:r>
    </w:p>
    <w:p w14:paraId="584E9C3A" w14:textId="77777777" w:rsidR="000433DA" w:rsidRPr="0083482E" w:rsidRDefault="000433DA" w:rsidP="000433DA">
      <w:pPr>
        <w:spacing w:line="480" w:lineRule="auto"/>
        <w:rPr>
          <w:sz w:val="24"/>
          <w:lang w:val="en-US"/>
        </w:rPr>
      </w:pPr>
      <w:r w:rsidRPr="0083482E">
        <w:rPr>
          <w:sz w:val="24"/>
          <w:lang w:val="en-US"/>
        </w:rPr>
        <w:t>17489 Greifswald, Germany</w:t>
      </w:r>
    </w:p>
    <w:p w14:paraId="5ACC369C" w14:textId="77777777" w:rsidR="000433DA" w:rsidRPr="004D031A" w:rsidRDefault="000433DA" w:rsidP="000433DA">
      <w:pPr>
        <w:spacing w:line="480" w:lineRule="auto"/>
        <w:rPr>
          <w:sz w:val="24"/>
          <w:lang w:val="en-US"/>
        </w:rPr>
      </w:pPr>
      <w:r w:rsidRPr="004D031A">
        <w:rPr>
          <w:i/>
          <w:iCs/>
          <w:sz w:val="24"/>
          <w:lang w:val="en-US"/>
        </w:rPr>
        <w:t>phone: +49 3834 420</w:t>
      </w:r>
      <w:r>
        <w:rPr>
          <w:i/>
          <w:iCs/>
          <w:sz w:val="24"/>
          <w:lang w:val="en-US"/>
        </w:rPr>
        <w:t xml:space="preserve"> 5929</w:t>
      </w:r>
    </w:p>
    <w:p w14:paraId="1C34903A" w14:textId="6983D9B0" w:rsidR="00357540" w:rsidRPr="000433DA" w:rsidRDefault="000433DA" w:rsidP="000433DA">
      <w:pPr>
        <w:spacing w:line="480" w:lineRule="auto"/>
        <w:rPr>
          <w:iCs/>
          <w:color w:val="0000FF"/>
          <w:sz w:val="24"/>
          <w:u w:val="single"/>
          <w:lang w:val="en-US"/>
        </w:rPr>
      </w:pPr>
      <w:r w:rsidRPr="000A6C07">
        <w:rPr>
          <w:bCs/>
          <w:i/>
          <w:iCs/>
          <w:sz w:val="24"/>
          <w:lang w:val="en-US"/>
        </w:rPr>
        <w:t>email:</w:t>
      </w:r>
      <w:r w:rsidRPr="000A6C07">
        <w:rPr>
          <w:i/>
          <w:iCs/>
          <w:sz w:val="24"/>
          <w:lang w:val="en-US"/>
        </w:rPr>
        <w:t xml:space="preserve"> </w:t>
      </w:r>
      <w:hyperlink r:id="rId8" w:history="1">
        <w:r w:rsidRPr="00420F3C">
          <w:rPr>
            <w:rStyle w:val="Hyperlink"/>
            <w:i/>
            <w:sz w:val="24"/>
            <w:lang w:val="en-US"/>
          </w:rPr>
          <w:t>haitao.wang@uni-greifswald.de</w:t>
        </w:r>
      </w:hyperlink>
      <w:r w:rsidR="009D334C" w:rsidRPr="00CD4B01">
        <w:rPr>
          <w:b/>
          <w:sz w:val="24"/>
          <w:szCs w:val="24"/>
        </w:rPr>
        <w:br w:type="page"/>
      </w:r>
    </w:p>
    <w:p w14:paraId="606B6F6E" w14:textId="62C7096E" w:rsidR="00334E40" w:rsidRPr="00EB2076" w:rsidRDefault="00EB2076" w:rsidP="00EB2076">
      <w:pPr>
        <w:spacing w:before="240" w:after="240" w:line="480" w:lineRule="auto"/>
        <w:rPr>
          <w:b/>
          <w:sz w:val="24"/>
          <w:szCs w:val="24"/>
          <w:u w:val="single"/>
        </w:rPr>
      </w:pPr>
      <w:r>
        <w:rPr>
          <w:b/>
          <w:sz w:val="24"/>
          <w:szCs w:val="24"/>
          <w:u w:val="single"/>
        </w:rPr>
        <w:lastRenderedPageBreak/>
        <w:t>Abstract</w:t>
      </w:r>
    </w:p>
    <w:p w14:paraId="473410FA" w14:textId="54171566" w:rsidR="00DC2F20" w:rsidRPr="000433DA" w:rsidRDefault="000433DA" w:rsidP="000433DA">
      <w:pPr>
        <w:widowControl w:val="0"/>
        <w:spacing w:line="480" w:lineRule="auto"/>
        <w:rPr>
          <w:rFonts w:ascii="Times New Roman" w:eastAsia="Times New Roman" w:hAnsi="Times New Roman" w:cs="Times New Roman"/>
          <w:sz w:val="24"/>
          <w:szCs w:val="24"/>
          <w:lang w:val="en-US"/>
        </w:rPr>
      </w:pPr>
      <w:r w:rsidRPr="000433DA">
        <w:rPr>
          <w:rFonts w:eastAsia="Times New Roman"/>
          <w:color w:val="000000"/>
          <w:sz w:val="24"/>
          <w:szCs w:val="24"/>
          <w:lang w:val="en-US"/>
        </w:rPr>
        <w:t xml:space="preserve">The impact of drought on ammonia oxidizing microbes in peatlands remains unclear, despite their role as a rate-limiting step in nitrification and increasing drought prevalence. This study aims to identify trends in archaeal (AOA) and bacterial (AOB) ammonia oxidizer abundances and their feedbacks to summer drought in a rewetted percolation (PW) and coastal fen (CW) in northeastern Germany. We used unsupervised clustering to define drought conditions based on water table depth in the field. AOA and AOB abundances are quantified via </w:t>
      </w:r>
      <w:r w:rsidRPr="000433DA">
        <w:rPr>
          <w:rFonts w:eastAsia="Times New Roman"/>
          <w:i/>
          <w:iCs/>
          <w:color w:val="000000"/>
          <w:sz w:val="24"/>
          <w:szCs w:val="24"/>
          <w:lang w:val="en-US"/>
        </w:rPr>
        <w:t>amoA</w:t>
      </w:r>
      <w:r w:rsidRPr="000433DA">
        <w:rPr>
          <w:rFonts w:eastAsia="Times New Roman"/>
          <w:color w:val="000000"/>
          <w:sz w:val="24"/>
          <w:szCs w:val="24"/>
          <w:lang w:val="en-US"/>
        </w:rPr>
        <w:t xml:space="preserve"> gene and transcript copies with reverse-transcription (RT-) qPCR from </w:t>
      </w:r>
      <w:r w:rsidRPr="000433DA">
        <w:rPr>
          <w:rFonts w:eastAsia="Times New Roman"/>
          <w:i/>
          <w:iCs/>
          <w:color w:val="000000"/>
          <w:sz w:val="24"/>
          <w:szCs w:val="24"/>
          <w:lang w:val="en-US"/>
        </w:rPr>
        <w:t>in situ</w:t>
      </w:r>
      <w:r w:rsidRPr="000433DA">
        <w:rPr>
          <w:rFonts w:eastAsia="Times New Roman"/>
          <w:color w:val="000000"/>
          <w:sz w:val="24"/>
          <w:szCs w:val="24"/>
          <w:lang w:val="en-US"/>
        </w:rPr>
        <w:t xml:space="preserve"> peat soil bi-monthly between April and February. These results are supported by both metatranscriptomes and clade assignment of AOA amplicons. The magnitude of the nitrifying microbiomes’ drought response correlated to site hydrological stability. Both RT-qPCR and metatranscriptomics showed that PW had an increase in bacterial and archaeal </w:t>
      </w:r>
      <w:r w:rsidRPr="000433DA">
        <w:rPr>
          <w:rFonts w:eastAsia="Times New Roman"/>
          <w:i/>
          <w:iCs/>
          <w:color w:val="000000"/>
          <w:sz w:val="24"/>
          <w:szCs w:val="24"/>
          <w:lang w:val="en-US"/>
        </w:rPr>
        <w:t>amoA</w:t>
      </w:r>
      <w:r w:rsidRPr="000433DA">
        <w:rPr>
          <w:rFonts w:eastAsia="Times New Roman"/>
          <w:color w:val="000000"/>
          <w:sz w:val="24"/>
          <w:szCs w:val="24"/>
          <w:lang w:val="en-US"/>
        </w:rPr>
        <w:t xml:space="preserve"> transcript abundance during drought. Additionally, there was evidence in the PW metatranscriptome for shifts in soil nitrogen sources, first from a decrease in nitrogen fixation after drought onset, then due to a late-drought increase in assimilatory nitrate reduction to ammonium. The dynamics of soil nitrogen sources in PW could be a biotic mechanism driving the peak of AOA and AOB, as a stable soil water content throughout the drought suggests the soil remained hypoxic despite the lowered water table. In contrast, CW had no significant shifts in either RT-qPCR </w:t>
      </w:r>
      <w:r w:rsidRPr="000433DA">
        <w:rPr>
          <w:rFonts w:eastAsia="Times New Roman"/>
          <w:i/>
          <w:iCs/>
          <w:color w:val="000000"/>
          <w:sz w:val="24"/>
          <w:szCs w:val="24"/>
          <w:lang w:val="en-US"/>
        </w:rPr>
        <w:t>amoA</w:t>
      </w:r>
      <w:r w:rsidRPr="000433DA">
        <w:rPr>
          <w:rFonts w:eastAsia="Times New Roman"/>
          <w:color w:val="000000"/>
          <w:sz w:val="24"/>
          <w:szCs w:val="24"/>
          <w:lang w:val="en-US"/>
        </w:rPr>
        <w:t xml:space="preserve"> or nitrogen cycling mRNA gene abundances during the drought. There was also higher AOA clade diversity in PW (4 clades across 3 species) compared to CW (exclusively </w:t>
      </w:r>
      <w:r w:rsidRPr="000433DA">
        <w:rPr>
          <w:rFonts w:eastAsia="Times New Roman"/>
          <w:i/>
          <w:iCs/>
          <w:color w:val="000000"/>
          <w:sz w:val="24"/>
          <w:szCs w:val="24"/>
          <w:lang w:val="en-US"/>
        </w:rPr>
        <w:t>Ca. Nitrosotaleales</w:t>
      </w:r>
      <w:r w:rsidRPr="000433DA">
        <w:rPr>
          <w:rFonts w:eastAsia="Times New Roman"/>
          <w:color w:val="000000"/>
          <w:sz w:val="24"/>
          <w:szCs w:val="24"/>
          <w:lang w:val="en-US"/>
        </w:rPr>
        <w:t xml:space="preserve"> clade Alpha). These results suggest that ammonia oxidizers react significantly to </w:t>
      </w:r>
      <w:r w:rsidRPr="000433DA">
        <w:rPr>
          <w:rFonts w:eastAsia="Times New Roman"/>
          <w:color w:val="000000"/>
          <w:sz w:val="24"/>
          <w:szCs w:val="24"/>
          <w:lang w:val="en-US"/>
        </w:rPr>
        <w:lastRenderedPageBreak/>
        <w:t xml:space="preserve">drought, responding to changes in soil nitrogen sources and amplifying shifts in nitrogen cycling gene transcription. As such extreme weather events occur more frequently, they will likely play pivotal roles in rewetted fens’ ecosystem functioning in a changing climate. </w:t>
      </w:r>
      <w:r w:rsidR="00DC2F20">
        <w:rPr>
          <w:b/>
          <w:sz w:val="24"/>
          <w:szCs w:val="24"/>
          <w:u w:val="single"/>
        </w:rPr>
        <w:br w:type="page"/>
      </w:r>
    </w:p>
    <w:p w14:paraId="278DD49E" w14:textId="0CCE8965" w:rsidR="009D334C" w:rsidRPr="00CD4B01" w:rsidRDefault="009D334C" w:rsidP="009D334C">
      <w:pPr>
        <w:pStyle w:val="Listenabsatz"/>
        <w:numPr>
          <w:ilvl w:val="0"/>
          <w:numId w:val="4"/>
        </w:numPr>
        <w:spacing w:before="240" w:after="240" w:line="480" w:lineRule="auto"/>
        <w:rPr>
          <w:b/>
          <w:sz w:val="24"/>
          <w:szCs w:val="24"/>
          <w:u w:val="single"/>
        </w:rPr>
      </w:pPr>
      <w:r w:rsidRPr="00CD4B01">
        <w:rPr>
          <w:b/>
          <w:sz w:val="24"/>
          <w:szCs w:val="24"/>
          <w:u w:val="single"/>
        </w:rPr>
        <w:lastRenderedPageBreak/>
        <w:t>Introduction</w:t>
      </w:r>
    </w:p>
    <w:p w14:paraId="533FD7FF" w14:textId="65305C9B" w:rsidR="008332B6" w:rsidRDefault="009D334C" w:rsidP="008015E0">
      <w:pPr>
        <w:spacing w:before="240" w:after="240" w:line="480" w:lineRule="auto"/>
        <w:rPr>
          <w:color w:val="222222"/>
          <w:sz w:val="24"/>
          <w:szCs w:val="24"/>
        </w:rPr>
      </w:pPr>
      <w:r w:rsidRPr="00CD4B01">
        <w:rPr>
          <w:color w:val="222222"/>
          <w:sz w:val="24"/>
          <w:szCs w:val="24"/>
        </w:rPr>
        <w:t xml:space="preserve">Peatlands cover just 3.8% of the Earth’s land surface but are responsible for storing 600 billion tons of carbon </w:t>
      </w:r>
      <w:r w:rsidR="00797AA4">
        <w:rPr>
          <w:color w:val="222222"/>
          <w:sz w:val="24"/>
          <w:szCs w:val="24"/>
        </w:rPr>
        <w:fldChar w:fldCharType="begin"/>
      </w:r>
      <w:r w:rsidR="00797AA4">
        <w:rPr>
          <w:color w:val="222222"/>
          <w:sz w:val="24"/>
          <w:szCs w:val="24"/>
        </w:rPr>
        <w:instrText xml:space="preserve"> ADDIN ZOTERO_ITEM CSL_CITATION {"citationID":"gKHEtNZb","properties":{"formattedCitation":"[1]","plainCitation":"[1]","noteIndex":0},"citationItems":[{"id":1,"uris":["http://zotero.org/users/local/lzRxkMmx/items/F6MUP8WR"],"itemData":{"id":1,"type":"book","language":"en","publisher":"UN Environment Programme, Global Peatlands Initiative","title":"Global peatland assessment: The state of the world’s peatlands","issued":{"date-parts":[["2022"]]}}}],"schema":"https://github.com/citation-style-language/schema/raw/master/csl-citation.json"} </w:instrText>
      </w:r>
      <w:r w:rsidR="00797AA4">
        <w:rPr>
          <w:color w:val="222222"/>
          <w:sz w:val="24"/>
          <w:szCs w:val="24"/>
        </w:rPr>
        <w:fldChar w:fldCharType="separate"/>
      </w:r>
      <w:r w:rsidR="00797AA4" w:rsidRPr="00797AA4">
        <w:rPr>
          <w:sz w:val="24"/>
        </w:rPr>
        <w:t>[1]</w:t>
      </w:r>
      <w:r w:rsidR="00797AA4">
        <w:rPr>
          <w:color w:val="222222"/>
          <w:sz w:val="24"/>
          <w:szCs w:val="24"/>
        </w:rPr>
        <w:fldChar w:fldCharType="end"/>
      </w:r>
      <w:r w:rsidRPr="00CD4B01">
        <w:rPr>
          <w:color w:val="222222"/>
          <w:sz w:val="24"/>
          <w:szCs w:val="24"/>
        </w:rPr>
        <w:t xml:space="preserve">. </w:t>
      </w:r>
      <w:commentRangeStart w:id="0"/>
      <w:r w:rsidRPr="00CD4B01">
        <w:rPr>
          <w:color w:val="222222"/>
          <w:sz w:val="24"/>
          <w:szCs w:val="24"/>
        </w:rPr>
        <w:t>However, this carbon storage function is threatened by the increasing nitrogen eutrophication of soil since the industrial revolution</w:t>
      </w:r>
      <w:commentRangeEnd w:id="0"/>
      <w:r w:rsidR="00CB289F">
        <w:rPr>
          <w:rStyle w:val="Kommentarzeichen"/>
        </w:rPr>
        <w:commentReference w:id="0"/>
      </w:r>
      <w:r w:rsidR="00797AA4">
        <w:t xml:space="preserve"> </w:t>
      </w:r>
      <w:r w:rsidR="00797AA4">
        <w:fldChar w:fldCharType="begin"/>
      </w:r>
      <w:r w:rsidR="0000051A">
        <w:instrText xml:space="preserve"> ADDIN ZOTERO_ITEM CSL_CITATION {"citationID":"pATXqOoo","properties":{"formattedCitation":"[2]","plainCitation":"[2]","noteIndex":0},"citationItems":[{"id":2,"uris":["http://zotero.org/users/local/lzRxkMmx/items/XCWTCIS5"],"itemData":{"id":2,"type":"article-journal","container-title":"Global Change Biology","DOI":"10.1111/gcb.14981","issue":"4","language":"en","page":"1962-1985","title":"Anthropogenic global shifts in biospheric N and P concentrations and ratios and their impacts on biodiversity, ecosystem productivity, food security, and human health","volume":"26","author":[{"family":"Penuelas","given":"J."},{"family":"Janssens","given":"I.A."},{"family":"Ciais","given":"P."},{"family":"Obersteiner","given":"M."},{"family":"Sardans","given":"J."}],"issued":{"date-parts":[["2020"]]}}}],"schema":"https://github.com/citation-style-language/schema/raw/master/csl-citation.json"} </w:instrText>
      </w:r>
      <w:r w:rsidR="00797AA4">
        <w:fldChar w:fldCharType="separate"/>
      </w:r>
      <w:r w:rsidR="00797AA4" w:rsidRPr="00797AA4">
        <w:t>[2]</w:t>
      </w:r>
      <w:r w:rsidR="00797AA4">
        <w:fldChar w:fldCharType="end"/>
      </w:r>
      <w:r w:rsidRPr="00CD4B01">
        <w:rPr>
          <w:color w:val="222222"/>
          <w:sz w:val="24"/>
          <w:szCs w:val="24"/>
        </w:rPr>
        <w:t>. High volumes of nitrogen in peatland soils competitively disadvantage</w:t>
      </w:r>
      <w:del w:id="1" w:author="Haitao Wang" w:date="2024-05-14T13:38:00Z">
        <w:r w:rsidRPr="00CD4B01" w:rsidDel="00787C3F">
          <w:rPr>
            <w:color w:val="222222"/>
            <w:sz w:val="24"/>
            <w:szCs w:val="24"/>
          </w:rPr>
          <w:delText>s</w:delText>
        </w:r>
      </w:del>
      <w:r w:rsidRPr="00CD4B01">
        <w:rPr>
          <w:color w:val="222222"/>
          <w:sz w:val="24"/>
          <w:szCs w:val="24"/>
        </w:rPr>
        <w:t xml:space="preserve"> sphagnum in peatland flora communities, leading to lowered peat formation rates that could cost temperate peatlands 5 g C m</w:t>
      </w:r>
      <w:r w:rsidRPr="00CD4B01">
        <w:rPr>
          <w:rFonts w:ascii="Cambria Math" w:hAnsi="Cambria Math" w:cs="Cambria Math"/>
          <w:color w:val="222222"/>
          <w:sz w:val="24"/>
          <w:szCs w:val="24"/>
        </w:rPr>
        <w:t>⁻</w:t>
      </w:r>
      <w:r w:rsidRPr="00CD4B01">
        <w:rPr>
          <w:color w:val="222222"/>
          <w:sz w:val="24"/>
          <w:szCs w:val="24"/>
        </w:rPr>
        <w:t>²a</w:t>
      </w:r>
      <w:r w:rsidRPr="00CD4B01">
        <w:rPr>
          <w:rFonts w:ascii="Cambria Math" w:hAnsi="Cambria Math" w:cs="Cambria Math"/>
          <w:color w:val="222222"/>
          <w:sz w:val="24"/>
          <w:szCs w:val="24"/>
        </w:rPr>
        <w:t>⁻</w:t>
      </w:r>
      <w:r w:rsidRPr="00CD4B01">
        <w:rPr>
          <w:color w:val="222222"/>
          <w:sz w:val="24"/>
          <w:szCs w:val="24"/>
        </w:rPr>
        <w:t>¹ in carbon sequestration</w:t>
      </w:r>
      <w:r w:rsidR="00797AA4">
        <w:t xml:space="preserve"> </w:t>
      </w:r>
      <w:r w:rsidR="00797AA4">
        <w:fldChar w:fldCharType="begin"/>
      </w:r>
      <w:r w:rsidR="00797AA4">
        <w:instrText xml:space="preserve"> ADDIN ZOTERO_ITEM CSL_CITATION {"citationID":"nEwE6jlm","properties":{"formattedCitation":"[3]","plainCitation":"[3]","noteIndex":0},"citationItems":[{"id":4,"uris":["http://zotero.org/users/local/lzRxkMmx/items/GWTY9HTS"],"itemData":{"id":4,"type":"article-journal","container-title":"Environ Pollut","language":"en","page":"73–80","title":"Spatio-temporal trends of nitrogen deposition and climate effects on Sphagnum productivity in European peatlands","volume":"187","author":[{"family":"Granath","given":"G."},{"family":"Limpens","given":"J."},{"family":"Posch","given":"M."},{"family":"Mücher","given":"S."},{"family":"Vries","given":"W."}],"issued":{"date-parts":[["2014"]]}}}],"schema":"https://github.com/citation-style-language/schema/raw/master/csl-citation.json"} </w:instrText>
      </w:r>
      <w:r w:rsidR="00797AA4">
        <w:fldChar w:fldCharType="separate"/>
      </w:r>
      <w:r w:rsidR="00797AA4" w:rsidRPr="00797AA4">
        <w:t>[3]</w:t>
      </w:r>
      <w:r w:rsidR="00797AA4">
        <w:fldChar w:fldCharType="end"/>
      </w:r>
      <w:r w:rsidRPr="00CD4B01">
        <w:rPr>
          <w:color w:val="222222"/>
          <w:sz w:val="24"/>
          <w:szCs w:val="24"/>
        </w:rPr>
        <w:t>. Further, increased nitrogen loads in degraded peat soils significantly increases nitrous oxide (N</w:t>
      </w:r>
      <w:r w:rsidRPr="00CD4B01">
        <w:rPr>
          <w:rFonts w:ascii="Cambria Math" w:hAnsi="Cambria Math" w:cs="Cambria Math"/>
          <w:color w:val="222222"/>
          <w:sz w:val="24"/>
          <w:szCs w:val="24"/>
        </w:rPr>
        <w:t>₂</w:t>
      </w:r>
      <w:r w:rsidRPr="00CD4B01">
        <w:rPr>
          <w:color w:val="222222"/>
          <w:sz w:val="24"/>
          <w:szCs w:val="24"/>
        </w:rPr>
        <w:t>O) emissions and do</w:t>
      </w:r>
      <w:r w:rsidR="00797AA4">
        <w:rPr>
          <w:color w:val="222222"/>
          <w:sz w:val="24"/>
          <w:szCs w:val="24"/>
        </w:rPr>
        <w:t xml:space="preserve">wnstream waterway eutrophication </w:t>
      </w:r>
      <w:r w:rsidR="00797AA4">
        <w:rPr>
          <w:color w:val="222222"/>
          <w:sz w:val="24"/>
          <w:szCs w:val="24"/>
        </w:rPr>
        <w:fldChar w:fldCharType="begin"/>
      </w:r>
      <w:r w:rsidR="0000051A">
        <w:rPr>
          <w:color w:val="222222"/>
          <w:sz w:val="24"/>
          <w:szCs w:val="24"/>
        </w:rPr>
        <w:instrText xml:space="preserve"> ADDIN ZOTERO_ITEM CSL_CITATION {"citationID":"yR46hzC4","properties":{"formattedCitation":"[4, 5]","plainCitation":"[4, 5]","noteIndex":0},"citationItems":[{"id":5,"uris":["http://zotero.org/users/local/lzRxkMmx/items/SB8WCZCA"],"itemData":{"id":5,"type":"article-journal","container-title":"Environ Res Lett","DOI":"10.1088/1748-9326/ab3947","issue":"9","language":"en","page":"094009","title":"Soil degradation determines release of nitrous oxide and dissolved organic carbon from peatlands","volume":"14","author":[{"family":"Liu","given":"H."},{"family":"Zak","given":"D."},{"family":"Rezanezhad","given":"F."},{"family":"Lennartz","given":"B."}],"issued":{"date-parts":[["2019"]]}}},{"id":6,"uris":["http://zotero.org/users/local/lzRxkMmx/items/HSKG6ZIH"],"itemData":{"id":6,"type":"article-journal","container-title":"For Ecol Manage","DOI":"10.1016/j.foreco.2023.121143","language":"en","page":"121143","title":"Downstream impacts of peatland drainage on headwater stream biodiversity and ecosystem functioning","volume":"543","author":[{"family":"Koivunen","given":"I."},{"family":"Muotka","given":"T."},{"family":"Jokikokko","given":"M."},{"family":"Virtanen","given":"R."},{"family":"Jyväsjärvi","given":"J."}],"issued":{"date-parts":[["2023"]]}}}],"schema":"https://github.com/citation-style-language/schema/raw/master/csl-citation.json"} </w:instrText>
      </w:r>
      <w:r w:rsidR="00797AA4">
        <w:rPr>
          <w:color w:val="222222"/>
          <w:sz w:val="24"/>
          <w:szCs w:val="24"/>
        </w:rPr>
        <w:fldChar w:fldCharType="separate"/>
      </w:r>
      <w:r w:rsidR="00797AA4" w:rsidRPr="00797AA4">
        <w:rPr>
          <w:sz w:val="24"/>
        </w:rPr>
        <w:t>[4, 5]</w:t>
      </w:r>
      <w:r w:rsidR="00797AA4">
        <w:rPr>
          <w:color w:val="222222"/>
          <w:sz w:val="24"/>
          <w:szCs w:val="24"/>
        </w:rPr>
        <w:fldChar w:fldCharType="end"/>
      </w:r>
      <w:r w:rsidRPr="00CD4B01">
        <w:rPr>
          <w:color w:val="222222"/>
          <w:sz w:val="24"/>
          <w:szCs w:val="24"/>
        </w:rPr>
        <w:t>. Nitrifiers are crucial actors in nitrogen cycling; globally, an average of 90% of plant-available nitrogen in soils is mineralized by nitrifying organisms</w:t>
      </w:r>
      <w:r w:rsidR="00797AA4">
        <w:t xml:space="preserve"> </w:t>
      </w:r>
      <w:r w:rsidR="00797AA4">
        <w:fldChar w:fldCharType="begin"/>
      </w:r>
      <w:r w:rsidR="00797AA4">
        <w:instrText xml:space="preserve"> ADDIN ZOTERO_ITEM CSL_CITATION {"citationID":"LM2zDxvT","properties":{"formattedCitation":"[6]","plainCitation":"[6]","noteIndex":0},"citationItems":[{"id":7,"uris":["http://zotero.org/users/local/lzRxkMmx/items/9K8URT72"],"itemData":{"id":7,"type":"article-journal","container-title":"Proc Natl Acad Sci U S A","language":"en","page":"12733–12737","title":"Patterns of new versus recycled primary production in the terrestrial biosphere","volume":"110","author":[{"family":"Cleveland","given":"C.C."},{"family":"Houlton","given":"B.Z."},{"family":"Smith","given":"W.K."},{"family":"Marklein","given":"A.R."},{"family":"Reed","given":"S.C."},{"family":"Parton","given":"W."}],"issued":{"date-parts":[["2013"]]}}}],"schema":"https://github.com/citation-style-language/schema/raw/master/csl-citation.json"} </w:instrText>
      </w:r>
      <w:r w:rsidR="00797AA4">
        <w:fldChar w:fldCharType="separate"/>
      </w:r>
      <w:r w:rsidR="00797AA4" w:rsidRPr="00797AA4">
        <w:t>[6]</w:t>
      </w:r>
      <w:r w:rsidR="00797AA4">
        <w:fldChar w:fldCharType="end"/>
      </w:r>
      <w:r w:rsidRPr="00CD4B01">
        <w:rPr>
          <w:color w:val="222222"/>
          <w:sz w:val="24"/>
          <w:szCs w:val="24"/>
        </w:rPr>
        <w:t>. In peatlands, rates of nitrogen mineralization by nitrifiers have been found to depend highly on both temperature and moisture</w:t>
      </w:r>
      <w:r w:rsidR="00797AA4">
        <w:t xml:space="preserve"> </w:t>
      </w:r>
      <w:r w:rsidR="00797AA4">
        <w:fldChar w:fldCharType="begin"/>
      </w:r>
      <w:r w:rsidR="00797AA4">
        <w:instrText xml:space="preserve"> ADDIN ZOTERO_ITEM CSL_CITATION {"citationID":"1Uc5Noze","properties":{"formattedCitation":"[7]","plainCitation":"[7]","noteIndex":0},"citationItems":[{"id":8,"uris":["http://zotero.org/users/local/lzRxkMmx/items/BYSQXFX7"],"itemData":{"id":8,"type":"article-journal","container-title":"Catena","language":"en","page":"105922","title":"Soil nitrogen mineralization and its sensitivity to temperature and moisture in temperate peatlands under different land-use management practices","volume":"210","author":[{"family":"Maslov","given":"M.N."},{"family":"Maslova","given":"O.A."}],"issued":{"date-parts":[["2022"]]}}}],"schema":"https://github.com/citation-style-language/schema/raw/master/csl-citation.json"} </w:instrText>
      </w:r>
      <w:r w:rsidR="00797AA4">
        <w:fldChar w:fldCharType="separate"/>
      </w:r>
      <w:r w:rsidR="00797AA4" w:rsidRPr="00797AA4">
        <w:t>[7]</w:t>
      </w:r>
      <w:r w:rsidR="00797AA4">
        <w:fldChar w:fldCharType="end"/>
      </w:r>
      <w:r w:rsidRPr="00CD4B01">
        <w:rPr>
          <w:color w:val="222222"/>
          <w:sz w:val="24"/>
          <w:szCs w:val="24"/>
        </w:rPr>
        <w:t>. Nitrous oxide emission rates in rewetted peatlands are accordingly highly variable and dependent on water table depth below the ground surface, varying from 2.3 - 27.4 kg N ha</w:t>
      </w:r>
      <w:r w:rsidRPr="00CD4B01">
        <w:rPr>
          <w:rFonts w:ascii="Cambria Math" w:hAnsi="Cambria Math" w:cs="Cambria Math"/>
          <w:color w:val="222222"/>
          <w:sz w:val="24"/>
          <w:szCs w:val="24"/>
        </w:rPr>
        <w:t>⁻</w:t>
      </w:r>
      <w:r w:rsidRPr="00CD4B01">
        <w:rPr>
          <w:color w:val="222222"/>
          <w:sz w:val="24"/>
          <w:szCs w:val="24"/>
        </w:rPr>
        <w:t>¹a</w:t>
      </w:r>
      <w:r w:rsidRPr="00CD4B01">
        <w:rPr>
          <w:rFonts w:ascii="Cambria Math" w:hAnsi="Cambria Math" w:cs="Cambria Math"/>
          <w:color w:val="222222"/>
          <w:sz w:val="24"/>
          <w:szCs w:val="24"/>
        </w:rPr>
        <w:t>⁻</w:t>
      </w:r>
      <w:r w:rsidRPr="00CD4B01">
        <w:rPr>
          <w:color w:val="222222"/>
          <w:sz w:val="24"/>
          <w:szCs w:val="24"/>
        </w:rPr>
        <w:t>¹</w:t>
      </w:r>
      <w:r w:rsidR="00797AA4">
        <w:t xml:space="preserve"> </w:t>
      </w:r>
      <w:r w:rsidR="00797AA4">
        <w:fldChar w:fldCharType="begin"/>
      </w:r>
      <w:r w:rsidR="0000051A">
        <w:instrText xml:space="preserve"> ADDIN ZOTERO_ITEM CSL_CITATION {"citationID":"Kuoyj26t","properties":{"formattedCitation":"[4]","plainCitation":"[4]","noteIndex":0},"citationItems":[{"id":5,"uris":["http://zotero.org/users/local/lzRxkMmx/items/SB8WCZCA"],"itemData":{"id":5,"type":"article-journal","container-title":"Environ Res Lett","DOI":"10.1088/1748-9326/ab3947","issue":"9","language":"en","page":"094009","title":"Soil degradation determines release of nitrous oxide and dissolved organic carbon from peatlands","volume":"14","author":[{"family":"Liu","given":"H."},{"family":"Zak","given":"D."},{"family":"Rezanezhad","given":"F."},{"family":"Lennartz","given":"B."}],"issued":{"date-parts":[["2019"]]}}}],"schema":"https://github.com/citation-style-language/schema/raw/master/csl-citation.json"} </w:instrText>
      </w:r>
      <w:r w:rsidR="00797AA4">
        <w:fldChar w:fldCharType="separate"/>
      </w:r>
      <w:r w:rsidR="00797AA4" w:rsidRPr="00797AA4">
        <w:t>[4]</w:t>
      </w:r>
      <w:r w:rsidR="00797AA4">
        <w:fldChar w:fldCharType="end"/>
      </w:r>
      <w:r w:rsidRPr="00CD4B01">
        <w:rPr>
          <w:color w:val="222222"/>
          <w:sz w:val="24"/>
          <w:szCs w:val="24"/>
        </w:rPr>
        <w:t>. Therefore, it is of great interest to study how nitrifying microorganisms respond to changes in water table levels in rewetted peatlands, in order to understand how these changes will impact nitrogen mineralization rates and subsequent N</w:t>
      </w:r>
      <w:r w:rsidRPr="00CD4B01">
        <w:rPr>
          <w:rFonts w:ascii="Cambria Math" w:hAnsi="Cambria Math" w:cs="Cambria Math"/>
          <w:color w:val="222222"/>
          <w:sz w:val="24"/>
          <w:szCs w:val="24"/>
        </w:rPr>
        <w:t>₂</w:t>
      </w:r>
      <w:r w:rsidRPr="00CD4B01">
        <w:rPr>
          <w:color w:val="222222"/>
          <w:sz w:val="24"/>
          <w:szCs w:val="24"/>
        </w:rPr>
        <w:t>O emissions, carbon storage capacity, and waterway eutrophication.</w:t>
      </w:r>
    </w:p>
    <w:p w14:paraId="622B29B3" w14:textId="4F7355DB" w:rsidR="008332B6" w:rsidRDefault="00E868C1" w:rsidP="008015E0">
      <w:pPr>
        <w:spacing w:before="240" w:after="240" w:line="480" w:lineRule="auto"/>
        <w:rPr>
          <w:color w:val="222222"/>
          <w:sz w:val="24"/>
          <w:szCs w:val="24"/>
        </w:rPr>
      </w:pPr>
      <w:r w:rsidRPr="00CD4B01">
        <w:rPr>
          <w:sz w:val="24"/>
          <w:szCs w:val="24"/>
        </w:rPr>
        <w:t xml:space="preserve">Nitrification is the step of nitrogen cycling which transforms ammonia to nitrate via ammonia oxidation to nitrite and subsequent nitrite oxidation to nitrate </w:t>
      </w:r>
      <w:r w:rsidR="009379A9">
        <w:rPr>
          <w:color w:val="000000"/>
          <w:sz w:val="24"/>
          <w:szCs w:val="24"/>
        </w:rPr>
        <w:fldChar w:fldCharType="begin"/>
      </w:r>
      <w:r w:rsidR="0000051A">
        <w:rPr>
          <w:color w:val="000000"/>
          <w:sz w:val="24"/>
          <w:szCs w:val="24"/>
        </w:rPr>
        <w:instrText xml:space="preserve"> ADDIN ZOTERO_ITEM CSL_CITATION {"citationID":"6hvReRrZ","properties":{"formattedCitation":"[8]","plainCitation":"[8]","noteIndex":0},"citationItems":[{"id":14,"uris":["http://zotero.org/users/local/lzRxkMmx/items/4928IBA2"],"itemData":{"id":14,"type":"article-journal","container-title":"Curr Biol","language":"cy","page":"R94–8","title":"The nitrogen cycle","volume":"26","author":[{"family":"Stein","given":"L.Y."},{"family":"Klotz","given":"M.G."}],"issued":{"date-parts":[["2016"]]}}}],"schema":"https://github.com/citation-style-language/schema/raw/master/csl-citation.json"} </w:instrText>
      </w:r>
      <w:r w:rsidR="009379A9">
        <w:rPr>
          <w:color w:val="000000"/>
          <w:sz w:val="24"/>
          <w:szCs w:val="24"/>
        </w:rPr>
        <w:fldChar w:fldCharType="separate"/>
      </w:r>
      <w:r w:rsidR="009379A9" w:rsidRPr="009379A9">
        <w:rPr>
          <w:sz w:val="24"/>
        </w:rPr>
        <w:t>[8]</w:t>
      </w:r>
      <w:r w:rsidR="009379A9">
        <w:rPr>
          <w:color w:val="000000"/>
          <w:sz w:val="24"/>
          <w:szCs w:val="24"/>
        </w:rPr>
        <w:fldChar w:fldCharType="end"/>
      </w:r>
      <w:r>
        <w:rPr>
          <w:sz w:val="24"/>
          <w:szCs w:val="24"/>
        </w:rPr>
        <w:t xml:space="preserve">. </w:t>
      </w:r>
      <w:r w:rsidR="006B400D">
        <w:rPr>
          <w:sz w:val="24"/>
          <w:szCs w:val="24"/>
        </w:rPr>
        <w:t xml:space="preserve">While denitrification is often considered the primary </w:t>
      </w:r>
      <w:r w:rsidR="006B400D" w:rsidRPr="00BC70B3">
        <w:rPr>
          <w:rFonts w:asciiTheme="majorHAnsi" w:hAnsiTheme="majorHAnsi" w:cstheme="majorHAnsi"/>
          <w:sz w:val="24"/>
          <w:szCs w:val="24"/>
        </w:rPr>
        <w:t>source of N</w:t>
      </w:r>
      <w:r w:rsidR="006B400D" w:rsidRPr="00BC70B3">
        <w:rPr>
          <w:rFonts w:ascii="Cambria Math" w:hAnsi="Cambria Math" w:cs="Cambria Math"/>
          <w:color w:val="222222"/>
          <w:sz w:val="24"/>
          <w:szCs w:val="24"/>
        </w:rPr>
        <w:t>₂</w:t>
      </w:r>
      <w:r w:rsidR="006B400D" w:rsidRPr="00BC70B3">
        <w:rPr>
          <w:rFonts w:asciiTheme="majorHAnsi" w:hAnsiTheme="majorHAnsi" w:cstheme="majorHAnsi"/>
          <w:color w:val="222222"/>
          <w:sz w:val="24"/>
          <w:szCs w:val="24"/>
        </w:rPr>
        <w:t>O emissions in peatlands, there is also evidence to suggest that ammonia oxidation</w:t>
      </w:r>
      <w:r w:rsidR="006B400D">
        <w:rPr>
          <w:rFonts w:asciiTheme="majorHAnsi" w:hAnsiTheme="majorHAnsi" w:cstheme="majorHAnsi"/>
          <w:color w:val="222222"/>
          <w:sz w:val="24"/>
          <w:szCs w:val="24"/>
        </w:rPr>
        <w:t xml:space="preserve"> is a major source of </w:t>
      </w:r>
      <w:r w:rsidR="006B400D" w:rsidRPr="00BC70B3">
        <w:rPr>
          <w:rFonts w:asciiTheme="majorHAnsi" w:hAnsiTheme="majorHAnsi" w:cstheme="majorHAnsi"/>
          <w:sz w:val="24"/>
          <w:szCs w:val="24"/>
        </w:rPr>
        <w:t>N</w:t>
      </w:r>
      <w:r w:rsidR="006B400D" w:rsidRPr="00BC70B3">
        <w:rPr>
          <w:rFonts w:ascii="Cambria Math" w:hAnsi="Cambria Math" w:cs="Cambria Math"/>
          <w:color w:val="222222"/>
          <w:sz w:val="24"/>
          <w:szCs w:val="24"/>
        </w:rPr>
        <w:t>₂</w:t>
      </w:r>
      <w:r w:rsidR="006B400D" w:rsidRPr="00BC70B3">
        <w:rPr>
          <w:rFonts w:asciiTheme="majorHAnsi" w:hAnsiTheme="majorHAnsi" w:cstheme="majorHAnsi"/>
          <w:color w:val="222222"/>
          <w:sz w:val="24"/>
          <w:szCs w:val="24"/>
        </w:rPr>
        <w:t xml:space="preserve">O </w:t>
      </w:r>
      <w:r w:rsidR="006B400D">
        <w:rPr>
          <w:rFonts w:asciiTheme="majorHAnsi" w:hAnsiTheme="majorHAnsi" w:cstheme="majorHAnsi"/>
          <w:color w:val="222222"/>
          <w:sz w:val="24"/>
          <w:szCs w:val="24"/>
        </w:rPr>
        <w:lastRenderedPageBreak/>
        <w:t>under intermediate moisture levels</w:t>
      </w:r>
      <w:r w:rsidR="009379A9">
        <w:rPr>
          <w:rFonts w:asciiTheme="majorHAnsi" w:hAnsiTheme="majorHAnsi" w:cstheme="majorHAnsi"/>
          <w:color w:val="222222"/>
          <w:sz w:val="24"/>
          <w:szCs w:val="24"/>
        </w:rPr>
        <w:t xml:space="preserve"> </w:t>
      </w:r>
      <w:r w:rsidR="009379A9">
        <w:rPr>
          <w:rFonts w:asciiTheme="majorHAnsi" w:hAnsiTheme="majorHAnsi" w:cstheme="majorHAnsi"/>
          <w:color w:val="222222"/>
          <w:sz w:val="24"/>
          <w:szCs w:val="24"/>
        </w:rPr>
        <w:fldChar w:fldCharType="begin"/>
      </w:r>
      <w:r w:rsidR="009379A9">
        <w:rPr>
          <w:rFonts w:asciiTheme="majorHAnsi" w:hAnsiTheme="majorHAnsi" w:cstheme="majorHAnsi"/>
          <w:color w:val="222222"/>
          <w:sz w:val="24"/>
          <w:szCs w:val="24"/>
        </w:rPr>
        <w:instrText xml:space="preserve"> ADDIN ZOTERO_ITEM CSL_CITATION {"citationID":"17fR720N","properties":{"formattedCitation":"[9]","plainCitation":"[9]","noteIndex":0},"citationItems":[{"id":10,"uris":["http://zotero.org/users/local/lzRxkMmx/items/7YPVE5TB"],"itemData":{"id":10,"type":"article-journal","container-title":"Sci Adv","language":"en","page":"2724","title":"Direct and seasonal legacy effects of the 2018 heat wave and drought on European ecosystem productivity","volume":"6","author":[{"family":"Bastos","given":"A."},{"family":"Ciais","given":"P."},{"family":"Friedlingstein","given":"P."},{"family":"Sitch","given":"S."},{"family":"Pongratz","given":"J."},{"family":"Fan","given":"L."}],"issued":{"date-parts":[["2020"]]}}}],"schema":"https://github.com/citation-style-language/schema/raw/master/csl-citation.json"} </w:instrText>
      </w:r>
      <w:r w:rsidR="009379A9">
        <w:rPr>
          <w:rFonts w:asciiTheme="majorHAnsi" w:hAnsiTheme="majorHAnsi" w:cstheme="majorHAnsi"/>
          <w:color w:val="222222"/>
          <w:sz w:val="24"/>
          <w:szCs w:val="24"/>
        </w:rPr>
        <w:fldChar w:fldCharType="separate"/>
      </w:r>
      <w:r w:rsidR="009379A9" w:rsidRPr="009379A9">
        <w:rPr>
          <w:sz w:val="24"/>
        </w:rPr>
        <w:t>[9]</w:t>
      </w:r>
      <w:r w:rsidR="009379A9">
        <w:rPr>
          <w:rFonts w:asciiTheme="majorHAnsi" w:hAnsiTheme="majorHAnsi" w:cstheme="majorHAnsi"/>
          <w:color w:val="222222"/>
          <w:sz w:val="24"/>
          <w:szCs w:val="24"/>
        </w:rPr>
        <w:fldChar w:fldCharType="end"/>
      </w:r>
      <w:r w:rsidR="006B400D">
        <w:rPr>
          <w:rFonts w:asciiTheme="majorHAnsi" w:hAnsiTheme="majorHAnsi" w:cstheme="majorHAnsi"/>
          <w:color w:val="222222"/>
          <w:sz w:val="24"/>
          <w:szCs w:val="24"/>
        </w:rPr>
        <w:t xml:space="preserve">. </w:t>
      </w:r>
      <w:r>
        <w:rPr>
          <w:sz w:val="24"/>
          <w:szCs w:val="24"/>
        </w:rPr>
        <w:t>Ammonia oxidation is</w:t>
      </w:r>
      <w:r w:rsidRPr="00CD4B01">
        <w:rPr>
          <w:sz w:val="24"/>
          <w:szCs w:val="24"/>
        </w:rPr>
        <w:t xml:space="preserve"> mediated by </w:t>
      </w:r>
      <w:r>
        <w:rPr>
          <w:sz w:val="24"/>
          <w:szCs w:val="24"/>
        </w:rPr>
        <w:t xml:space="preserve">both </w:t>
      </w:r>
      <w:r w:rsidRPr="00CD4B01">
        <w:rPr>
          <w:sz w:val="24"/>
          <w:szCs w:val="24"/>
        </w:rPr>
        <w:t>bacteria (AOB) and archaea (AOA) which use ammonia as their sole energy source, as well as complete ammonia oxidizing bacteria (CAOB or comammox) which perform both steps of the nitrification cycle</w:t>
      </w:r>
      <w:r w:rsidR="009379A9">
        <w:t xml:space="preserve"> </w:t>
      </w:r>
      <w:r w:rsidR="009379A9">
        <w:fldChar w:fldCharType="begin"/>
      </w:r>
      <w:r w:rsidR="009379A9">
        <w:instrText xml:space="preserve"> ADDIN ZOTERO_ITEM CSL_CITATION {"citationID":"ywhhmTze","properties":{"formattedCitation":"[10]","plainCitation":"[10]","noteIndex":0},"citationItems":[{"id":15,"uris":["http://zotero.org/users/local/lzRxkMmx/items/YLMNQE3B"],"itemData":{"id":15,"type":"article-journal","container-title":"Curr Opin Chem Biol","language":"en","page":"9–15","title":"Insights into the physiology of ammonia-oxidizing microorganisms","volume":"49","author":[{"family":"Stein","given":"L.Y."}],"issued":{"date-parts":[["2019"]]}}}],"schema":"https://github.com/citation-style-language/schema/raw/master/csl-citation.json"} </w:instrText>
      </w:r>
      <w:r w:rsidR="009379A9">
        <w:fldChar w:fldCharType="separate"/>
      </w:r>
      <w:r w:rsidR="009379A9" w:rsidRPr="009379A9">
        <w:t>[10]</w:t>
      </w:r>
      <w:r w:rsidR="009379A9">
        <w:fldChar w:fldCharType="end"/>
      </w:r>
      <w:r w:rsidRPr="00CD4B01">
        <w:rPr>
          <w:sz w:val="24"/>
          <w:szCs w:val="24"/>
        </w:rPr>
        <w:t>. Ammonia monooxygenase (</w:t>
      </w:r>
      <w:r w:rsidRPr="00CD4B01">
        <w:rPr>
          <w:i/>
          <w:sz w:val="24"/>
          <w:szCs w:val="24"/>
        </w:rPr>
        <w:t>amo</w:t>
      </w:r>
      <w:r w:rsidRPr="00CD4B01">
        <w:rPr>
          <w:sz w:val="24"/>
          <w:szCs w:val="24"/>
        </w:rPr>
        <w:t>) is the key enzyme for oxidizing ammonia to hydroxylamine and has been found to be a functional marker of AOB</w:t>
      </w:r>
      <w:r w:rsidR="009379A9">
        <w:t xml:space="preserve"> </w:t>
      </w:r>
      <w:r w:rsidR="009379A9">
        <w:fldChar w:fldCharType="begin"/>
      </w:r>
      <w:r w:rsidR="009379A9">
        <w:instrText xml:space="preserve"> ADDIN ZOTERO_ITEM CSL_CITATION {"citationID":"PUiYa77w","properties":{"formattedCitation":"[11]","plainCitation":"[11]","noteIndex":0},"citationItems":[{"id":16,"uris":["http://zotero.org/users/local/lzRxkMmx/items/KJW3MM4P"],"itemData":{"id":16,"type":"article-journal","container-title":"Appl Environ Microbiol","language":"en","page":"4704–4712","title":"The ammonia monooxygenase structural gene amoA as a functional marker: molecular fine-scale analysis of natural ammonia-oxidizing populations","volume":"63","author":[{"family":"Rotthauwe","given":"J.H."},{"family":"Witzel","given":"K.P."},{"family":"Liesack","given":"W."}],"issued":{"date-parts":[["1997"]]}}}],"schema":"https://github.com/citation-style-language/schema/raw/master/csl-citation.json"} </w:instrText>
      </w:r>
      <w:r w:rsidR="009379A9">
        <w:fldChar w:fldCharType="separate"/>
      </w:r>
      <w:r w:rsidR="009379A9" w:rsidRPr="009379A9">
        <w:t>[11]</w:t>
      </w:r>
      <w:r w:rsidR="009379A9">
        <w:fldChar w:fldCharType="end"/>
      </w:r>
      <w:r w:rsidRPr="00CD4B01">
        <w:rPr>
          <w:sz w:val="24"/>
          <w:szCs w:val="24"/>
        </w:rPr>
        <w:t xml:space="preserve">, AOA </w:t>
      </w:r>
      <w:r w:rsidR="009379A9">
        <w:rPr>
          <w:sz w:val="24"/>
          <w:szCs w:val="24"/>
        </w:rPr>
        <w:fldChar w:fldCharType="begin"/>
      </w:r>
      <w:r w:rsidR="009379A9">
        <w:rPr>
          <w:sz w:val="24"/>
          <w:szCs w:val="24"/>
        </w:rPr>
        <w:instrText xml:space="preserve"> ADDIN ZOTERO_ITEM CSL_CITATION {"citationID":"v6tH3iSk","properties":{"formattedCitation":"[12]","plainCitation":"[12]","noteIndex":0},"citationItems":[{"id":17,"uris":["http://zotero.org/users/local/lzRxkMmx/items/69VFMTBW"],"itemData":{"id":17,"type":"article-journal","container-title":"Environ Microbiol","language":"en","page":"1985–1995","title":"Novel genes for nitrite reductase and Amo-related proteins indicate a role of uncultivated mesophilic crenarchaeota in nitrogen cycling","volume":"7","author":[{"family":"Treusch","given":"A.H."},{"family":"Leininger","given":"S."},{"family":"Kletzin","given":"A."},{"family":"Schuster","given":"S.C."},{"family":"Klenk","given":"H.-P."},{"family":"Schleper","given":"C."}],"issued":{"date-parts":[["2005"]]}}}],"schema":"https://github.com/citation-style-language/schema/raw/master/csl-citation.json"} </w:instrText>
      </w:r>
      <w:r w:rsidR="009379A9">
        <w:rPr>
          <w:sz w:val="24"/>
          <w:szCs w:val="24"/>
        </w:rPr>
        <w:fldChar w:fldCharType="separate"/>
      </w:r>
      <w:r w:rsidR="009379A9" w:rsidRPr="009379A9">
        <w:rPr>
          <w:sz w:val="24"/>
        </w:rPr>
        <w:t>[12]</w:t>
      </w:r>
      <w:r w:rsidR="009379A9">
        <w:rPr>
          <w:sz w:val="24"/>
          <w:szCs w:val="24"/>
        </w:rPr>
        <w:fldChar w:fldCharType="end"/>
      </w:r>
      <w:r w:rsidRPr="00CD4B01">
        <w:rPr>
          <w:sz w:val="24"/>
          <w:szCs w:val="24"/>
        </w:rPr>
        <w:t xml:space="preserve"> and CAOB</w:t>
      </w:r>
      <w:r w:rsidR="009379A9">
        <w:t xml:space="preserve"> </w:t>
      </w:r>
      <w:r w:rsidR="009379A9">
        <w:fldChar w:fldCharType="begin"/>
      </w:r>
      <w:r w:rsidR="009379A9">
        <w:instrText xml:space="preserve"> ADDIN ZOTERO_ITEM CSL_CITATION {"citationID":"osT9Pgr2","properties":{"formattedCitation":"[13]","plainCitation":"[13]","noteIndex":0},"citationItems":[{"id":18,"uris":["http://zotero.org/users/local/lzRxkMmx/items/AP34IE3K"],"itemData":{"id":18,"type":"article-journal","container-title":"Front Microbiol","language":"en","page":"1508","title":"Targeted Polymerase Chain Reaction Primers for the Specific Detection and Quantification of Comammox in the Environment","volume":"8","author":[{"family":"Pjevac","given":"P."},{"family":"Schauberger","given":"C."},{"family":"Poghosyan","given":"L."},{"family":"Herbold","given":"C.W."},{"family":"Kessel","given":"M.A.H.J."},{"family":"Daebeler","given":"A."}],"issued":{"date-parts":[["2017"]]}}}],"schema":"https://github.com/citation-style-language/schema/raw/master/csl-citation.json"} </w:instrText>
      </w:r>
      <w:r w:rsidR="009379A9">
        <w:fldChar w:fldCharType="separate"/>
      </w:r>
      <w:r w:rsidR="009379A9" w:rsidRPr="009379A9">
        <w:t>[13]</w:t>
      </w:r>
      <w:r w:rsidR="009379A9">
        <w:fldChar w:fldCharType="end"/>
      </w:r>
      <w:r w:rsidRPr="00CD4B01">
        <w:rPr>
          <w:sz w:val="24"/>
          <w:szCs w:val="24"/>
        </w:rPr>
        <w:t xml:space="preserve">. Therefore, comparisons of archaeal and bacterial </w:t>
      </w:r>
      <w:r w:rsidRPr="00CD4B01">
        <w:rPr>
          <w:i/>
          <w:sz w:val="24"/>
          <w:szCs w:val="24"/>
        </w:rPr>
        <w:t>amo</w:t>
      </w:r>
      <w:r w:rsidRPr="00CD4B01">
        <w:rPr>
          <w:sz w:val="24"/>
          <w:szCs w:val="24"/>
        </w:rPr>
        <w:t xml:space="preserve"> genes (A</w:t>
      </w:r>
      <w:r w:rsidR="00560CD5">
        <w:rPr>
          <w:sz w:val="24"/>
          <w:szCs w:val="24"/>
        </w:rPr>
        <w:t>-</w:t>
      </w:r>
      <w:r w:rsidRPr="00CD4B01">
        <w:rPr>
          <w:i/>
          <w:sz w:val="24"/>
          <w:szCs w:val="24"/>
        </w:rPr>
        <w:t>amo</w:t>
      </w:r>
      <w:r w:rsidRPr="00CD4B01">
        <w:rPr>
          <w:sz w:val="24"/>
          <w:szCs w:val="24"/>
        </w:rPr>
        <w:t xml:space="preserve"> and B</w:t>
      </w:r>
      <w:r w:rsidR="00560CD5">
        <w:rPr>
          <w:sz w:val="24"/>
          <w:szCs w:val="24"/>
        </w:rPr>
        <w:t>-</w:t>
      </w:r>
      <w:r w:rsidRPr="00CD4B01">
        <w:rPr>
          <w:i/>
          <w:sz w:val="24"/>
          <w:szCs w:val="24"/>
        </w:rPr>
        <w:t>amo</w:t>
      </w:r>
      <w:r w:rsidRPr="00CD4B01">
        <w:rPr>
          <w:sz w:val="24"/>
          <w:szCs w:val="24"/>
        </w:rPr>
        <w:t xml:space="preserve">, respectively) are useful proxies to quantify the presence and function of various ammonia oxidizing microbes in environmental samples. </w:t>
      </w:r>
      <w:r>
        <w:rPr>
          <w:sz w:val="24"/>
          <w:szCs w:val="24"/>
        </w:rPr>
        <w:t>Although enzymatically similar, m</w:t>
      </w:r>
      <w:r w:rsidRPr="00CD4B01">
        <w:rPr>
          <w:sz w:val="24"/>
          <w:szCs w:val="24"/>
        </w:rPr>
        <w:t xml:space="preserve">ost AOA have higher substrate affinities than AOB or CAOB, which has been attributed to the higher surface-to-volume ratios of the archaea </w:t>
      </w:r>
      <w:r w:rsidR="009379A9">
        <w:rPr>
          <w:sz w:val="24"/>
          <w:szCs w:val="24"/>
        </w:rPr>
        <w:fldChar w:fldCharType="begin"/>
      </w:r>
      <w:r w:rsidR="009379A9">
        <w:rPr>
          <w:sz w:val="24"/>
          <w:szCs w:val="24"/>
        </w:rPr>
        <w:instrText xml:space="preserve"> ADDIN ZOTERO_ITEM CSL_CITATION {"citationID":"0fBmKrsJ","properties":{"formattedCitation":"[14]","plainCitation":"[14]","noteIndex":0},"citationItems":[{"id":19,"uris":["http://zotero.org/users/local/lzRxkMmx/items/3UUD3PJG"],"itemData":{"id":19,"type":"article-journal","container-title":"ISME J","language":"en","page":"272–283","title":"Ammonia-oxidizing archaea possess a wide range of cellular ammonia affinities","volume":"16","author":[{"family":"Jung","given":"M.-Y."},{"family":"Sedlacek","given":"C.J."},{"family":"Kits","given":"K.D."},{"family":"Mueller","given":"A.J."},{"family":"Rhee","given":"S.-K."},{"family":"Hink","given":"L."}],"issued":{"date-parts":[["2022"]]}}}],"schema":"https://github.com/citation-style-language/schema/raw/master/csl-citation.json"} </w:instrText>
      </w:r>
      <w:r w:rsidR="009379A9">
        <w:rPr>
          <w:sz w:val="24"/>
          <w:szCs w:val="24"/>
        </w:rPr>
        <w:fldChar w:fldCharType="separate"/>
      </w:r>
      <w:r w:rsidR="009379A9" w:rsidRPr="009379A9">
        <w:rPr>
          <w:sz w:val="24"/>
        </w:rPr>
        <w:t>[14]</w:t>
      </w:r>
      <w:r w:rsidR="009379A9">
        <w:rPr>
          <w:sz w:val="24"/>
          <w:szCs w:val="24"/>
        </w:rPr>
        <w:fldChar w:fldCharType="end"/>
      </w:r>
      <w:r>
        <w:rPr>
          <w:color w:val="000000"/>
          <w:sz w:val="24"/>
          <w:szCs w:val="24"/>
        </w:rPr>
        <w:t xml:space="preserve"> and results</w:t>
      </w:r>
      <w:r w:rsidRPr="00CD4B01">
        <w:rPr>
          <w:sz w:val="24"/>
          <w:szCs w:val="24"/>
        </w:rPr>
        <w:t xml:space="preserve"> in AOA having a competitive advantage in acidic environments</w:t>
      </w:r>
      <w:r w:rsidR="009379A9">
        <w:t xml:space="preserve"> </w:t>
      </w:r>
      <w:r w:rsidR="009379A9">
        <w:fldChar w:fldCharType="begin"/>
      </w:r>
      <w:r w:rsidR="0000051A">
        <w:instrText xml:space="preserve"> ADDIN ZOTERO_ITEM CSL_CITATION {"citationID":"O47ll9c0","properties":{"formattedCitation":"[15\\uc0\\u8211{}18]","plainCitation":"[15–18]","noteIndex":0},"citationItems":[{"id":20,"uris":["http://zotero.org/users/local/lzRxkMmx/items/Y55VXN9Z"],"itemData":{"id":20,"type":"article-journal","container-title":"Environ Microbiol","language":"en","page":"4939–4952","title":"Ammonia-oxidising archaea living at low pH: Insights from comparative genomics","volume":"19","author":[{"family":"Herbold","given":"C.W."},{"family":"Lehtovirta-Morley","given":"L.E."},{"family":"Jung","given":"M.-Y."},{"family":"Jehmlich","given":"N."},{"family":"Hausmann","given":"B."},{"family":"Han","given":"P."}],"issued":{"date-parts":[["2017"]]}}},{"id":21,"uris":["http://zotero.org/users/local/lzRxkMmx/items/VNI4TPFU"],"itemData":{"id":21,"type":"article-journal","container-title":"Appl Environ Microbiol","language":"en","page":"2608–2619","title":"Identifying Potential Mechanisms Enabling Acidophily in the Ammonia-Oxidizing Archaeon ‘Candidatus Nitrosotalea devanaterra’","volume":"82","author":[{"family":"Lehtovirta-Morley","given":"L.E."},{"family":"Sayavedra-Soto","given":"L.A."},{"family":"Gallois","given":"N."},{"family":"Schouten","given":"S."},{"family":"Stein","given":"L.Y."},{"family":"Prosser","given":"J.I."}],"issued":{"date-parts":[["2016"]]}}},{"id":22,"uris":["http://zotero.org/users/local/lzRxkMmx/items/V7JZR9JM"],"itemData":{"id":22,"type":"article-journal","container-title":"Proc Natl Acad Sci USA","language":"en","page":"15892–15897","title":"Cultivation of an obligate acidophilic ammonia oxidizer from a nitrifying acid soil","volume":"108","author":[{"family":"Lehtovirta-Morley","given":"L.E."},{"family":"Stoecker","given":"K."},{"family":"Vilcinskas","given":"A."},{"family":"Prosser","given":"J.I."},{"family":"Nicol","given":"G.W."}],"issued":{"date-parts":[["2011"]]}}},{"id":23,"uris":["http://zotero.org/users/local/lzRxkMmx/items/RMSEHDA7"],"itemData":{"id":23,"type":"article-journal","container-title":"Nature","language":"en","page":"269–272","title":"Kinetic analysis of a complete nitrifier reveals an oligotrophic lifestyle","volume":"549","author":[{"family":"Kits","given":"K.D."},{"family":"Sedlacek","given":"C.J."},{"family":"Lebedeva","given":"E.V."},{"family":"Han","given":"P."},{"family":"Bulaev","given":"A."},{"family":"Pjevac","given":"P."}],"issued":{"date-parts":[["2017"]]}}}],"schema":"https://github.com/citation-style-language/schema/raw/master/csl-citation.json"} </w:instrText>
      </w:r>
      <w:r w:rsidR="009379A9">
        <w:fldChar w:fldCharType="separate"/>
      </w:r>
      <w:r w:rsidR="009379A9" w:rsidRPr="009379A9">
        <w:rPr>
          <w:szCs w:val="24"/>
        </w:rPr>
        <w:t>[15–18]</w:t>
      </w:r>
      <w:r w:rsidR="009379A9">
        <w:fldChar w:fldCharType="end"/>
      </w:r>
      <w:r w:rsidRPr="00CD4B01">
        <w:rPr>
          <w:sz w:val="24"/>
          <w:szCs w:val="24"/>
        </w:rPr>
        <w:t xml:space="preserve">. Additionally, AOA were found to have both higher relative abundance </w:t>
      </w:r>
      <w:r w:rsidR="009379A9">
        <w:rPr>
          <w:sz w:val="24"/>
          <w:szCs w:val="24"/>
        </w:rPr>
        <w:fldChar w:fldCharType="begin"/>
      </w:r>
      <w:r w:rsidR="009379A9">
        <w:rPr>
          <w:sz w:val="24"/>
          <w:szCs w:val="24"/>
        </w:rPr>
        <w:instrText xml:space="preserve"> ADDIN ZOTERO_ITEM CSL_CITATION {"citationID":"M7TnBCLW","properties":{"formattedCitation":"[19]","plainCitation":"[19]","noteIndex":0},"citationItems":[{"id":24,"uris":["http://zotero.org/users/local/lzRxkMmx/items/CEWX3NKD"],"itemData":{"id":24,"type":"article-journal","container-title":"Sci Rep","language":"en","page":"15905","title":"Metagenomic approaches reveal differences in genetic diversity and relative abundance of nitrifying bacteria and archaea in contrasting soils","volume":"11","author":[{"family":"Clark","given":"I.M."},{"family":"Hughes","given":"D.J."},{"family":"Fu","given":"Q."},{"family":"Abadie","given":"M."},{"family":"Hirsch","given":"P.R."}],"issued":{"date-parts":[["2021"]]}}}],"schema":"https://github.com/citation-style-language/schema/raw/master/csl-citation.json"} </w:instrText>
      </w:r>
      <w:r w:rsidR="009379A9">
        <w:rPr>
          <w:sz w:val="24"/>
          <w:szCs w:val="24"/>
        </w:rPr>
        <w:fldChar w:fldCharType="separate"/>
      </w:r>
      <w:r w:rsidR="009379A9" w:rsidRPr="009379A9">
        <w:rPr>
          <w:sz w:val="24"/>
        </w:rPr>
        <w:t>[19]</w:t>
      </w:r>
      <w:r w:rsidR="009379A9">
        <w:rPr>
          <w:sz w:val="24"/>
          <w:szCs w:val="24"/>
        </w:rPr>
        <w:fldChar w:fldCharType="end"/>
      </w:r>
      <w:r w:rsidR="009379A9">
        <w:rPr>
          <w:sz w:val="24"/>
          <w:szCs w:val="24"/>
        </w:rPr>
        <w:t xml:space="preserve"> </w:t>
      </w:r>
      <w:r w:rsidRPr="00CD4B01">
        <w:rPr>
          <w:sz w:val="24"/>
          <w:szCs w:val="24"/>
        </w:rPr>
        <w:t xml:space="preserve">and contribution to gross nitrification </w:t>
      </w:r>
      <w:r w:rsidR="009379A9">
        <w:rPr>
          <w:sz w:val="24"/>
          <w:szCs w:val="24"/>
        </w:rPr>
        <w:fldChar w:fldCharType="begin"/>
      </w:r>
      <w:r w:rsidR="009379A9">
        <w:rPr>
          <w:sz w:val="24"/>
          <w:szCs w:val="24"/>
        </w:rPr>
        <w:instrText xml:space="preserve"> ADDIN ZOTERO_ITEM CSL_CITATION {"citationID":"nGYytMaU","properties":{"formattedCitation":"[20]","plainCitation":"[20]","noteIndex":0},"citationItems":[{"id":25,"uris":["http://zotero.org/users/local/lzRxkMmx/items/G6C8BA2V"],"itemData":{"id":25,"type":"article-journal","container-title":"Soil Biol Biochem","language":"en","page":"108353","title":"The contribution of ammonia-oxidizing archaea and bacteria to gross nitrification under different substrate availability","volume":"160","author":[{"family":"Rütting","given":"T."},{"family":"Schleusner","given":"P."},{"family":"Hink","given":"L."},{"family":"Prosser","given":"J.I."}],"issued":{"date-parts":[["2021"]]}}}],"schema":"https://github.com/citation-style-language/schema/raw/master/csl-citation.json"} </w:instrText>
      </w:r>
      <w:r w:rsidR="009379A9">
        <w:rPr>
          <w:sz w:val="24"/>
          <w:szCs w:val="24"/>
        </w:rPr>
        <w:fldChar w:fldCharType="separate"/>
      </w:r>
      <w:r w:rsidR="009379A9" w:rsidRPr="009379A9">
        <w:rPr>
          <w:sz w:val="24"/>
        </w:rPr>
        <w:t>[20]</w:t>
      </w:r>
      <w:r w:rsidR="009379A9">
        <w:rPr>
          <w:sz w:val="24"/>
          <w:szCs w:val="24"/>
        </w:rPr>
        <w:fldChar w:fldCharType="end"/>
      </w:r>
      <w:r w:rsidR="009379A9">
        <w:rPr>
          <w:sz w:val="24"/>
          <w:szCs w:val="24"/>
        </w:rPr>
        <w:t xml:space="preserve"> </w:t>
      </w:r>
      <w:r w:rsidRPr="00CD4B01">
        <w:rPr>
          <w:sz w:val="24"/>
          <w:szCs w:val="24"/>
        </w:rPr>
        <w:t>than AOB under low substrate conditions, but were outcompeted by AOB during ammonia influxes.</w:t>
      </w:r>
    </w:p>
    <w:p w14:paraId="40A72929" w14:textId="4D47C403" w:rsidR="008332B6" w:rsidRDefault="00BC70B3" w:rsidP="008015E0">
      <w:pPr>
        <w:spacing w:before="240" w:after="240" w:line="480" w:lineRule="auto"/>
        <w:rPr>
          <w:color w:val="222222"/>
          <w:sz w:val="24"/>
          <w:szCs w:val="24"/>
        </w:rPr>
      </w:pPr>
      <w:r>
        <w:rPr>
          <w:sz w:val="24"/>
          <w:szCs w:val="24"/>
        </w:rPr>
        <w:t>Wang et al. (2021)’s analysis</w:t>
      </w:r>
      <w:r w:rsidR="00E868C1" w:rsidRPr="00CD4B01">
        <w:rPr>
          <w:sz w:val="24"/>
          <w:szCs w:val="24"/>
        </w:rPr>
        <w:t xml:space="preserve"> of the fen </w:t>
      </w:r>
      <w:r w:rsidR="00E80CF3">
        <w:rPr>
          <w:rFonts w:hint="eastAsia"/>
          <w:sz w:val="24"/>
          <w:szCs w:val="24"/>
          <w:lang w:eastAsia="zh-CN"/>
        </w:rPr>
        <w:t>peatlands</w:t>
      </w:r>
      <w:r w:rsidR="00E868C1" w:rsidRPr="00CD4B01">
        <w:rPr>
          <w:sz w:val="24"/>
          <w:szCs w:val="24"/>
        </w:rPr>
        <w:t xml:space="preserve"> suggested that seasonal dynamics played a minor role in prokaryotic community composition and functional guild activity (including nitrogen cycling), which was attributed to stable site hydrology</w:t>
      </w:r>
      <w:r w:rsidR="009379A9">
        <w:t xml:space="preserve"> </w:t>
      </w:r>
      <w:r w:rsidR="009379A9">
        <w:fldChar w:fldCharType="begin"/>
      </w:r>
      <w:r w:rsidR="009379A9">
        <w:instrText xml:space="preserve"> ADDIN ZOTERO_ITEM CSL_CITATION {"citationID":"7wiRAUcU","properties":{"formattedCitation":"[21]","plainCitation":"[21]","noteIndex":0},"citationItems":[{"id":32,"uris":["http://zotero.org/users/local/lzRxkMmx/items/F75ELFQ3"],"itemData":{"id":32,"type":"article-journal","container-title":"FEMS Microbiol Ecol","language":"en","page":"97","title":"Eukaryotic rather than prokaryotic microbiomes change over seasons in rewetted fen peatlands","author":[{"family":"Wang","given":"H."},{"family":"Weil","given":"M."},{"family":"Dumack","given":"K."},{"family":"Zak","given":"D."},{"family":"Münch","given":"D."},{"family":"Günther","given":"A."}],"issued":{"date-parts":[["2021"]]}}}],"schema":"https://github.com/citation-style-language/schema/raw/master/csl-citation.json"} </w:instrText>
      </w:r>
      <w:r w:rsidR="009379A9">
        <w:fldChar w:fldCharType="separate"/>
      </w:r>
      <w:r w:rsidR="009379A9" w:rsidRPr="009379A9">
        <w:t>[21]</w:t>
      </w:r>
      <w:r w:rsidR="009379A9">
        <w:fldChar w:fldCharType="end"/>
      </w:r>
      <w:r w:rsidR="00E868C1" w:rsidRPr="00CD4B01">
        <w:rPr>
          <w:sz w:val="24"/>
          <w:szCs w:val="24"/>
        </w:rPr>
        <w:t xml:space="preserve">. </w:t>
      </w:r>
      <w:r>
        <w:rPr>
          <w:sz w:val="24"/>
          <w:szCs w:val="24"/>
        </w:rPr>
        <w:t>This finding is supported by Berendt &amp; Wrage-Moenning (2023), which found that in the same sites fluctuating water content in peat soils increas</w:t>
      </w:r>
      <w:r w:rsidRPr="00BC70B3">
        <w:rPr>
          <w:rFonts w:asciiTheme="majorHAnsi" w:hAnsiTheme="majorHAnsi" w:cstheme="majorHAnsi"/>
          <w:sz w:val="24"/>
          <w:szCs w:val="24"/>
        </w:rPr>
        <w:t>ed N</w:t>
      </w:r>
      <w:r w:rsidRPr="00BC70B3">
        <w:rPr>
          <w:rFonts w:ascii="Cambria Math" w:hAnsi="Cambria Math" w:cs="Cambria Math"/>
          <w:color w:val="222222"/>
          <w:sz w:val="24"/>
          <w:szCs w:val="24"/>
        </w:rPr>
        <w:t>₂</w:t>
      </w:r>
      <w:r w:rsidRPr="00BC70B3">
        <w:rPr>
          <w:rFonts w:asciiTheme="majorHAnsi" w:hAnsiTheme="majorHAnsi" w:cstheme="majorHAnsi"/>
          <w:color w:val="222222"/>
          <w:sz w:val="24"/>
          <w:szCs w:val="24"/>
        </w:rPr>
        <w:t>O emissions</w:t>
      </w:r>
      <w:r w:rsidR="00984390">
        <w:rPr>
          <w:rFonts w:asciiTheme="majorHAnsi" w:hAnsiTheme="majorHAnsi" w:cstheme="majorHAnsi"/>
          <w:color w:val="222222"/>
          <w:sz w:val="24"/>
          <w:szCs w:val="24"/>
        </w:rPr>
        <w:t xml:space="preserve"> </w:t>
      </w:r>
      <w:r w:rsidR="00984390">
        <w:rPr>
          <w:rFonts w:asciiTheme="majorHAnsi" w:hAnsiTheme="majorHAnsi" w:cstheme="majorHAnsi"/>
          <w:color w:val="222222"/>
          <w:sz w:val="24"/>
          <w:szCs w:val="24"/>
        </w:rPr>
        <w:fldChar w:fldCharType="begin"/>
      </w:r>
      <w:r w:rsidR="009379A9">
        <w:rPr>
          <w:rFonts w:asciiTheme="majorHAnsi" w:hAnsiTheme="majorHAnsi" w:cstheme="majorHAnsi"/>
          <w:color w:val="222222"/>
          <w:sz w:val="24"/>
          <w:szCs w:val="24"/>
        </w:rPr>
        <w:instrText xml:space="preserve"> ADDIN ZOTERO_ITEM CSL_CITATION {"citationID":"fqP6kmJP","properties":{"formattedCitation":"[22]","plainCitation":"[22]","noteIndex":0},"citationItems":[{"id":70,"uris":["http://zotero.org/users/local/lzRxkMmx/items/KHWTR9TP"],"itemData":{"id":70,"type":"article-journal","abstract":"Abstract\n            \n              Drained agricultural peatlands are being increasingly rewetted for global warming mitigation. This creates novel ecosystems, with unclear effects on nitrogen cycling. Therefore, we aim to understand the impact of rewetting on nitrous oxide (N\n              2\n              O) production and its sources. Soil samples from pairs of sites differing in water regime (drained [D] and rewetted [W]) and peatland type (coastal fen [C], percolation fen [P] and alder forest [A]) in North-Eastern Germany were analyzed for microbial production pathways of N\n              2\n              O using the dual-isotope method with four tracers (H\n              2\n              18\n              O, N\n              18\n              O\n              3\n              −\n              ,\n              15\n              NO\n              3\n              −\n              ,\n              15\n              NH\n              4\n              +\n              ) in a laboratory incubation experiment. Unexpectedly, the largest N\n              2\n              O fluxes were found for rewetted sites. In four sites, denitrification dominated N\n              2\n              O production (80—90%). Only CW and AD displayed almost equal contributions of N\n              2\n              O from NO\n              3\n              −\n              and NH\n              4\n              +\n              , showing also largest maximum contributions of nitrifier denitrification (44–48%). Nitrification contributed less than 8% in all soils. Less than 20% of N\n              2\n              O was from nitrification-coupled denitrification. Soil samples with high initial water content, requiring drying prior to preincubation, displayed largest emissions, irrespective of peatland type or field water regime. Interestingly, if field conditions were dry and water was added for the preincubation, the contribution of nitrifiers to N\n              2\n              O production was increased, in line with larger concentrations of NO\n              3\n              −\n              . The results confirm the enhancing effect of drainage on N\n              2\n              O fluxes. However, they also indicate a legacy effect of previous conditions on sources of N\n              2\n              O. Overall, short-term changes in water content had strong effects on fluxes, but not sources of N\n              2\n              O.","container-title":"Journal of Soil Science and Plant Nutrition","DOI":"10.1007/s42729-023-01291-7","ISSN":"0718-9508, 0718-9516","issue":"3","journalAbbreviation":"J Soil Sci Plant Nutr","language":"en","page":"3705-3713","source":"DOI.org (Crossref)","title":"Denitrification is not Necessarily the Main Source of N2O from Rewetted Fens","volume":"23","author":[{"family":"Berendt","given":"Jacqueline"},{"family":"Wrage-Mönnig","given":"Nicole"}],"issued":{"date-parts":[["2023",9]]}}}],"schema":"https://github.com/citation-style-language/schema/raw/master/csl-citation.json"} </w:instrText>
      </w:r>
      <w:r w:rsidR="00984390">
        <w:rPr>
          <w:rFonts w:asciiTheme="majorHAnsi" w:hAnsiTheme="majorHAnsi" w:cstheme="majorHAnsi"/>
          <w:color w:val="222222"/>
          <w:sz w:val="24"/>
          <w:szCs w:val="24"/>
        </w:rPr>
        <w:fldChar w:fldCharType="separate"/>
      </w:r>
      <w:r w:rsidR="009379A9" w:rsidRPr="009379A9">
        <w:rPr>
          <w:sz w:val="24"/>
        </w:rPr>
        <w:t>[22]</w:t>
      </w:r>
      <w:r w:rsidR="00984390">
        <w:rPr>
          <w:rFonts w:asciiTheme="majorHAnsi" w:hAnsiTheme="majorHAnsi" w:cstheme="majorHAnsi"/>
          <w:color w:val="222222"/>
          <w:sz w:val="24"/>
          <w:szCs w:val="24"/>
        </w:rPr>
        <w:fldChar w:fldCharType="end"/>
      </w:r>
      <w:r w:rsidRPr="00BC70B3">
        <w:rPr>
          <w:rFonts w:asciiTheme="majorHAnsi" w:hAnsiTheme="majorHAnsi" w:cstheme="majorHAnsi"/>
          <w:color w:val="222222"/>
          <w:sz w:val="24"/>
          <w:szCs w:val="24"/>
        </w:rPr>
        <w:t xml:space="preserve">. </w:t>
      </w:r>
      <w:r>
        <w:rPr>
          <w:sz w:val="24"/>
          <w:szCs w:val="24"/>
        </w:rPr>
        <w:t>Accordingly,</w:t>
      </w:r>
      <w:r w:rsidR="00E868C1" w:rsidRPr="00CD4B01">
        <w:rPr>
          <w:sz w:val="24"/>
          <w:szCs w:val="24"/>
        </w:rPr>
        <w:t xml:space="preserve"> during the drought of summer 2018, the prokaryotic and eukaryotic microbiomes at the sites displayed significant increases in stress-response functions, indicating that the seasonal dynamics of these fen microbiomes were sensitive to extreme weather changes</w:t>
      </w:r>
      <w:r w:rsidR="009379A9">
        <w:t xml:space="preserve"> </w:t>
      </w:r>
      <w:r w:rsidR="009379A9">
        <w:fldChar w:fldCharType="begin"/>
      </w:r>
      <w:r w:rsidR="009379A9">
        <w:instrText xml:space="preserve"> ADDIN ZOTERO_ITEM CSL_CITATION {"citationID":"4x5xbiL3","properties":{"formattedCitation":"[23, 24]","plainCitation":"[23, 24]","noteIndex":0},"citationItems":[{"id":33,"uris":["http://zotero.org/users/local/lzRxkMmx/items/D3F2T9XY"],"itemData":{"id":33,"type":"article-journal","container-title":"ISME Commun","language":"en","page":"2","title":"The impact of summer drought on peat soil microbiome structure and function-A multi-proxy-comparison","author":[{"family":"Wang","given":"H."},{"family":"Meister","given":"M."},{"family":"Jensen","given":"C."},{"family":"Kuss","given":"A.W."},{"family":"Urich","given":"T."}],"issued":{"date-parts":[["2022"]]}}},{"id":34,"uris":["http://zotero.org/users/local/lzRxkMmx/items/K9T3H4CK"],"itemData":{"id":34,"type":"article-journal","container-title":"Environ Sci Technol","language":"en","title":"Linking Transcriptional Dynamics of Peat Microbiomes to Methane Fluxes during a Summer Drought in Two Rewetted Fens","author":[{"family":"Wang","given":"H."},{"family":"Jurasinski","given":"G."},{"family":"Täumer","given":"J."},{"family":"Kuß","given":"A.W."},{"family":"Groß","given":"V."},{"family":"Köhn","given":"D."}],"issued":{"date-parts":[["2023"]]}}}],"schema":"https://github.com/citation-style-language/schema/raw/master/csl-citation.json"} </w:instrText>
      </w:r>
      <w:r w:rsidR="009379A9">
        <w:fldChar w:fldCharType="separate"/>
      </w:r>
      <w:r w:rsidR="009379A9" w:rsidRPr="009379A9">
        <w:t>[23, 24]</w:t>
      </w:r>
      <w:r w:rsidR="009379A9">
        <w:fldChar w:fldCharType="end"/>
      </w:r>
      <w:r w:rsidR="00E868C1" w:rsidRPr="00CD4B01">
        <w:rPr>
          <w:sz w:val="24"/>
          <w:szCs w:val="24"/>
        </w:rPr>
        <w:t xml:space="preserve">. </w:t>
      </w:r>
      <w:r w:rsidR="006B400D">
        <w:rPr>
          <w:sz w:val="24"/>
          <w:szCs w:val="24"/>
        </w:rPr>
        <w:t xml:space="preserve">Although water table was not correlated with </w:t>
      </w:r>
      <w:r w:rsidR="006B400D" w:rsidRPr="00BC70B3">
        <w:rPr>
          <w:rFonts w:asciiTheme="majorHAnsi" w:hAnsiTheme="majorHAnsi" w:cstheme="majorHAnsi"/>
          <w:sz w:val="24"/>
          <w:szCs w:val="24"/>
        </w:rPr>
        <w:t>N</w:t>
      </w:r>
      <w:r w:rsidR="006B400D" w:rsidRPr="00BC70B3">
        <w:rPr>
          <w:rFonts w:ascii="Cambria Math" w:hAnsi="Cambria Math" w:cs="Cambria Math"/>
          <w:color w:val="222222"/>
          <w:sz w:val="24"/>
          <w:szCs w:val="24"/>
        </w:rPr>
        <w:t>₂</w:t>
      </w:r>
      <w:r w:rsidR="006B400D" w:rsidRPr="00BC70B3">
        <w:rPr>
          <w:rFonts w:asciiTheme="majorHAnsi" w:hAnsiTheme="majorHAnsi" w:cstheme="majorHAnsi"/>
          <w:color w:val="222222"/>
          <w:sz w:val="24"/>
          <w:szCs w:val="24"/>
        </w:rPr>
        <w:t>O</w:t>
      </w:r>
      <w:r w:rsidR="006B400D">
        <w:rPr>
          <w:rFonts w:asciiTheme="majorHAnsi" w:hAnsiTheme="majorHAnsi" w:cstheme="majorHAnsi"/>
          <w:color w:val="222222"/>
          <w:sz w:val="24"/>
          <w:szCs w:val="24"/>
        </w:rPr>
        <w:t xml:space="preserve"> </w:t>
      </w:r>
      <w:r w:rsidR="006B400D">
        <w:rPr>
          <w:rFonts w:asciiTheme="majorHAnsi" w:hAnsiTheme="majorHAnsi" w:cstheme="majorHAnsi"/>
          <w:color w:val="222222"/>
          <w:sz w:val="24"/>
          <w:szCs w:val="24"/>
        </w:rPr>
        <w:lastRenderedPageBreak/>
        <w:t xml:space="preserve">emissions in these sites, there was a positive correlation between </w:t>
      </w:r>
      <w:r w:rsidR="006B400D" w:rsidRPr="00BC70B3">
        <w:rPr>
          <w:rFonts w:asciiTheme="majorHAnsi" w:hAnsiTheme="majorHAnsi" w:cstheme="majorHAnsi"/>
          <w:sz w:val="24"/>
          <w:szCs w:val="24"/>
        </w:rPr>
        <w:t>N</w:t>
      </w:r>
      <w:r w:rsidR="006B400D" w:rsidRPr="00BC70B3">
        <w:rPr>
          <w:rFonts w:ascii="Cambria Math" w:hAnsi="Cambria Math" w:cs="Cambria Math"/>
          <w:color w:val="222222"/>
          <w:sz w:val="24"/>
          <w:szCs w:val="24"/>
        </w:rPr>
        <w:t>₂</w:t>
      </w:r>
      <w:r w:rsidR="006B400D" w:rsidRPr="00BC70B3">
        <w:rPr>
          <w:rFonts w:asciiTheme="majorHAnsi" w:hAnsiTheme="majorHAnsi" w:cstheme="majorHAnsi"/>
          <w:color w:val="222222"/>
          <w:sz w:val="24"/>
          <w:szCs w:val="24"/>
        </w:rPr>
        <w:t>O</w:t>
      </w:r>
      <w:r w:rsidR="006B400D">
        <w:rPr>
          <w:rFonts w:asciiTheme="majorHAnsi" w:hAnsiTheme="majorHAnsi" w:cstheme="majorHAnsi"/>
          <w:color w:val="222222"/>
          <w:sz w:val="24"/>
          <w:szCs w:val="24"/>
        </w:rPr>
        <w:t xml:space="preserve"> emissions and soil ammonium concentration; additionally, </w:t>
      </w:r>
      <w:r w:rsidR="006B400D" w:rsidRPr="00BC70B3">
        <w:rPr>
          <w:rFonts w:asciiTheme="majorHAnsi" w:hAnsiTheme="majorHAnsi" w:cstheme="majorHAnsi"/>
          <w:sz w:val="24"/>
          <w:szCs w:val="24"/>
        </w:rPr>
        <w:t>N</w:t>
      </w:r>
      <w:r w:rsidR="006B400D" w:rsidRPr="00BC70B3">
        <w:rPr>
          <w:rFonts w:ascii="Cambria Math" w:hAnsi="Cambria Math" w:cs="Cambria Math"/>
          <w:color w:val="222222"/>
          <w:sz w:val="24"/>
          <w:szCs w:val="24"/>
        </w:rPr>
        <w:t>₂</w:t>
      </w:r>
      <w:r w:rsidR="006B400D" w:rsidRPr="00BC70B3">
        <w:rPr>
          <w:rFonts w:asciiTheme="majorHAnsi" w:hAnsiTheme="majorHAnsi" w:cstheme="majorHAnsi"/>
          <w:color w:val="222222"/>
          <w:sz w:val="24"/>
          <w:szCs w:val="24"/>
        </w:rPr>
        <w:t>O</w:t>
      </w:r>
      <w:r w:rsidR="006B400D">
        <w:rPr>
          <w:rFonts w:asciiTheme="majorHAnsi" w:hAnsiTheme="majorHAnsi" w:cstheme="majorHAnsi"/>
          <w:color w:val="222222"/>
          <w:sz w:val="24"/>
          <w:szCs w:val="24"/>
        </w:rPr>
        <w:t xml:space="preserve"> fluxes increased after August 2018 during drought conditions</w:t>
      </w:r>
      <w:r w:rsidR="00984390">
        <w:rPr>
          <w:rFonts w:asciiTheme="majorHAnsi" w:hAnsiTheme="majorHAnsi" w:cstheme="majorHAnsi"/>
          <w:color w:val="222222"/>
          <w:sz w:val="24"/>
          <w:szCs w:val="24"/>
        </w:rPr>
        <w:t xml:space="preserve"> </w:t>
      </w:r>
      <w:r w:rsidR="00984390">
        <w:rPr>
          <w:rFonts w:asciiTheme="majorHAnsi" w:hAnsiTheme="majorHAnsi" w:cstheme="majorHAnsi"/>
          <w:color w:val="222222"/>
          <w:sz w:val="24"/>
          <w:szCs w:val="24"/>
        </w:rPr>
        <w:fldChar w:fldCharType="begin"/>
      </w:r>
      <w:r w:rsidR="009379A9">
        <w:rPr>
          <w:rFonts w:asciiTheme="majorHAnsi" w:hAnsiTheme="majorHAnsi" w:cstheme="majorHAnsi"/>
          <w:color w:val="222222"/>
          <w:sz w:val="24"/>
          <w:szCs w:val="24"/>
        </w:rPr>
        <w:instrText xml:space="preserve"> ADDIN ZOTERO_ITEM CSL_CITATION {"citationID":"lTVfirxY","properties":{"formattedCitation":"[25]","plainCitation":"[25]","noteIndex":0},"citationItems":[{"id":68,"uris":["http://zotero.org/users/local/lzRxkMmx/items/867Z2D73"],"itemData":{"id":68,"type":"article-journal","abstract":"Abstract\n            \n              In recent years, many peatlands in Europe have been rewetted for nature conservation and global warming mitigation. However, the effects on emissions of the greenhouse gas nitrous oxide (N\n              2\n              O) have been found to be highly variable and driving factors are poorly understood. Therefore, we measured N\n              2\n              O fluxes every two weeks over three years on pairs of sites (one drained, one rewetted) of three important peatland types in North-Eastern Germany, namely, percolation fen, alder forest and coastal fen. Additionally, every three months, sources of N\n              2\n              O were determined using a stable isotope mapping approach. Overall, fluxes were under the very dry conditions of the study years usually small with large temporal and spatial variations. Ammonium concentrations consistently and significantly correlated positively with N\n              2\n              O fluxes for all sites. Cumulative fluxes were often not significantly different from zero and apart from the rewetted alder forest, which was always a source of N\n              2\n              O, sites showed varying cumulative emission behavior (insignificant, source, potentially sink in one case) among years. Precipitation was positively correlated with cumulative fluxes on all drained sites and the rewetted alder forest. Isotope mapping indicated that N\n              2\n              O was always produced by more than one process simultaneously, with the estimated contribution of denitrification varying between 20 and 80%. N\n              2\n              O reduction played a potentially large role, with 5 to 50% of total emissions, showing large variations among sites and over time. Overall, neither the effect of rewetting, water level nor seasonality was clearly reflected in the fluxes or sources. Emissions were concentrated in hotspots and hot moments. A better understanding of the driving factors of N\n              2\n              O production and reduction in (rewetted) fens is essential and stable isotope methods including measurements of\n              15\n              N and\n              18\n              O as well as site preferences can help foster the necessary comprehension of the underlying mechanisms.","container-title":"Nutrient Cycling in Agroecosystems","DOI":"10.1007/s10705-022-10244-y","ISSN":"1385-1314, 1573-0867","issue":"2","journalAbbreviation":"Nutr Cycl Agroecosyst","language":"en","page":"277-293","source":"DOI.org (Crossref)","title":"Influence of rewetting on N2O emissions in three different fen types","volume":"125","author":[{"family":"Berendt","given":"Jacqueline"},{"family":"Jurasinski","given":"Gerald"},{"family":"Wrage-Mönnig","given":"Nicole"}],"issued":{"date-parts":[["2023",3]]}}}],"schema":"https://github.com/citation-style-language/schema/raw/master/csl-citation.json"} </w:instrText>
      </w:r>
      <w:r w:rsidR="00984390">
        <w:rPr>
          <w:rFonts w:asciiTheme="majorHAnsi" w:hAnsiTheme="majorHAnsi" w:cstheme="majorHAnsi"/>
          <w:color w:val="222222"/>
          <w:sz w:val="24"/>
          <w:szCs w:val="24"/>
        </w:rPr>
        <w:fldChar w:fldCharType="separate"/>
      </w:r>
      <w:r w:rsidR="009379A9" w:rsidRPr="009379A9">
        <w:rPr>
          <w:sz w:val="24"/>
        </w:rPr>
        <w:t>[25]</w:t>
      </w:r>
      <w:r w:rsidR="00984390">
        <w:rPr>
          <w:rFonts w:asciiTheme="majorHAnsi" w:hAnsiTheme="majorHAnsi" w:cstheme="majorHAnsi"/>
          <w:color w:val="222222"/>
          <w:sz w:val="24"/>
          <w:szCs w:val="24"/>
        </w:rPr>
        <w:fldChar w:fldCharType="end"/>
      </w:r>
      <w:r w:rsidR="006B400D">
        <w:rPr>
          <w:rFonts w:asciiTheme="majorHAnsi" w:hAnsiTheme="majorHAnsi" w:cstheme="majorHAnsi"/>
          <w:color w:val="222222"/>
          <w:sz w:val="24"/>
          <w:szCs w:val="24"/>
        </w:rPr>
        <w:t>.</w:t>
      </w:r>
      <w:r w:rsidR="006B400D">
        <w:rPr>
          <w:sz w:val="24"/>
          <w:szCs w:val="24"/>
        </w:rPr>
        <w:t xml:space="preserve"> </w:t>
      </w:r>
      <w:r w:rsidR="00E868C1" w:rsidRPr="00BC70B3">
        <w:rPr>
          <w:rFonts w:asciiTheme="majorHAnsi" w:hAnsiTheme="majorHAnsi" w:cstheme="majorHAnsi"/>
          <w:sz w:val="24"/>
          <w:szCs w:val="24"/>
        </w:rPr>
        <w:t xml:space="preserve">The </w:t>
      </w:r>
      <w:r w:rsidR="006B400D">
        <w:rPr>
          <w:rFonts w:asciiTheme="majorHAnsi" w:hAnsiTheme="majorHAnsi" w:cstheme="majorHAnsi"/>
          <w:sz w:val="24"/>
          <w:szCs w:val="24"/>
        </w:rPr>
        <w:t xml:space="preserve">unclear trends in nitrous oxide emissions throughout the 2018 and 2019 drought cycles indicates the need to analyze the </w:t>
      </w:r>
      <w:r w:rsidR="00E868C1" w:rsidRPr="00BC70B3">
        <w:rPr>
          <w:rFonts w:asciiTheme="majorHAnsi" w:hAnsiTheme="majorHAnsi" w:cstheme="majorHAnsi"/>
          <w:sz w:val="24"/>
          <w:szCs w:val="24"/>
        </w:rPr>
        <w:t>response</w:t>
      </w:r>
      <w:r w:rsidR="00E868C1" w:rsidRPr="00CD4B01">
        <w:rPr>
          <w:sz w:val="24"/>
          <w:szCs w:val="24"/>
        </w:rPr>
        <w:t xml:space="preserve"> of nitrogen-cycling microbiomes to these conditions</w:t>
      </w:r>
      <w:r w:rsidR="006B400D">
        <w:rPr>
          <w:sz w:val="24"/>
          <w:szCs w:val="24"/>
        </w:rPr>
        <w:t>, in order to better understand the links between climactic extremes, microbial communities and greenhouse gas emissions.</w:t>
      </w:r>
    </w:p>
    <w:p w14:paraId="0FF447D5" w14:textId="57E840C0" w:rsidR="008332B6" w:rsidRDefault="009D334C" w:rsidP="008015E0">
      <w:pPr>
        <w:spacing w:before="240" w:after="240" w:line="480" w:lineRule="auto"/>
        <w:rPr>
          <w:color w:val="222222"/>
          <w:sz w:val="24"/>
          <w:szCs w:val="24"/>
        </w:rPr>
      </w:pPr>
      <w:commentRangeStart w:id="2"/>
      <w:r w:rsidRPr="00CD4B01">
        <w:rPr>
          <w:color w:val="222222"/>
          <w:sz w:val="24"/>
          <w:szCs w:val="24"/>
        </w:rPr>
        <w:t>Central Europe was subject to extreme water table fluctuations during the drought of 2018, which caused a 112 Gt deficit in landscape water mass and a 50% decrease in ecosystem CO</w:t>
      </w:r>
      <w:r w:rsidRPr="00CD4B01">
        <w:rPr>
          <w:rFonts w:ascii="Cambria Math" w:hAnsi="Cambria Math" w:cs="Cambria Math"/>
          <w:color w:val="222222"/>
          <w:sz w:val="24"/>
          <w:szCs w:val="24"/>
        </w:rPr>
        <w:t>₂</w:t>
      </w:r>
      <w:r w:rsidRPr="00CD4B01">
        <w:rPr>
          <w:color w:val="222222"/>
          <w:sz w:val="24"/>
          <w:szCs w:val="24"/>
        </w:rPr>
        <w:t xml:space="preserve"> uptake</w:t>
      </w:r>
      <w:r w:rsidR="009379A9">
        <w:t xml:space="preserve"> </w:t>
      </w:r>
      <w:r w:rsidR="009379A9">
        <w:fldChar w:fldCharType="begin"/>
      </w:r>
      <w:r w:rsidR="009379A9">
        <w:instrText xml:space="preserve"> ADDIN ZOTERO_ITEM CSL_CITATION {"citationID":"A46Eqj4F","properties":{"formattedCitation":"[9, 26]","plainCitation":"[9, 26]","noteIndex":0},"citationItems":[{"id":10,"uris":["http://zotero.org/users/local/lzRxkMmx/items/7YPVE5TB"],"itemData":{"id":10,"type":"article-journal","container-title":"Sci Adv","language":"en","page":"2724","title":"Direct and seasonal legacy effects of the 2018 heat wave and drought on European ecosystem productivity","volume":"6","author":[{"family":"Bastos","given":"A."},{"family":"Ciais","given":"P."},{"family":"Friedlingstein","given":"P."},{"family":"Sitch","given":"S."},{"family":"Pongratz","given":"J."},{"family":"Fan","given":"L."}],"issued":{"date-parts":[["2020"]]}}},{"id":9,"uris":["http://zotero.org/users/local/lzRxkMmx/items/U4V79AZQ"],"itemData":{"id":9,"type":"article-journal","container-title":"Geophys Res Lett","language":"en","page":"47","title":"Quantifying the central European droughts in 2018 and 2019 with GRACE follow</w:instrText>
      </w:r>
      <w:r w:rsidR="009379A9">
        <w:rPr>
          <w:rFonts w:ascii="Cambria Math" w:hAnsi="Cambria Math" w:cs="Cambria Math"/>
        </w:rPr>
        <w:instrText>‐</w:instrText>
      </w:r>
      <w:r w:rsidR="009379A9">
        <w:instrText xml:space="preserve">on","author":[{"family":"Boergens","given":"E."},{"family":"Güntner","given":"A."},{"family":"Dobslaw","given":"H."},{"family":"Dahle","given":"C."}],"issued":{"date-parts":[["2020"]]}}}],"schema":"https://github.com/citation-style-language/schema/raw/master/csl-citation.json"} </w:instrText>
      </w:r>
      <w:r w:rsidR="009379A9">
        <w:fldChar w:fldCharType="separate"/>
      </w:r>
      <w:r w:rsidR="009379A9" w:rsidRPr="009379A9">
        <w:t>[9, 26]</w:t>
      </w:r>
      <w:r w:rsidR="009379A9">
        <w:fldChar w:fldCharType="end"/>
      </w:r>
      <w:r w:rsidRPr="00CD4B01">
        <w:rPr>
          <w:color w:val="222222"/>
          <w:sz w:val="24"/>
          <w:szCs w:val="24"/>
        </w:rPr>
        <w:t>. While there was no comparison for the 2018 drought in paleo-reconstructions dating back to 1500 CE, projections indicate that such events could become normal as early as 2043</w:t>
      </w:r>
      <w:r w:rsidR="009379A9">
        <w:t xml:space="preserve"> </w:t>
      </w:r>
      <w:r w:rsidR="009379A9">
        <w:fldChar w:fldCharType="begin"/>
      </w:r>
      <w:r w:rsidR="009379A9">
        <w:instrText xml:space="preserve"> ADDIN ZOTERO_ITEM CSL_CITATION {"citationID":"vWqKsgkJ","properties":{"formattedCitation":"[27]","plainCitation":"[27]","noteIndex":0},"citationItems":[{"id":11,"uris":["http://zotero.org/users/local/lzRxkMmx/items/3RP7JM38"],"itemData":{"id":11,"type":"article-journal","container-title":"Earths Future","language":"en","page":"652–663","title":"The exceptional 2018 European water seesaw calls for action on adaptation","volume":"7","author":[{"family":"Toreti","given":"A."},{"family":"Belward","given":"A."},{"family":"Perez-Dominguez","given":"I."},{"family":"Naumann","given":"G."},{"family":"Luterbacher","given":"J."},{"family":"Cronie","given":"O."}],"issued":{"date-parts":[["2019"]]}}}],"schema":"https://github.com/citation-style-language/schema/raw/master/csl-citation.json"} </w:instrText>
      </w:r>
      <w:r w:rsidR="009379A9">
        <w:fldChar w:fldCharType="separate"/>
      </w:r>
      <w:r w:rsidR="009379A9" w:rsidRPr="009379A9">
        <w:t>[27]</w:t>
      </w:r>
      <w:r w:rsidR="009379A9">
        <w:fldChar w:fldCharType="end"/>
      </w:r>
      <w:r w:rsidRPr="00CD4B01">
        <w:rPr>
          <w:color w:val="222222"/>
          <w:sz w:val="24"/>
          <w:szCs w:val="24"/>
        </w:rPr>
        <w:t>. This was immediately confirmed by the subsequent 2019 drought, during which the landscape water deficit across central Europe was an even more extreme 145 Gt</w:t>
      </w:r>
      <w:r w:rsidR="009379A9">
        <w:t xml:space="preserve"> </w:t>
      </w:r>
      <w:r w:rsidR="009379A9">
        <w:fldChar w:fldCharType="begin"/>
      </w:r>
      <w:r w:rsidR="009379A9">
        <w:instrText xml:space="preserve"> ADDIN ZOTERO_ITEM CSL_CITATION {"citationID":"8NnR9ml8","properties":{"formattedCitation":"[26]","plainCitation":"[26]","noteIndex":0},"citationItems":[{"id":9,"uris":["http://zotero.org/users/local/lzRxkMmx/items/U4V79AZQ"],"itemData":{"id":9,"type":"article-journal","container-title":"Geophys Res Lett","language":"en","page":"47","title":"Quantifying the central European droughts in 2018 and 2019 with GRACE follow</w:instrText>
      </w:r>
      <w:r w:rsidR="009379A9">
        <w:rPr>
          <w:rFonts w:ascii="Cambria Math" w:hAnsi="Cambria Math" w:cs="Cambria Math"/>
        </w:rPr>
        <w:instrText>‐</w:instrText>
      </w:r>
      <w:r w:rsidR="009379A9">
        <w:instrText xml:space="preserve">on","author":[{"family":"Boergens","given":"E."},{"family":"Güntner","given":"A."},{"family":"Dobslaw","given":"H."},{"family":"Dahle","given":"C."}],"issued":{"date-parts":[["2020"]]}}}],"schema":"https://github.com/citation-style-language/schema/raw/master/csl-citation.json"} </w:instrText>
      </w:r>
      <w:r w:rsidR="009379A9">
        <w:fldChar w:fldCharType="separate"/>
      </w:r>
      <w:r w:rsidR="009379A9" w:rsidRPr="009379A9">
        <w:t>[26]</w:t>
      </w:r>
      <w:r w:rsidR="009379A9">
        <w:fldChar w:fldCharType="end"/>
      </w:r>
      <w:r w:rsidRPr="00CD4B01">
        <w:rPr>
          <w:color w:val="222222"/>
          <w:sz w:val="24"/>
          <w:szCs w:val="24"/>
        </w:rPr>
        <w:t xml:space="preserve">. </w:t>
      </w:r>
      <w:r w:rsidRPr="00CD4B01">
        <w:rPr>
          <w:sz w:val="24"/>
          <w:szCs w:val="24"/>
        </w:rPr>
        <w:t>Rewetted peatlands in northeastern Germany experienced disruptions in ecosystem functioning from increased aerobic methanotroph abundance and a corresponding decrease in methane emissions</w:t>
      </w:r>
      <w:r w:rsidR="009379A9">
        <w:t xml:space="preserve"> </w:t>
      </w:r>
      <w:r w:rsidR="009379A9">
        <w:fldChar w:fldCharType="begin"/>
      </w:r>
      <w:r w:rsidR="009379A9">
        <w:instrText xml:space="preserve"> ADDIN ZOTERO_ITEM CSL_CITATION {"citationID":"Jhuen59F","properties":{"formattedCitation":"[28]","plainCitation":"[28]","noteIndex":0},"citationItems":[{"id":12,"uris":["http://zotero.org/users/local/lzRxkMmx/items/HJBJHIDT"],"itemData":{"id":12,"type":"article-journal","container-title":"Soil Biol Biochem","language":"en","page":"108348","title":"Congruent changes in microbial community dynamics and ecosystem methane fluxes following natural drought in two restored fens","volume":"160","author":[{"family":"Unger","given":"V."},{"family":"Liebner","given":"S."},{"family":"Koebsch","given":"F."},{"family":"Yang","given":"S."},{"family":"Horn","given":"F."},{"family":"Sachs","given":"T."}],"issued":{"date-parts":[["2021"]]}}}],"schema":"https://github.com/citation-style-language/schema/raw/master/csl-citation.json"} </w:instrText>
      </w:r>
      <w:r w:rsidR="009379A9">
        <w:fldChar w:fldCharType="separate"/>
      </w:r>
      <w:r w:rsidR="009379A9" w:rsidRPr="009379A9">
        <w:t>[28]</w:t>
      </w:r>
      <w:r w:rsidR="009379A9">
        <w:fldChar w:fldCharType="end"/>
      </w:r>
      <w:r w:rsidRPr="00CD4B01">
        <w:rPr>
          <w:sz w:val="24"/>
          <w:szCs w:val="24"/>
        </w:rPr>
        <w:t xml:space="preserve">, to increased vegetation </w:t>
      </w:r>
      <w:r w:rsidR="0065680B" w:rsidRPr="00CD4B01">
        <w:rPr>
          <w:sz w:val="24"/>
          <w:szCs w:val="24"/>
        </w:rPr>
        <w:t>growth that</w:t>
      </w:r>
      <w:r w:rsidRPr="00CD4B01">
        <w:rPr>
          <w:sz w:val="24"/>
          <w:szCs w:val="24"/>
        </w:rPr>
        <w:t xml:space="preserve"> differentially altered CO2 fluxes across sites depending on respiration and photosynthetic uptake rates</w:t>
      </w:r>
      <w:r w:rsidR="009379A9">
        <w:t xml:space="preserve"> </w:t>
      </w:r>
      <w:r w:rsidR="009379A9">
        <w:fldChar w:fldCharType="begin"/>
      </w:r>
      <w:r w:rsidR="009379A9">
        <w:instrText xml:space="preserve"> ADDIN ZOTERO_ITEM CSL_CITATION {"citationID":"8X1nB4L6","properties":{"formattedCitation":"[29]","plainCitation":"[29]","noteIndex":0},"citationItems":[{"id":13,"uris":["http://zotero.org/users/local/lzRxkMmx/items/YN788BSX"],"itemData":{"id":13,"type":"article-journal","container-title":"Philos Trans R Soc Lond B Biol Sci","language":"en","page":"20190685","title":"The impact of occasional drought periods on vegetation spread and greenhouse gas exchange in rewetted fens","volume":"375","author":[{"family":"Koebsch","given":"F."},{"family":"Gottschalk","given":"P."},{"family":"Beyer","given":"F."},{"family":"Wille","given":"C."},{"family":"Jurasinski","given":"G."},{"family":"Sachs","given":"T."}],"issued":{"date-parts":[["2020"]]}}}],"schema":"https://github.com/citation-style-language/schema/raw/master/csl-citation.json"} </w:instrText>
      </w:r>
      <w:r w:rsidR="009379A9">
        <w:fldChar w:fldCharType="separate"/>
      </w:r>
      <w:r w:rsidR="009379A9" w:rsidRPr="009379A9">
        <w:t>[29]</w:t>
      </w:r>
      <w:r w:rsidR="009379A9">
        <w:fldChar w:fldCharType="end"/>
      </w:r>
      <w:r w:rsidRPr="00CD4B01">
        <w:rPr>
          <w:sz w:val="24"/>
          <w:szCs w:val="24"/>
        </w:rPr>
        <w:t>.</w:t>
      </w:r>
      <w:commentRangeEnd w:id="2"/>
      <w:r w:rsidR="00CB289F">
        <w:rPr>
          <w:rStyle w:val="Kommentarzeichen"/>
        </w:rPr>
        <w:commentReference w:id="2"/>
      </w:r>
      <w:r w:rsidRPr="00CD4B01">
        <w:rPr>
          <w:sz w:val="24"/>
          <w:szCs w:val="24"/>
        </w:rPr>
        <w:t xml:space="preserve"> However, there has been no studies to date </w:t>
      </w:r>
      <w:r w:rsidR="00E80CF3">
        <w:rPr>
          <w:rFonts w:hint="eastAsia"/>
          <w:sz w:val="24"/>
          <w:szCs w:val="24"/>
          <w:lang w:eastAsia="zh-CN"/>
        </w:rPr>
        <w:t>investigating</w:t>
      </w:r>
      <w:r w:rsidR="00E80CF3" w:rsidRPr="00CD4B01">
        <w:rPr>
          <w:sz w:val="24"/>
          <w:szCs w:val="24"/>
        </w:rPr>
        <w:t xml:space="preserve"> </w:t>
      </w:r>
      <w:r w:rsidRPr="00CD4B01">
        <w:rPr>
          <w:sz w:val="24"/>
          <w:szCs w:val="24"/>
        </w:rPr>
        <w:t>the impact of these extreme drought cycles on nitrification in central European peatlands, which is vital to understand drought impacts on peatland ecosystem functions from carbon storage to greenhouse gas emissions.</w:t>
      </w:r>
    </w:p>
    <w:p w14:paraId="228A2AE3" w14:textId="2606D1EA" w:rsidR="008332B6" w:rsidRDefault="009D334C" w:rsidP="008015E0">
      <w:pPr>
        <w:spacing w:before="240" w:after="240" w:line="480" w:lineRule="auto"/>
        <w:rPr>
          <w:color w:val="222222"/>
          <w:sz w:val="24"/>
          <w:szCs w:val="24"/>
        </w:rPr>
      </w:pPr>
      <w:r w:rsidRPr="00CD4B01">
        <w:rPr>
          <w:sz w:val="24"/>
          <w:szCs w:val="24"/>
        </w:rPr>
        <w:t>Prior studies have been inconclusive in determining a standard drought response</w:t>
      </w:r>
      <w:r w:rsidR="00DC2F20">
        <w:rPr>
          <w:sz w:val="24"/>
          <w:szCs w:val="24"/>
        </w:rPr>
        <w:t xml:space="preserve"> from ammonia oxidizing microbes</w:t>
      </w:r>
      <w:r w:rsidRPr="00CD4B01">
        <w:rPr>
          <w:sz w:val="24"/>
          <w:szCs w:val="24"/>
        </w:rPr>
        <w:t xml:space="preserve">; further, no studies to date have described such dynamics in rewetted temperate fens. Research across several landscapes indicates an increased </w:t>
      </w:r>
      <w:r w:rsidRPr="00CD4B01">
        <w:rPr>
          <w:sz w:val="24"/>
          <w:szCs w:val="24"/>
        </w:rPr>
        <w:lastRenderedPageBreak/>
        <w:t>abundance of AOB during drought conditions</w:t>
      </w:r>
      <w:r w:rsidR="009379A9">
        <w:t xml:space="preserve"> </w:t>
      </w:r>
      <w:r w:rsidR="009379A9">
        <w:fldChar w:fldCharType="begin"/>
      </w:r>
      <w:r w:rsidR="009379A9">
        <w:instrText xml:space="preserve"> ADDIN ZOTERO_ITEM CSL_CITATION {"citationID":"HZGqXr9n","properties":{"formattedCitation":"[30\\uc0\\u8211{}33]","plainCitation":"[30–33]","noteIndex":0},"citationItems":[{"id":26,"uris":["http://zotero.org/users/local/lzRxkMmx/items/CY5L6AGW"],"itemData":{"id":26,"type":"article-journal","container-title":"ISME J","language":"en","page":"1589–1600","title":"Extreme summers impact cropland and grassland soil microbiomes","volume":"17","author":[{"family":"Bei","given":"Q."},{"family":"Reitz","given":"T."},{"family":"Schnabel","given":"B."},{"family":"Eisenhauer","given":"N."},{"family":"Schädler","given":"M."},{"family":"Buscot","given":"F."}],"issued":{"date-parts":[["2023"]]}}},{"id":27,"uris":["http://zotero.org/users/local/lzRxkMmx/items/7DLQDTGV"],"itemData":{"id":27,"type":"article-journal","container-title":"Front Microbiol","language":"en","page":"727468","title":"Resistance and Resilience of Soil Nitrogen Cycling to Drought and Heat Stress in Rehabilitated Urban Soils","volume":"12","author":[{"family":"Fikri","given":"M."},{"family":"Joulian","given":"C."},{"family":"Motelica-Heino","given":"M."},{"family":"Norini","given":"M.-P."},{"family":"Hellal","given":"J."}],"issued":{"date-parts":[["2021"]]}}},{"id":28,"uris":["http://zotero.org/users/local/lzRxkMmx/items/NBTSXCKF"],"itemData":{"id":28,"type":"article-journal","container-title":"Nat Commun","language":"en","page":"3033","title":"Soil bacterial networks are less stable under drought than fungal networks","volume":"9","author":[{"family":"Vries","given":"FT","non-dropping-particle":"de"},{"family":"Griffiths","given":"RI"},{"family":"Bailey","given":"M"},{"family":"Craig","given":"H"},{"family":"Girlanda","given":"M"},{"family":"Gweon","given":"HS"}],"issued":{"date-parts":[["2018"]]}}},{"id":29,"uris":["http://zotero.org/users/local/lzRxkMmx/items/MQR56YVJ"],"itemData":{"id":29,"type":"article-journal","container-title":"ISME J","language":"en","page":"3038–3053","title":"Composition and activity of nitrifier communities in soil are unresponsive to elevated temperature and CO, but strongly affected by drought","volume":"14","author":[{"family":"Séneca","given":"J."},{"family":"Pjevac","given":"P."},{"family":"Canarini","given":"A."},{"family":"Herbold","given":"C.W."},{"family":"Zioutis","given":"C."},{"family":"Dietrich","given":"M."}],"issued":{"date-parts":[["2020"]]}}}],"schema":"https://github.com/citation-style-language/schema/raw/master/csl-citation.json"} </w:instrText>
      </w:r>
      <w:r w:rsidR="009379A9">
        <w:fldChar w:fldCharType="separate"/>
      </w:r>
      <w:r w:rsidR="009379A9" w:rsidRPr="009379A9">
        <w:rPr>
          <w:szCs w:val="24"/>
        </w:rPr>
        <w:t>[30–33]</w:t>
      </w:r>
      <w:r w:rsidR="009379A9">
        <w:fldChar w:fldCharType="end"/>
      </w:r>
      <w:r w:rsidRPr="00CD4B01">
        <w:rPr>
          <w:sz w:val="24"/>
          <w:szCs w:val="24"/>
        </w:rPr>
        <w:t>. However, trends in AOA abundance during drought is less clear, with evidence for both increasing and decreasing abundance</w:t>
      </w:r>
      <w:r w:rsidR="00094042">
        <w:rPr>
          <w:sz w:val="24"/>
          <w:szCs w:val="24"/>
        </w:rPr>
        <w:t xml:space="preserve"> </w:t>
      </w:r>
      <w:r w:rsidR="009379A9">
        <w:rPr>
          <w:sz w:val="24"/>
          <w:szCs w:val="24"/>
        </w:rPr>
        <w:fldChar w:fldCharType="begin"/>
      </w:r>
      <w:r w:rsidR="009379A9">
        <w:rPr>
          <w:sz w:val="24"/>
          <w:szCs w:val="24"/>
        </w:rPr>
        <w:instrText xml:space="preserve"> ADDIN ZOTERO_ITEM CSL_CITATION {"citationID":"dOCKNscr","properties":{"formattedCitation":"[30, 32\\uc0\\u8211{}34]","plainCitation":"[30, 32–34]","noteIndex":0},"citationItems":[{"id":26,"uris":["http://zotero.org/users/local/lzRxkMmx/items/CY5L6AGW"],"itemData":{"id":26,"type":"article-journal","container-title":"ISME J","language":"en","page":"1589–1600","title":"Extreme summers impact cropland and grassland soil microbiomes","volume":"17","author":[{"family":"Bei","given":"Q."},{"family":"Reitz","given":"T."},{"family":"Schnabel","given":"B."},{"family":"Eisenhauer","given":"N."},{"family":"Schädler","given":"M."},{"family":"Buscot","given":"F."}],"issued":{"date-parts":[["2023"]]}}},{"id":28,"uris":["http://zotero.org/users/local/lzRxkMmx/items/NBTSXCKF"],"itemData":{"id":28,"type":"article-journal","container-title":"Nat Commun","language":"en","page":"3033","title":"Soil bacterial networks are less stable under drought than fungal networks","volume":"9","author":[{"family":"Vries","given":"FT","non-dropping-particle":"de"},{"family":"Griffiths","given":"RI"},{"family":"Bailey","given":"M"},{"family":"Craig","given":"H"},{"family":"Girlanda","given":"M"},{"family":"Gweon","given":"HS"}],"issued":{"date-parts":[["2018"]]}}},{"id":29,"uris":["http://zotero.org/users/local/lzRxkMmx/items/MQR56YVJ"],"itemData":{"id":29,"type":"article-journal","container-title":"ISME J","language":"en","page":"3038–3053","title":"Composition and activity of nitrifier communities in soil are unresponsive to elevated temperature and CO, but strongly affected by drought","volume":"14","author":[{"family":"Séneca","given":"J."},{"family":"Pjevac","given":"P."},{"family":"Canarini","given":"A."},{"family":"Herbold","given":"C.W."},{"family":"Zioutis","given":"C."},{"family":"Dietrich","given":"M."}],"issued":{"date-parts":[["2020"]]}}},{"id":30,"uris":["http://zotero.org/users/local/lzRxkMmx/items/8YIL4A92"],"itemData":{"id":30,"type":"article-journal","container-title":"Ecosystems","language":"en","title":"Land use history mediates soil biogeochemical responses to drought in temperate forest ecosystems","author":[{"family":"Osburn","given":"E.D."},{"family":"Simpson","given":"J.S."},{"family":"Strahm","given":"B.D."},{"family":"Barrett","given":"J.E."}],"issued":{"date-parts":[["2021"]]}}}],"schema":"https://github.com/citation-style-language/schema/raw/master/csl-citation.json"} </w:instrText>
      </w:r>
      <w:r w:rsidR="009379A9">
        <w:rPr>
          <w:sz w:val="24"/>
          <w:szCs w:val="24"/>
        </w:rPr>
        <w:fldChar w:fldCharType="separate"/>
      </w:r>
      <w:r w:rsidR="009379A9" w:rsidRPr="009379A9">
        <w:rPr>
          <w:sz w:val="24"/>
          <w:szCs w:val="24"/>
        </w:rPr>
        <w:t>[30, 32–34]</w:t>
      </w:r>
      <w:r w:rsidR="009379A9">
        <w:rPr>
          <w:sz w:val="24"/>
          <w:szCs w:val="24"/>
        </w:rPr>
        <w:fldChar w:fldCharType="end"/>
      </w:r>
      <w:r w:rsidRPr="00CD4B01">
        <w:rPr>
          <w:sz w:val="24"/>
          <w:szCs w:val="24"/>
        </w:rPr>
        <w:t xml:space="preserve">. There has been </w:t>
      </w:r>
      <w:r w:rsidR="00DC2F20">
        <w:rPr>
          <w:sz w:val="24"/>
          <w:szCs w:val="24"/>
        </w:rPr>
        <w:t xml:space="preserve">research </w:t>
      </w:r>
      <w:r w:rsidRPr="00CD4B01">
        <w:rPr>
          <w:sz w:val="24"/>
          <w:szCs w:val="24"/>
        </w:rPr>
        <w:t xml:space="preserve">to support an increase in ammonia oxidizers during drought in alpine peatlands on the Zoige Plateau; however, to date there has been no study differentiating between bacterial and archaeal </w:t>
      </w:r>
      <w:r w:rsidRPr="00CD4B01">
        <w:rPr>
          <w:i/>
          <w:sz w:val="24"/>
          <w:szCs w:val="24"/>
        </w:rPr>
        <w:t xml:space="preserve">amo </w:t>
      </w:r>
      <w:r w:rsidRPr="00CD4B01">
        <w:rPr>
          <w:sz w:val="24"/>
          <w:szCs w:val="24"/>
        </w:rPr>
        <w:t>in peatland ecosystems</w:t>
      </w:r>
      <w:r w:rsidR="009379A9">
        <w:t xml:space="preserve"> </w:t>
      </w:r>
      <w:r w:rsidR="009379A9">
        <w:fldChar w:fldCharType="begin"/>
      </w:r>
      <w:r w:rsidR="009379A9">
        <w:instrText xml:space="preserve"> ADDIN ZOTERO_ITEM CSL_CITATION {"citationID":"rZz4W3jx","properties":{"formattedCitation":"[35]","plainCitation":"[35]","noteIndex":0},"citationItems":[{"id":31,"uris":["http://zotero.org/users/local/lzRxkMmx/items/TCJKHK58"],"itemData":{"id":31,"type":"article-journal","container-title":"Front Ecol Evol","language":"en","page":"11","title":"Effects of extreme drought on soil microbial functional genes involved in carbon and nitrogen cycling in alpine peatland","author":[{"family":"Yan","given":"Z."},{"family":"Li","given":"M."},{"family":"Hao","given":"Y."},{"family":"Li","given":"Y."},{"family":"Zhang","given":"X."},{"family":"Yan","given":"L."}],"issued":{"date-parts":[["2023"]]}}}],"schema":"https://github.com/citation-style-language/schema/raw/master/csl-citation.json"} </w:instrText>
      </w:r>
      <w:r w:rsidR="009379A9">
        <w:fldChar w:fldCharType="separate"/>
      </w:r>
      <w:r w:rsidR="009379A9" w:rsidRPr="009379A9">
        <w:t>[35]</w:t>
      </w:r>
      <w:r w:rsidR="009379A9">
        <w:fldChar w:fldCharType="end"/>
      </w:r>
      <w:r w:rsidRPr="00CD4B01">
        <w:rPr>
          <w:sz w:val="24"/>
          <w:szCs w:val="24"/>
        </w:rPr>
        <w:t xml:space="preserve">. It is unclear how the response of archaeal and bacterial ammonia oxidizers differ under drought conditions in rewetted fens. The vast variation in nitrous oxide emissions across temperate rewetted fens (from 2.3 - 27.4 </w:t>
      </w:r>
      <w:r w:rsidRPr="00CD4B01">
        <w:rPr>
          <w:color w:val="222222"/>
          <w:sz w:val="24"/>
          <w:szCs w:val="24"/>
        </w:rPr>
        <w:t>kg N ha</w:t>
      </w:r>
      <w:r w:rsidRPr="00CD4B01">
        <w:rPr>
          <w:rFonts w:ascii="Cambria Math" w:hAnsi="Cambria Math" w:cs="Cambria Math"/>
          <w:color w:val="222222"/>
          <w:sz w:val="24"/>
          <w:szCs w:val="24"/>
        </w:rPr>
        <w:t>⁻</w:t>
      </w:r>
      <w:r w:rsidRPr="00CD4B01">
        <w:rPr>
          <w:color w:val="222222"/>
          <w:sz w:val="24"/>
          <w:szCs w:val="24"/>
        </w:rPr>
        <w:t>¹a</w:t>
      </w:r>
      <w:r w:rsidRPr="00CD4B01">
        <w:rPr>
          <w:rFonts w:ascii="Cambria Math" w:hAnsi="Cambria Math" w:cs="Cambria Math"/>
          <w:color w:val="222222"/>
          <w:sz w:val="24"/>
          <w:szCs w:val="24"/>
        </w:rPr>
        <w:t>⁻</w:t>
      </w:r>
      <w:r w:rsidRPr="00CD4B01">
        <w:rPr>
          <w:color w:val="222222"/>
          <w:sz w:val="24"/>
          <w:szCs w:val="24"/>
        </w:rPr>
        <w:t xml:space="preserve">¹) </w:t>
      </w:r>
      <w:r w:rsidRPr="00CD4B01">
        <w:rPr>
          <w:sz w:val="24"/>
          <w:szCs w:val="24"/>
        </w:rPr>
        <w:t xml:space="preserve"> indicates the close relationship between water table depth, soil pore oxygen content, and substrate availability</w:t>
      </w:r>
      <w:r w:rsidR="009379A9">
        <w:t xml:space="preserve"> </w:t>
      </w:r>
      <w:r w:rsidR="009379A9">
        <w:fldChar w:fldCharType="begin"/>
      </w:r>
      <w:r w:rsidR="0000051A">
        <w:instrText xml:space="preserve"> ADDIN ZOTERO_ITEM CSL_CITATION {"citationID":"HNroxe9L","properties":{"formattedCitation":"[4]","plainCitation":"[4]","noteIndex":0},"citationItems":[{"id":5,"uris":["http://zotero.org/users/local/lzRxkMmx/items/SB8WCZCA"],"itemData":{"id":5,"type":"article-journal","container-title":"Environ Res Lett","DOI":"10.1088/1748-9326/ab3947","issue":"9","language":"en","page":"094009","title":"Soil degradation determines release of nitrous oxide and dissolved organic carbon from peatlands","volume":"14","author":[{"family":"Liu","given":"H."},{"family":"Zak","given":"D."},{"family":"Rezanezhad","given":"F."},{"family":"Lennartz","given":"B."}],"issued":{"date-parts":[["2019"]]}}}],"schema":"https://github.com/citation-style-language/schema/raw/master/csl-citation.json"} </w:instrText>
      </w:r>
      <w:r w:rsidR="009379A9">
        <w:fldChar w:fldCharType="separate"/>
      </w:r>
      <w:r w:rsidR="009379A9" w:rsidRPr="009379A9">
        <w:t>[4]</w:t>
      </w:r>
      <w:r w:rsidR="009379A9">
        <w:fldChar w:fldCharType="end"/>
      </w:r>
      <w:r w:rsidRPr="00CD4B01">
        <w:rPr>
          <w:sz w:val="24"/>
          <w:szCs w:val="24"/>
        </w:rPr>
        <w:t xml:space="preserve">. Therefore, in order to understand the role of rewetted fens in greenhouse gas exchange during increasingly frequent drought events, it is necessary to understand dynamics in ammonia oxidizers as the key facilitators of nitrogen mineralization. </w:t>
      </w:r>
    </w:p>
    <w:p w14:paraId="4EC8AC2D" w14:textId="32DC8865" w:rsidR="00357540" w:rsidRDefault="009D334C" w:rsidP="008015E0">
      <w:pPr>
        <w:spacing w:before="240" w:after="240" w:line="480" w:lineRule="auto"/>
        <w:rPr>
          <w:sz w:val="24"/>
          <w:szCs w:val="24"/>
        </w:rPr>
      </w:pPr>
      <w:r w:rsidRPr="00CD4B01">
        <w:rPr>
          <w:sz w:val="24"/>
          <w:szCs w:val="24"/>
        </w:rPr>
        <w:t xml:space="preserve">In this </w:t>
      </w:r>
      <w:r w:rsidR="00E868C1">
        <w:rPr>
          <w:sz w:val="24"/>
          <w:szCs w:val="24"/>
        </w:rPr>
        <w:t>study</w:t>
      </w:r>
      <w:r w:rsidR="00E868C1" w:rsidRPr="00CD4B01">
        <w:rPr>
          <w:sz w:val="24"/>
          <w:szCs w:val="24"/>
        </w:rPr>
        <w:t>,</w:t>
      </w:r>
      <w:r w:rsidRPr="00CD4B01">
        <w:rPr>
          <w:sz w:val="24"/>
          <w:szCs w:val="24"/>
        </w:rPr>
        <w:t xml:space="preserve"> we addressed the annual seasonal dynamics of soil microbiome compositions in two pairs of drained and rewetted fen peatlands through 16S rRNA gene </w:t>
      </w:r>
      <w:ins w:id="3" w:author="Haitao Wang" w:date="2024-05-14T14:41:00Z">
        <w:r w:rsidR="00FF3CBE">
          <w:rPr>
            <w:rFonts w:hint="eastAsia"/>
            <w:sz w:val="24"/>
            <w:szCs w:val="24"/>
            <w:lang w:eastAsia="zh-CN"/>
          </w:rPr>
          <w:t xml:space="preserve">amplicon </w:t>
        </w:r>
      </w:ins>
      <w:r w:rsidRPr="00CD4B01">
        <w:rPr>
          <w:sz w:val="24"/>
          <w:szCs w:val="24"/>
        </w:rPr>
        <w:t>sequencing across</w:t>
      </w:r>
      <w:commentRangeStart w:id="4"/>
      <w:r w:rsidRPr="00CD4B01">
        <w:rPr>
          <w:sz w:val="24"/>
          <w:szCs w:val="24"/>
        </w:rPr>
        <w:t xml:space="preserve"> six time points</w:t>
      </w:r>
      <w:commentRangeEnd w:id="4"/>
      <w:r w:rsidR="00314F0C">
        <w:rPr>
          <w:rStyle w:val="Kommentarzeichen"/>
        </w:rPr>
        <w:commentReference w:id="4"/>
      </w:r>
      <w:r w:rsidRPr="00CD4B01">
        <w:rPr>
          <w:sz w:val="24"/>
          <w:szCs w:val="24"/>
        </w:rPr>
        <w:t xml:space="preserve">. We used unsupervised clustering algorithms to neutrally define the drought period during this time based on site hydrological conditions. Specifically, we focused on how ammonia oxidizing microbial dynamics differ under drought conditions in drained and rewetted fens through quantitative analysis of AOA and AOB phylotypes and their </w:t>
      </w:r>
      <w:r w:rsidRPr="00DC2F20">
        <w:rPr>
          <w:i/>
          <w:sz w:val="24"/>
          <w:szCs w:val="24"/>
        </w:rPr>
        <w:t>amo</w:t>
      </w:r>
      <w:r w:rsidRPr="00560CD5">
        <w:rPr>
          <w:i/>
          <w:sz w:val="24"/>
          <w:szCs w:val="24"/>
        </w:rPr>
        <w:t>A</w:t>
      </w:r>
      <w:r w:rsidRPr="00CD4B01">
        <w:rPr>
          <w:sz w:val="24"/>
          <w:szCs w:val="24"/>
        </w:rPr>
        <w:t xml:space="preserve"> gene abundances during the 2018 drought cycle. We hypothesize that both AOA and AOB abundances will increase under drought conditions due to aeration in the soil as the water table lowers, facilitating the activities of obligate aerobe ammonia oxidizers. Further, </w:t>
      </w:r>
      <w:r w:rsidRPr="00CD4B01">
        <w:rPr>
          <w:sz w:val="24"/>
          <w:szCs w:val="24"/>
        </w:rPr>
        <w:lastRenderedPageBreak/>
        <w:t xml:space="preserve">ammonia oxidizing archaea </w:t>
      </w:r>
      <w:r w:rsidR="00314F0C">
        <w:rPr>
          <w:rFonts w:hint="eastAsia"/>
          <w:sz w:val="24"/>
          <w:szCs w:val="24"/>
          <w:lang w:eastAsia="zh-CN"/>
        </w:rPr>
        <w:t>will</w:t>
      </w:r>
      <w:r w:rsidR="00314F0C" w:rsidRPr="00CD4B01">
        <w:rPr>
          <w:sz w:val="24"/>
          <w:szCs w:val="24"/>
        </w:rPr>
        <w:t xml:space="preserve"> </w:t>
      </w:r>
      <w:r w:rsidRPr="00CD4B01">
        <w:rPr>
          <w:sz w:val="24"/>
          <w:szCs w:val="24"/>
        </w:rPr>
        <w:t xml:space="preserve">have a greater drought response than ammonia oxidizing bacteria because of their higher substrate affinity in acidic soils such as those at the fen sites. </w:t>
      </w:r>
    </w:p>
    <w:p w14:paraId="03820BB9" w14:textId="77777777" w:rsidR="009D334C" w:rsidRPr="00CD4B01" w:rsidRDefault="009D334C" w:rsidP="009D334C">
      <w:pPr>
        <w:pStyle w:val="Listenabsatz"/>
        <w:numPr>
          <w:ilvl w:val="0"/>
          <w:numId w:val="4"/>
        </w:numPr>
        <w:spacing w:before="240" w:after="240" w:line="480" w:lineRule="auto"/>
        <w:rPr>
          <w:b/>
          <w:sz w:val="24"/>
          <w:szCs w:val="24"/>
          <w:u w:val="single"/>
        </w:rPr>
      </w:pPr>
      <w:r w:rsidRPr="00CD4B01">
        <w:rPr>
          <w:b/>
          <w:sz w:val="24"/>
          <w:szCs w:val="24"/>
          <w:u w:val="single"/>
        </w:rPr>
        <w:t>Methods</w:t>
      </w:r>
    </w:p>
    <w:p w14:paraId="2F0875B9" w14:textId="6A2D565B" w:rsidR="009D334C" w:rsidRDefault="009D334C" w:rsidP="009D334C">
      <w:pPr>
        <w:spacing w:before="240" w:after="240" w:line="480" w:lineRule="auto"/>
        <w:ind w:left="360"/>
        <w:rPr>
          <w:b/>
          <w:sz w:val="24"/>
          <w:szCs w:val="24"/>
        </w:rPr>
      </w:pPr>
      <w:r w:rsidRPr="00CD4B01">
        <w:rPr>
          <w:b/>
          <w:sz w:val="24"/>
          <w:szCs w:val="24"/>
        </w:rPr>
        <w:t>2.1 Sample collection</w:t>
      </w:r>
    </w:p>
    <w:p w14:paraId="6856D160" w14:textId="433CEF7F" w:rsidR="00A74C1C" w:rsidRPr="00A74C1C" w:rsidRDefault="00A74C1C" w:rsidP="00A74C1C">
      <w:pPr>
        <w:spacing w:before="240" w:after="240" w:line="480" w:lineRule="auto"/>
        <w:rPr>
          <w:sz w:val="24"/>
          <w:szCs w:val="24"/>
        </w:rPr>
      </w:pPr>
      <w:r>
        <w:rPr>
          <w:sz w:val="24"/>
          <w:szCs w:val="24"/>
        </w:rPr>
        <w:t xml:space="preserve">Soil samples were collected from WETSCAPES project sites between April 2017 and October 2019. The WETSCAPES sampling sites and methods are extensively described in previous publications, and are briefly introduced here </w:t>
      </w:r>
      <w:r>
        <w:rPr>
          <w:sz w:val="24"/>
          <w:szCs w:val="24"/>
        </w:rPr>
        <w:fldChar w:fldCharType="begin"/>
      </w:r>
      <w:r>
        <w:rPr>
          <w:sz w:val="24"/>
          <w:szCs w:val="24"/>
        </w:rPr>
        <w:instrText xml:space="preserve"> ADDIN ZOTERO_ITEM CSL_CITATION {"citationID":"YDD01VBp","properties":{"formattedCitation":"[21, 36, 37]","plainCitation":"[21, 36, 37]","noteIndex":0},"citationItems":[{"id":32,"uris":["http://zotero.org/users/local/lzRxkMmx/items/F75ELFQ3"],"itemData":{"id":32,"type":"article-journal","container-title":"FEMS Microbiol Ecol","language":"en","page":"97","title":"Eukaryotic rather than prokaryotic microbiomes change over seasons in rewetted fen peatlands","author":[{"family":"Wang","given":"H."},{"family":"Weil","given":"M."},{"family":"Dumack","given":"K."},{"family":"Zak","given":"D."},{"family":"Münch","given":"D."},{"family":"Günther","given":"A."}],"issued":{"date-parts":[["2021"]]}}},{"id":35,"uris":["http://zotero.org/users/local/lzRxkMmx/items/M8YJTPNP"],"itemData":{"id":35,"type":"article-journal","container-title":"Microorganisms","language":"en","page":"8","title":"Long-Term Rewetting of Three Formerly Drained Peatlands Drives Congruent Compositional Changes in Pro- and Eukaryotic Soil Microbiomes through Environmental Filtering","author":[{"family":"Weil","given":"M."},{"family":"Wang","given":"H."},{"family":"Bengtsson","given":"M."},{"family":"Köhn","given":"D."},{"family":"Günther","given":"A."},{"family":"Jurasinski","given":"G."}],"issued":{"date-parts":[["2020"]]}}},{"id":36,"uris":["http://zotero.org/users/local/lzRxkMmx/items/W7WUVKM7"],"itemData":{"id":36,"type":"article-journal","container-title":"Soil Systems","language":"en","page":"14","title":"From Understanding to Sustainable Use of Peatlands: The WETSCAPES Approach","volume":"4","author":[{"family":"Jurasinski","given":"G."},{"family":"Ahmad","given":"S."},{"family":"Anadon-Rosell","given":"A."},{"family":"Berendt","given":"J."},{"family":"Beyer","given":"F."},{"family":"Bill","given":"R."}],"issued":{"date-parts":[["2020"]]}}}],"schema":"https://github.com/citation-style-language/schema/raw/master/csl-citation.json"} </w:instrText>
      </w:r>
      <w:r>
        <w:rPr>
          <w:sz w:val="24"/>
          <w:szCs w:val="24"/>
        </w:rPr>
        <w:fldChar w:fldCharType="separate"/>
      </w:r>
      <w:r w:rsidRPr="00A74C1C">
        <w:rPr>
          <w:sz w:val="24"/>
        </w:rPr>
        <w:t>[21, 36, 37]</w:t>
      </w:r>
      <w:r>
        <w:rPr>
          <w:sz w:val="24"/>
          <w:szCs w:val="24"/>
        </w:rPr>
        <w:fldChar w:fldCharType="end"/>
      </w:r>
      <w:r>
        <w:rPr>
          <w:sz w:val="24"/>
          <w:szCs w:val="24"/>
        </w:rPr>
        <w:t>. Samples were collected from a rewetted percolation fen (PW) and a rewetted coastal fen (CW) in Mecklenburg-Vorpommern, Germany. PW is in the catchment areas of the rivers Trebel and Recknitz and was deeply drained in the 20</w:t>
      </w:r>
      <w:r w:rsidRPr="00A74C1C">
        <w:rPr>
          <w:sz w:val="24"/>
          <w:szCs w:val="24"/>
          <w:vertAlign w:val="superscript"/>
        </w:rPr>
        <w:t>th</w:t>
      </w:r>
      <w:r>
        <w:rPr>
          <w:sz w:val="24"/>
          <w:szCs w:val="24"/>
        </w:rPr>
        <w:t xml:space="preserve"> century before rewetting in 1998 as part of an EU-Life initiative </w:t>
      </w:r>
      <w:r>
        <w:rPr>
          <w:sz w:val="24"/>
          <w:szCs w:val="24"/>
        </w:rPr>
        <w:fldChar w:fldCharType="begin"/>
      </w:r>
      <w:r>
        <w:rPr>
          <w:sz w:val="24"/>
          <w:szCs w:val="24"/>
        </w:rPr>
        <w:instrText xml:space="preserve"> ADDIN ZOTERO_ITEM CSL_CITATION {"citationID":"iFCYR2A5","properties":{"formattedCitation":"[36]","plainCitation":"[36]","noteIndex":0},"citationItems":[{"id":35,"uris":["http://zotero.org/users/local/lzRxkMmx/items/M8YJTPNP"],"itemData":{"id":35,"type":"article-journal","container-title":"Microorganisms","language":"en","page":"8","title":"Long-Term Rewetting of Three Formerly Drained Peatlands Drives Congruent Compositional Changes in Pro- and Eukaryotic Soil Microbiomes through Environmental Filtering","author":[{"family":"Weil","given":"M."},{"family":"Wang","given":"H."},{"family":"Bengtsson","given":"M."},{"family":"Köhn","given":"D."},{"family":"Günther","given":"A."},{"family":"Jurasinski","given":"G."}],"issued":{"date-parts":[["2020"]]}}}],"schema":"https://github.com/citation-style-language/schema/raw/master/csl-citation.json"} </w:instrText>
      </w:r>
      <w:r>
        <w:rPr>
          <w:sz w:val="24"/>
          <w:szCs w:val="24"/>
        </w:rPr>
        <w:fldChar w:fldCharType="separate"/>
      </w:r>
      <w:r w:rsidRPr="00A74C1C">
        <w:rPr>
          <w:sz w:val="24"/>
        </w:rPr>
        <w:t>[36]</w:t>
      </w:r>
      <w:r>
        <w:rPr>
          <w:sz w:val="24"/>
          <w:szCs w:val="24"/>
        </w:rPr>
        <w:fldChar w:fldCharType="end"/>
      </w:r>
      <w:r>
        <w:rPr>
          <w:sz w:val="24"/>
          <w:szCs w:val="24"/>
        </w:rPr>
        <w:t xml:space="preserve">.  CW was first drained for agricultural purposes in 1850 and rewetted via dike removal in 1993; since then, it has been periodically been flooded by brackish water from the Bay of Greifswald on the Baltic Sea </w:t>
      </w:r>
      <w:r>
        <w:rPr>
          <w:sz w:val="24"/>
          <w:szCs w:val="24"/>
        </w:rPr>
        <w:fldChar w:fldCharType="begin"/>
      </w:r>
      <w:r>
        <w:rPr>
          <w:sz w:val="24"/>
          <w:szCs w:val="24"/>
        </w:rPr>
        <w:instrText xml:space="preserve"> ADDIN ZOTERO_ITEM CSL_CITATION {"citationID":"kfAUXfYC","properties":{"formattedCitation":"[36]","plainCitation":"[36]","noteIndex":0},"citationItems":[{"id":35,"uris":["http://zotero.org/users/local/lzRxkMmx/items/M8YJTPNP"],"itemData":{"id":35,"type":"article-journal","container-title":"Microorganisms","language":"en","page":"8","title":"Long-Term Rewetting of Three Formerly Drained Peatlands Drives Congruent Compositional Changes in Pro- and Eukaryotic Soil Microbiomes through Environmental Filtering","author":[{"family":"Weil","given":"M."},{"family":"Wang","given":"H."},{"family":"Bengtsson","given":"M."},{"family":"Köhn","given":"D."},{"family":"Günther","given":"A."},{"family":"Jurasinski","given":"G."}],"issued":{"date-parts":[["2020"]]}}}],"schema":"https://github.com/citation-style-language/schema/raw/master/csl-citation.json"} </w:instrText>
      </w:r>
      <w:r>
        <w:rPr>
          <w:sz w:val="24"/>
          <w:szCs w:val="24"/>
        </w:rPr>
        <w:fldChar w:fldCharType="separate"/>
      </w:r>
      <w:r w:rsidRPr="00A74C1C">
        <w:rPr>
          <w:sz w:val="24"/>
        </w:rPr>
        <w:t>[36]</w:t>
      </w:r>
      <w:r>
        <w:rPr>
          <w:sz w:val="24"/>
          <w:szCs w:val="24"/>
        </w:rPr>
        <w:fldChar w:fldCharType="end"/>
      </w:r>
      <w:r>
        <w:rPr>
          <w:sz w:val="24"/>
          <w:szCs w:val="24"/>
        </w:rPr>
        <w:t xml:space="preserve">. While CW is currently used for cattle pasture, the PW site is not utilized for agricultural purposes and is managed via biannual mowing </w:t>
      </w:r>
      <w:r>
        <w:rPr>
          <w:sz w:val="24"/>
          <w:szCs w:val="24"/>
        </w:rPr>
        <w:fldChar w:fldCharType="begin"/>
      </w:r>
      <w:r>
        <w:rPr>
          <w:sz w:val="24"/>
          <w:szCs w:val="24"/>
        </w:rPr>
        <w:instrText xml:space="preserve"> ADDIN ZOTERO_ITEM CSL_CITATION {"citationID":"5yOAKylo","properties":{"formattedCitation":"[36]","plainCitation":"[36]","noteIndex":0},"citationItems":[{"id":35,"uris":["http://zotero.org/users/local/lzRxkMmx/items/M8YJTPNP"],"itemData":{"id":35,"type":"article-journal","container-title":"Microorganisms","language":"en","page":"8","title":"Long-Term Rewetting of Three Formerly Drained Peatlands Drives Congruent Compositional Changes in Pro- and Eukaryotic Soil Microbiomes through Environmental Filtering","author":[{"family":"Weil","given":"M."},{"family":"Wang","given":"H."},{"family":"Bengtsson","given":"M."},{"family":"Köhn","given":"D."},{"family":"Günther","given":"A."},{"family":"Jurasinski","given":"G."}],"issued":{"date-parts":[["2020"]]}}}],"schema":"https://github.com/citation-style-language/schema/raw/master/csl-citation.json"} </w:instrText>
      </w:r>
      <w:r>
        <w:rPr>
          <w:sz w:val="24"/>
          <w:szCs w:val="24"/>
        </w:rPr>
        <w:fldChar w:fldCharType="separate"/>
      </w:r>
      <w:r w:rsidRPr="00A74C1C">
        <w:rPr>
          <w:sz w:val="24"/>
        </w:rPr>
        <w:t>[36]</w:t>
      </w:r>
      <w:r>
        <w:rPr>
          <w:sz w:val="24"/>
          <w:szCs w:val="24"/>
        </w:rPr>
        <w:fldChar w:fldCharType="end"/>
      </w:r>
      <w:r>
        <w:rPr>
          <w:sz w:val="24"/>
          <w:szCs w:val="24"/>
        </w:rPr>
        <w:t>.</w:t>
      </w:r>
    </w:p>
    <w:p w14:paraId="765DB99F" w14:textId="0B3BA2CE" w:rsidR="00357540" w:rsidRPr="00CD4B01" w:rsidRDefault="00BE7278" w:rsidP="009D334C">
      <w:pPr>
        <w:spacing w:before="240" w:after="240" w:line="480" w:lineRule="auto"/>
        <w:rPr>
          <w:sz w:val="24"/>
          <w:szCs w:val="24"/>
        </w:rPr>
      </w:pPr>
      <w:bookmarkStart w:id="5" w:name="_15lhibsf1fxw" w:colFirst="0" w:colLast="0"/>
      <w:bookmarkStart w:id="6" w:name="_ld4uyrza8krj" w:colFirst="0" w:colLast="0"/>
      <w:bookmarkEnd w:id="5"/>
      <w:bookmarkEnd w:id="6"/>
      <w:r>
        <w:rPr>
          <w:sz w:val="24"/>
          <w:szCs w:val="24"/>
        </w:rPr>
        <w:t>Three peat cores were sampled</w:t>
      </w:r>
      <w:r w:rsidR="009D334C" w:rsidRPr="00CD4B01">
        <w:rPr>
          <w:sz w:val="24"/>
          <w:szCs w:val="24"/>
        </w:rPr>
        <w:t xml:space="preserve"> from e</w:t>
      </w:r>
      <w:r>
        <w:rPr>
          <w:sz w:val="24"/>
          <w:szCs w:val="24"/>
        </w:rPr>
        <w:t xml:space="preserve">ach of the sites bi-monthly between April 2018 and February 2019 </w:t>
      </w:r>
      <w:r w:rsidR="009D334C" w:rsidRPr="00CD4B01">
        <w:rPr>
          <w:sz w:val="24"/>
          <w:szCs w:val="24"/>
        </w:rPr>
        <w:t>(April, June, August, October</w:t>
      </w:r>
      <w:r>
        <w:rPr>
          <w:sz w:val="24"/>
          <w:szCs w:val="24"/>
        </w:rPr>
        <w:t xml:space="preserve">, </w:t>
      </w:r>
      <w:r w:rsidR="009D334C" w:rsidRPr="00CD4B01">
        <w:rPr>
          <w:sz w:val="24"/>
          <w:szCs w:val="24"/>
        </w:rPr>
        <w:t>December</w:t>
      </w:r>
      <w:r>
        <w:rPr>
          <w:sz w:val="24"/>
          <w:szCs w:val="24"/>
        </w:rPr>
        <w:t xml:space="preserve"> and February). </w:t>
      </w:r>
      <w:r w:rsidR="009D334C" w:rsidRPr="00CD4B01">
        <w:rPr>
          <w:sz w:val="24"/>
          <w:szCs w:val="24"/>
        </w:rPr>
        <w:t xml:space="preserve">Samples were removed from each core at a depth of 05-10 cm, homogenized and stored on ice in the field before long-term storage at -20°C. </w:t>
      </w:r>
    </w:p>
    <w:p w14:paraId="04A70945" w14:textId="2EAF6821" w:rsidR="00357540" w:rsidRDefault="009D334C" w:rsidP="009D334C">
      <w:pPr>
        <w:spacing w:before="240" w:after="240" w:line="480" w:lineRule="auto"/>
        <w:rPr>
          <w:sz w:val="24"/>
          <w:szCs w:val="24"/>
        </w:rPr>
      </w:pPr>
      <w:r w:rsidRPr="00CD4B01">
        <w:rPr>
          <w:sz w:val="24"/>
          <w:szCs w:val="24"/>
        </w:rPr>
        <w:lastRenderedPageBreak/>
        <w:t>Site water levels and soil temperatures were monitored on a continuous basis between September 2017 and February 2020 with Campbell Scientific CR300 Dataloggers (Logan, USA) and HOBO Dataloggers (Bourne, USA)</w:t>
      </w:r>
      <w:r w:rsidR="00BE7278">
        <w:rPr>
          <w:sz w:val="24"/>
          <w:szCs w:val="24"/>
        </w:rPr>
        <w:t>, respectively</w:t>
      </w:r>
      <w:r w:rsidRPr="00CD4B01">
        <w:rPr>
          <w:sz w:val="24"/>
          <w:szCs w:val="24"/>
        </w:rPr>
        <w:t>. Additional data on regional precipitation and temperature were accessed on 31.03.2022 from the Deutscher Wetterdienst at weather station 1757 in Greifswald (54.0962, 13.4057). Information on soil moisture and physicochemical measurements is included in the supplementary information.</w:t>
      </w:r>
      <w:bookmarkStart w:id="7" w:name="_lg3lnejwpcqo" w:colFirst="0" w:colLast="0"/>
      <w:bookmarkEnd w:id="7"/>
    </w:p>
    <w:p w14:paraId="21E13C50" w14:textId="6C5D7E30" w:rsidR="00650CEC" w:rsidRPr="00CD4B01" w:rsidRDefault="00650CEC" w:rsidP="00650CEC">
      <w:pPr>
        <w:spacing w:before="240" w:after="240" w:line="480" w:lineRule="auto"/>
        <w:rPr>
          <w:b/>
          <w:sz w:val="24"/>
          <w:szCs w:val="24"/>
        </w:rPr>
      </w:pPr>
      <w:r w:rsidRPr="00CD4B01">
        <w:rPr>
          <w:b/>
          <w:sz w:val="24"/>
          <w:szCs w:val="24"/>
        </w:rPr>
        <w:t>2.</w:t>
      </w:r>
      <w:r>
        <w:rPr>
          <w:b/>
          <w:sz w:val="24"/>
          <w:szCs w:val="24"/>
        </w:rPr>
        <w:t>2</w:t>
      </w:r>
      <w:r w:rsidRPr="00CD4B01">
        <w:rPr>
          <w:b/>
          <w:sz w:val="24"/>
          <w:szCs w:val="24"/>
        </w:rPr>
        <w:t xml:space="preserve"> K-means algorithm for drought definition</w:t>
      </w:r>
    </w:p>
    <w:p w14:paraId="58D39BDB" w14:textId="3C232A06" w:rsidR="00650CEC" w:rsidRPr="00CD4B01" w:rsidRDefault="00650CEC" w:rsidP="00650CEC">
      <w:pPr>
        <w:spacing w:before="240" w:after="240" w:line="480" w:lineRule="auto"/>
        <w:rPr>
          <w:sz w:val="24"/>
          <w:szCs w:val="24"/>
        </w:rPr>
      </w:pPr>
      <w:r w:rsidRPr="00CD4B01">
        <w:rPr>
          <w:sz w:val="24"/>
          <w:szCs w:val="24"/>
        </w:rPr>
        <w:t>Drought periods were neutrally defined by implementing an unsupervised k-means clustering algorithm on water table depths over a two year time period</w:t>
      </w:r>
      <w:r>
        <w:rPr>
          <w:sz w:val="24"/>
          <w:szCs w:val="24"/>
        </w:rPr>
        <w:t xml:space="preserve"> </w:t>
      </w:r>
      <w:r>
        <w:rPr>
          <w:sz w:val="24"/>
          <w:szCs w:val="24"/>
        </w:rPr>
        <w:fldChar w:fldCharType="begin"/>
      </w:r>
      <w:r>
        <w:rPr>
          <w:sz w:val="24"/>
          <w:szCs w:val="24"/>
        </w:rPr>
        <w:instrText xml:space="preserve"> ADDIN ZOTERO_ITEM CSL_CITATION {"citationID":"mcjwqZVT","properties":{"formattedCitation":"[63]","plainCitation":"[63]","noteIndex":0},"citationItems":[{"id":51,"uris":["http://zotero.org/users/local/lzRxkMmx/items/CCZMT6IY"],"itemData":{"id":51,"type":"book","language":"en","publisher":"Defense Technical Information Center","title":"Some Methods for Classification and Analysis of Multivariate Observations","issued":{"date-parts":[["1966"]]}}}],"schema":"https://github.com/citation-style-language/schema/raw/master/csl-citation.json"} </w:instrText>
      </w:r>
      <w:r>
        <w:rPr>
          <w:sz w:val="24"/>
          <w:szCs w:val="24"/>
        </w:rPr>
        <w:fldChar w:fldCharType="separate"/>
      </w:r>
      <w:r w:rsidRPr="00650CEC">
        <w:rPr>
          <w:sz w:val="24"/>
        </w:rPr>
        <w:t>[63]</w:t>
      </w:r>
      <w:r>
        <w:rPr>
          <w:sz w:val="24"/>
          <w:szCs w:val="24"/>
        </w:rPr>
        <w:fldChar w:fldCharType="end"/>
      </w:r>
      <w:r w:rsidRPr="00CD4B01">
        <w:rPr>
          <w:sz w:val="24"/>
          <w:szCs w:val="24"/>
        </w:rPr>
        <w:t xml:space="preserve">. Water table depths below the ground surface from between September 2017 and February 2020 were separated between the four sites, due to the vast variations in between-site water table depths during this time period (Table 1). Optimal k-values (number of clusters) were identified via the clusGap function (K.max = 10, bootstraps = 500) from </w:t>
      </w:r>
      <w:r w:rsidRPr="00CD4B01">
        <w:rPr>
          <w:i/>
          <w:sz w:val="24"/>
          <w:szCs w:val="24"/>
        </w:rPr>
        <w:t xml:space="preserve">cluster </w:t>
      </w:r>
      <w:r w:rsidRPr="00CD4B01">
        <w:rPr>
          <w:sz w:val="24"/>
          <w:szCs w:val="24"/>
        </w:rPr>
        <w:t xml:space="preserve">(v2.1.4) </w:t>
      </w:r>
      <w:r>
        <w:rPr>
          <w:sz w:val="24"/>
          <w:szCs w:val="24"/>
        </w:rPr>
        <w:fldChar w:fldCharType="begin"/>
      </w:r>
      <w:r>
        <w:rPr>
          <w:sz w:val="24"/>
          <w:szCs w:val="24"/>
        </w:rPr>
        <w:instrText xml:space="preserve"> ADDIN ZOTERO_ITEM CSL_CITATION {"citationID":"diN333gJ","properties":{"formattedCitation":"[64]","plainCitation":"[64]","noteIndex":0},"citationItems":[{"id":52,"uris":["http://zotero.org/users/local/lzRxkMmx/items/X8X8DBYW"],"itemData":{"id":52,"type":"document","language":"en","title":"cluster: Cluster Analysis Basics and Extensions","author":[{"family":"Maechler","given":"M."},{"family":"Rousseeuw","given":"P."},{"family":"Struyf","given":"A."},{"family":"Hubert","given":"M."},{"family":"Hornik","given":"K."}],"issued":{"date-parts":[["2022"]]}}}],"schema":"https://github.com/citation-style-language/schema/raw/master/csl-citation.json"} </w:instrText>
      </w:r>
      <w:r>
        <w:rPr>
          <w:sz w:val="24"/>
          <w:szCs w:val="24"/>
        </w:rPr>
        <w:fldChar w:fldCharType="separate"/>
      </w:r>
      <w:r w:rsidRPr="00650CEC">
        <w:rPr>
          <w:sz w:val="24"/>
        </w:rPr>
        <w:t>[64]</w:t>
      </w:r>
      <w:r>
        <w:rPr>
          <w:sz w:val="24"/>
          <w:szCs w:val="24"/>
        </w:rPr>
        <w:fldChar w:fldCharType="end"/>
      </w:r>
      <w:r w:rsidRPr="00CD4B01">
        <w:rPr>
          <w:sz w:val="24"/>
          <w:szCs w:val="24"/>
        </w:rPr>
        <w:t>. The optimal Gap statistic (Gap</w:t>
      </w:r>
      <w:r w:rsidRPr="00CD4B01">
        <w:rPr>
          <w:rFonts w:ascii="Times New Roman" w:hAnsi="Times New Roman" w:cs="Times New Roman"/>
          <w:sz w:val="24"/>
          <w:szCs w:val="24"/>
        </w:rPr>
        <w:t>ₖ</w:t>
      </w:r>
      <w:r w:rsidRPr="00CD4B01">
        <w:rPr>
          <w:sz w:val="24"/>
          <w:szCs w:val="24"/>
        </w:rPr>
        <w:t xml:space="preserve">) was identified at k = 2 for each of the sites (values reported in Table 1) </w:t>
      </w:r>
      <w:r>
        <w:rPr>
          <w:sz w:val="24"/>
          <w:szCs w:val="24"/>
        </w:rPr>
        <w:fldChar w:fldCharType="begin"/>
      </w:r>
      <w:r>
        <w:rPr>
          <w:sz w:val="24"/>
          <w:szCs w:val="24"/>
        </w:rPr>
        <w:instrText xml:space="preserve"> ADDIN ZOTERO_ITEM CSL_CITATION {"citationID":"OszbSU8E","properties":{"formattedCitation":"[65]","plainCitation":"[65]","noteIndex":0},"citationItems":[{"id":53,"uris":["http://zotero.org/users/local/lzRxkMmx/items/WPWRHVDG"],"itemData":{"id":53,"type":"article-journal","container-title":"J R Stat Soc Series B Stat Methodol","language":"af","page":"411–423","title":"Estimating the number of clusters in a data set via the gap statistic","volume":"63","author":[{"family":"Tibshirani","given":"R."},{"family":"Walther","given":"G."},{"family":"Hastie","given":"T."}],"issued":{"date-parts":[["2001"]]}}}],"schema":"https://github.com/citation-style-language/schema/raw/master/csl-citation.json"} </w:instrText>
      </w:r>
      <w:r>
        <w:rPr>
          <w:sz w:val="24"/>
          <w:szCs w:val="24"/>
        </w:rPr>
        <w:fldChar w:fldCharType="separate"/>
      </w:r>
      <w:r w:rsidRPr="00650CEC">
        <w:rPr>
          <w:sz w:val="24"/>
        </w:rPr>
        <w:t>[65]</w:t>
      </w:r>
      <w:r>
        <w:rPr>
          <w:sz w:val="24"/>
          <w:szCs w:val="24"/>
        </w:rPr>
        <w:fldChar w:fldCharType="end"/>
      </w:r>
      <w:r w:rsidRPr="00CD4B01">
        <w:rPr>
          <w:sz w:val="24"/>
          <w:szCs w:val="24"/>
        </w:rPr>
        <w:t>. The optimal k was heuristically determined by optimizing the relationship between k and Gap</w:t>
      </w:r>
      <w:r w:rsidRPr="00CD4B01">
        <w:rPr>
          <w:rFonts w:ascii="Times New Roman" w:hAnsi="Times New Roman" w:cs="Times New Roman"/>
          <w:sz w:val="24"/>
          <w:szCs w:val="24"/>
        </w:rPr>
        <w:t>ₖ</w:t>
      </w:r>
      <w:r w:rsidRPr="00CD4B01">
        <w:rPr>
          <w:sz w:val="24"/>
          <w:szCs w:val="24"/>
        </w:rPr>
        <w:t xml:space="preserve"> (i.e. at the elbow of the clusGap plot). Subsequently, the water table depth values for each site were clustered via the </w:t>
      </w:r>
      <w:r w:rsidRPr="00CD4B01">
        <w:rPr>
          <w:i/>
          <w:sz w:val="24"/>
          <w:szCs w:val="24"/>
        </w:rPr>
        <w:t xml:space="preserve">kmeans </w:t>
      </w:r>
      <w:r w:rsidRPr="00CD4B01">
        <w:rPr>
          <w:sz w:val="24"/>
          <w:szCs w:val="24"/>
        </w:rPr>
        <w:t xml:space="preserve">function in base R (k = 2). The k-means algorithm creates </w:t>
      </w:r>
      <w:r>
        <w:rPr>
          <w:sz w:val="24"/>
          <w:szCs w:val="24"/>
        </w:rPr>
        <w:t>discrete</w:t>
      </w:r>
      <w:r w:rsidRPr="00CD4B01">
        <w:rPr>
          <w:sz w:val="24"/>
          <w:szCs w:val="24"/>
        </w:rPr>
        <w:t xml:space="preserve"> clusters; when k = 2, a dividing value is identified that minimizes within-cluster distribution of the two clusters, and each water table value is assigned only to one group. Once water table depths continuously and consistently fell beneath this drought value, sites were assigned to the drought condition. As such, implementation of the k-means clustering algorithm enabled </w:t>
      </w:r>
      <w:r w:rsidRPr="00CD4B01">
        <w:rPr>
          <w:sz w:val="24"/>
          <w:szCs w:val="24"/>
        </w:rPr>
        <w:lastRenderedPageBreak/>
        <w:t xml:space="preserve">an unsupervised, hydrologically-defined drought period to be assigned based on site-specific drought thresholds. Because samples were collected bi-monthly, for the purposes of this study June, August and October 2018 were considered to be under hydrologically-defined drought conditions. Further details regarding the k-means </w:t>
      </w:r>
      <w:r w:rsidRPr="00CD4B01">
        <w:rPr>
          <w:noProof/>
          <w:sz w:val="24"/>
          <w:szCs w:val="24"/>
          <w:lang w:val="en-US"/>
        </w:rPr>
        <mc:AlternateContent>
          <mc:Choice Requires="wps">
            <w:drawing>
              <wp:anchor distT="0" distB="0" distL="114300" distR="114300" simplePos="0" relativeHeight="251675648" behindDoc="0" locked="0" layoutInCell="1" allowOverlap="1" wp14:anchorId="69861A3D" wp14:editId="65CD467A">
                <wp:simplePos x="0" y="0"/>
                <wp:positionH relativeFrom="margin">
                  <wp:posOffset>-34980</wp:posOffset>
                </wp:positionH>
                <wp:positionV relativeFrom="page">
                  <wp:posOffset>5709644</wp:posOffset>
                </wp:positionV>
                <wp:extent cx="5946775" cy="521335"/>
                <wp:effectExtent l="0" t="0" r="0" b="2540"/>
                <wp:wrapSquare wrapText="bothSides"/>
                <wp:docPr id="3" name="Textfeld 3"/>
                <wp:cNvGraphicFramePr/>
                <a:graphic xmlns:a="http://schemas.openxmlformats.org/drawingml/2006/main">
                  <a:graphicData uri="http://schemas.microsoft.com/office/word/2010/wordprocessingShape">
                    <wps:wsp>
                      <wps:cNvSpPr txBox="1"/>
                      <wps:spPr>
                        <a:xfrm>
                          <a:off x="0" y="0"/>
                          <a:ext cx="5946775" cy="521335"/>
                        </a:xfrm>
                        <a:prstGeom prst="rect">
                          <a:avLst/>
                        </a:prstGeom>
                        <a:solidFill>
                          <a:prstClr val="white"/>
                        </a:solidFill>
                        <a:ln>
                          <a:noFill/>
                        </a:ln>
                      </wps:spPr>
                      <wps:txbx>
                        <w:txbxContent>
                          <w:p w14:paraId="54D2E11C" w14:textId="77777777" w:rsidR="004C1D13" w:rsidRPr="00CD4B01" w:rsidRDefault="004C1D13" w:rsidP="00650CEC">
                            <w:pPr>
                              <w:pStyle w:val="Beschriftung"/>
                              <w:rPr>
                                <w:noProof/>
                                <w:color w:val="auto"/>
                                <w:sz w:val="24"/>
                                <w:szCs w:val="24"/>
                              </w:rPr>
                            </w:pPr>
                            <w:r>
                              <w:rPr>
                                <w:color w:val="auto"/>
                                <w:sz w:val="24"/>
                                <w:szCs w:val="24"/>
                              </w:rPr>
                              <w:t>Table</w:t>
                            </w:r>
                            <w:r w:rsidRPr="00CD4B01">
                              <w:rPr>
                                <w:color w:val="auto"/>
                                <w:sz w:val="24"/>
                                <w:szCs w:val="24"/>
                              </w:rPr>
                              <w:t xml:space="preserve"> </w:t>
                            </w:r>
                            <w:r w:rsidRPr="00CD4B01">
                              <w:rPr>
                                <w:color w:val="auto"/>
                                <w:sz w:val="24"/>
                                <w:szCs w:val="24"/>
                              </w:rPr>
                              <w:fldChar w:fldCharType="begin"/>
                            </w:r>
                            <w:r w:rsidRPr="00CD4B01">
                              <w:rPr>
                                <w:color w:val="auto"/>
                                <w:sz w:val="24"/>
                                <w:szCs w:val="24"/>
                              </w:rPr>
                              <w:instrText xml:space="preserve"> SEQ Figure \* ARABIC </w:instrText>
                            </w:r>
                            <w:r w:rsidRPr="00CD4B01">
                              <w:rPr>
                                <w:color w:val="auto"/>
                                <w:sz w:val="24"/>
                                <w:szCs w:val="24"/>
                              </w:rPr>
                              <w:fldChar w:fldCharType="separate"/>
                            </w:r>
                            <w:r>
                              <w:rPr>
                                <w:noProof/>
                                <w:color w:val="auto"/>
                                <w:sz w:val="24"/>
                                <w:szCs w:val="24"/>
                              </w:rPr>
                              <w:t>1</w:t>
                            </w:r>
                            <w:r w:rsidRPr="00CD4B01">
                              <w:rPr>
                                <w:color w:val="auto"/>
                                <w:sz w:val="24"/>
                                <w:szCs w:val="24"/>
                              </w:rPr>
                              <w:fldChar w:fldCharType="end"/>
                            </w:r>
                            <w:r w:rsidRPr="00CD4B01">
                              <w:rPr>
                                <w:color w:val="auto"/>
                                <w:sz w:val="24"/>
                                <w:szCs w:val="24"/>
                              </w:rPr>
                              <w:t xml:space="preserve">. </w:t>
                            </w:r>
                            <w:r>
                              <w:rPr>
                                <w:color w:val="auto"/>
                                <w:sz w:val="24"/>
                                <w:szCs w:val="24"/>
                              </w:rPr>
                              <w:t>Values interpreted from k-means clustering algorithm in the CW and PW sites.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9861A3D" id="_x0000_t202" coordsize="21600,21600" o:spt="202" path="m,l,21600r21600,l21600,xe">
                <v:stroke joinstyle="miter"/>
                <v:path gradientshapeok="t" o:connecttype="rect"/>
              </v:shapetype>
              <v:shape id="Textfeld 3" o:spid="_x0000_s1026" type="#_x0000_t202" style="position:absolute;margin-left:-2.75pt;margin-top:449.6pt;width:468.25pt;height:41.05pt;z-index:25167564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" stroked="f">
                <v:textbox style="mso-fit-shape-to-text:t" inset="0,0,0,0">
                  <w:txbxContent>
                    <w:p w14:paraId="54D2E11C" w14:textId="77777777" w:rsidR="004C1D13" w:rsidRPr="00CD4B01" w:rsidRDefault="004C1D13" w:rsidP="00650CEC">
                      <w:pPr>
                        <w:pStyle w:val="Beschriftung"/>
                        <w:rPr>
                          <w:noProof/>
                          <w:color w:val="auto"/>
                          <w:sz w:val="24"/>
                          <w:szCs w:val="24"/>
                        </w:rPr>
                      </w:pPr>
                      <w:r>
                        <w:rPr>
                          <w:color w:val="auto"/>
                          <w:sz w:val="24"/>
                          <w:szCs w:val="24"/>
                        </w:rPr>
                        <w:t>Table</w:t>
                      </w:r>
                      <w:r w:rsidRPr="00CD4B01">
                        <w:rPr>
                          <w:color w:val="auto"/>
                          <w:sz w:val="24"/>
                          <w:szCs w:val="24"/>
                        </w:rPr>
                        <w:t xml:space="preserve"> </w:t>
                      </w:r>
                      <w:r w:rsidRPr="00CD4B01">
                        <w:rPr>
                          <w:color w:val="auto"/>
                          <w:sz w:val="24"/>
                          <w:szCs w:val="24"/>
                        </w:rPr>
                        <w:fldChar w:fldCharType="begin"/>
                      </w:r>
                      <w:r w:rsidRPr="00CD4B01">
                        <w:rPr>
                          <w:color w:val="auto"/>
                          <w:sz w:val="24"/>
                          <w:szCs w:val="24"/>
                        </w:rPr>
                        <w:instrText xml:space="preserve"> SEQ Figure \* ARABIC </w:instrText>
                      </w:r>
                      <w:r w:rsidRPr="00CD4B01">
                        <w:rPr>
                          <w:color w:val="auto"/>
                          <w:sz w:val="24"/>
                          <w:szCs w:val="24"/>
                        </w:rPr>
                        <w:fldChar w:fldCharType="separate"/>
                      </w:r>
                      <w:r>
                        <w:rPr>
                          <w:noProof/>
                          <w:color w:val="auto"/>
                          <w:sz w:val="24"/>
                          <w:szCs w:val="24"/>
                        </w:rPr>
                        <w:t>1</w:t>
                      </w:r>
                      <w:r w:rsidRPr="00CD4B01">
                        <w:rPr>
                          <w:color w:val="auto"/>
                          <w:sz w:val="24"/>
                          <w:szCs w:val="24"/>
                        </w:rPr>
                        <w:fldChar w:fldCharType="end"/>
                      </w:r>
                      <w:r w:rsidRPr="00CD4B01">
                        <w:rPr>
                          <w:color w:val="auto"/>
                          <w:sz w:val="24"/>
                          <w:szCs w:val="24"/>
                        </w:rPr>
                        <w:t xml:space="preserve">. </w:t>
                      </w:r>
                      <w:r>
                        <w:rPr>
                          <w:color w:val="auto"/>
                          <w:sz w:val="24"/>
                          <w:szCs w:val="24"/>
                        </w:rPr>
                        <w:t>Values interpreted from k-means clustering algorithm in the CW and PW sites.</w:t>
                      </w:r>
                    </w:p>
                  </w:txbxContent>
                </v:textbox>
                <w10:wrap type="square" anchorx="margin" anchory="page"/>
              </v:shape>
            </w:pict>
          </mc:Fallback>
        </mc:AlternateContent>
      </w:r>
      <w:r w:rsidRPr="00CD4B01">
        <w:rPr>
          <w:sz w:val="24"/>
          <w:szCs w:val="24"/>
        </w:rPr>
        <w:t>algorithm implementation are available in the supplementary information.</w:t>
      </w:r>
    </w:p>
    <w:tbl>
      <w:tblPr>
        <w:tblStyle w:val="a"/>
        <w:tblW w:w="82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1425"/>
        <w:gridCol w:w="1565"/>
        <w:gridCol w:w="1330"/>
        <w:gridCol w:w="1550"/>
        <w:gridCol w:w="1530"/>
      </w:tblGrid>
      <w:tr w:rsidR="00650CEC" w:rsidRPr="00CD4B01" w14:paraId="55505495" w14:textId="77777777" w:rsidTr="0083482E">
        <w:trPr>
          <w:jc w:val="center"/>
        </w:trPr>
        <w:tc>
          <w:tcPr>
            <w:tcW w:w="870" w:type="dxa"/>
            <w:shd w:val="clear" w:color="auto" w:fill="auto"/>
            <w:tcMar>
              <w:top w:w="100" w:type="dxa"/>
              <w:left w:w="100" w:type="dxa"/>
              <w:bottom w:w="100" w:type="dxa"/>
              <w:right w:w="100" w:type="dxa"/>
            </w:tcMar>
          </w:tcPr>
          <w:p w14:paraId="490F15BF" w14:textId="77777777" w:rsidR="00650CEC" w:rsidRPr="00CD4B01" w:rsidRDefault="00650CEC" w:rsidP="0083482E">
            <w:pPr>
              <w:widowControl w:val="0"/>
              <w:pBdr>
                <w:top w:val="nil"/>
                <w:left w:val="nil"/>
                <w:bottom w:val="nil"/>
                <w:right w:val="nil"/>
                <w:between w:val="nil"/>
              </w:pBdr>
              <w:spacing w:line="240" w:lineRule="auto"/>
              <w:rPr>
                <w:sz w:val="24"/>
                <w:szCs w:val="24"/>
              </w:rPr>
            </w:pPr>
            <w:r w:rsidRPr="00CD4B01">
              <w:rPr>
                <w:sz w:val="24"/>
                <w:szCs w:val="24"/>
              </w:rPr>
              <w:t>Site</w:t>
            </w:r>
          </w:p>
        </w:tc>
        <w:tc>
          <w:tcPr>
            <w:tcW w:w="1425" w:type="dxa"/>
            <w:shd w:val="clear" w:color="auto" w:fill="auto"/>
            <w:tcMar>
              <w:top w:w="100" w:type="dxa"/>
              <w:left w:w="100" w:type="dxa"/>
              <w:bottom w:w="100" w:type="dxa"/>
              <w:right w:w="100" w:type="dxa"/>
            </w:tcMar>
          </w:tcPr>
          <w:p w14:paraId="62C21D85" w14:textId="59742B59" w:rsidR="00650CEC" w:rsidRPr="00CD4B01" w:rsidRDefault="00650CEC" w:rsidP="0083482E">
            <w:pPr>
              <w:widowControl w:val="0"/>
              <w:pBdr>
                <w:top w:val="nil"/>
                <w:left w:val="nil"/>
                <w:bottom w:val="nil"/>
                <w:right w:val="nil"/>
                <w:between w:val="nil"/>
              </w:pBdr>
              <w:spacing w:line="240" w:lineRule="auto"/>
              <w:rPr>
                <w:sz w:val="24"/>
                <w:szCs w:val="24"/>
              </w:rPr>
            </w:pPr>
            <w:r w:rsidRPr="00CD4B01">
              <w:rPr>
                <w:sz w:val="24"/>
                <w:szCs w:val="24"/>
              </w:rPr>
              <w:t>Mean water table depth (cm)</w:t>
            </w:r>
          </w:p>
        </w:tc>
        <w:tc>
          <w:tcPr>
            <w:tcW w:w="1565" w:type="dxa"/>
            <w:shd w:val="clear" w:color="auto" w:fill="auto"/>
            <w:tcMar>
              <w:top w:w="100" w:type="dxa"/>
              <w:left w:w="100" w:type="dxa"/>
              <w:bottom w:w="100" w:type="dxa"/>
              <w:right w:w="100" w:type="dxa"/>
            </w:tcMar>
          </w:tcPr>
          <w:p w14:paraId="4BF36F0D" w14:textId="77777777" w:rsidR="00650CEC" w:rsidRPr="00CD4B01" w:rsidRDefault="00650CEC" w:rsidP="0083482E">
            <w:pPr>
              <w:widowControl w:val="0"/>
              <w:pBdr>
                <w:top w:val="nil"/>
                <w:left w:val="nil"/>
                <w:bottom w:val="nil"/>
                <w:right w:val="nil"/>
                <w:between w:val="nil"/>
              </w:pBdr>
              <w:spacing w:line="240" w:lineRule="auto"/>
              <w:rPr>
                <w:sz w:val="24"/>
                <w:szCs w:val="24"/>
                <w:lang w:val="en-US"/>
              </w:rPr>
            </w:pPr>
            <m:oMath>
              <m:r>
                <w:rPr>
                  <w:rFonts w:ascii="Cambria Math" w:hAnsi="Cambria Math"/>
                  <w:sz w:val="24"/>
                  <w:szCs w:val="24"/>
                  <w:lang w:val="de-DE"/>
                </w:rPr>
                <m:t>Ga</m:t>
              </m:r>
              <m:sSub>
                <m:sSubPr>
                  <m:ctrlPr>
                    <w:ins w:id="8" w:author="Haitao Wang" w:date="2024-05-13T15:11:00Z">
                      <w:rPr>
                        <w:rFonts w:ascii="Cambria Math" w:hAnsi="Cambria Math"/>
                        <w:i/>
                        <w:sz w:val="24"/>
                        <w:szCs w:val="24"/>
                        <w:lang w:val="de-DE"/>
                      </w:rPr>
                    </w:ins>
                  </m:ctrlPr>
                </m:sSubPr>
                <m:e>
                  <m:r>
                    <w:rPr>
                      <w:rFonts w:ascii="Cambria Math" w:hAnsi="Cambria Math"/>
                      <w:sz w:val="24"/>
                      <w:szCs w:val="24"/>
                      <w:lang w:val="de-DE"/>
                    </w:rPr>
                    <m:t>p</m:t>
                  </m:r>
                </m:e>
                <m:sub>
                  <m:r>
                    <w:rPr>
                      <w:rFonts w:ascii="Cambria Math" w:hAnsi="Cambria Math"/>
                      <w:sz w:val="24"/>
                      <w:szCs w:val="24"/>
                      <w:lang w:val="de-DE"/>
                    </w:rPr>
                    <m:t>k</m:t>
                  </m:r>
                </m:sub>
              </m:sSub>
            </m:oMath>
            <w:r w:rsidRPr="00CD4B01">
              <w:rPr>
                <w:sz w:val="24"/>
                <w:szCs w:val="24"/>
                <w:lang w:val="en-US"/>
              </w:rPr>
              <w:t xml:space="preserve">  (k = 2)</w:t>
            </w:r>
          </w:p>
        </w:tc>
        <w:tc>
          <w:tcPr>
            <w:tcW w:w="1330" w:type="dxa"/>
            <w:shd w:val="clear" w:color="auto" w:fill="auto"/>
            <w:tcMar>
              <w:top w:w="100" w:type="dxa"/>
              <w:left w:w="100" w:type="dxa"/>
              <w:bottom w:w="100" w:type="dxa"/>
              <w:right w:w="100" w:type="dxa"/>
            </w:tcMar>
          </w:tcPr>
          <w:p w14:paraId="54F8299A" w14:textId="77777777" w:rsidR="00650CEC" w:rsidRPr="00CD4B01" w:rsidRDefault="00650CEC" w:rsidP="0083482E">
            <w:pPr>
              <w:widowControl w:val="0"/>
              <w:pBdr>
                <w:top w:val="nil"/>
                <w:left w:val="nil"/>
                <w:bottom w:val="nil"/>
                <w:right w:val="nil"/>
                <w:between w:val="nil"/>
              </w:pBdr>
              <w:spacing w:line="240" w:lineRule="auto"/>
              <w:rPr>
                <w:sz w:val="24"/>
                <w:szCs w:val="24"/>
              </w:rPr>
            </w:pPr>
            <w:r w:rsidRPr="00CD4B01">
              <w:rPr>
                <w:sz w:val="24"/>
                <w:szCs w:val="24"/>
              </w:rPr>
              <w:t>Drought threshold (cm)</w:t>
            </w:r>
          </w:p>
        </w:tc>
        <w:tc>
          <w:tcPr>
            <w:tcW w:w="1550" w:type="dxa"/>
            <w:shd w:val="clear" w:color="auto" w:fill="auto"/>
            <w:tcMar>
              <w:top w:w="100" w:type="dxa"/>
              <w:left w:w="100" w:type="dxa"/>
              <w:bottom w:w="100" w:type="dxa"/>
              <w:right w:w="100" w:type="dxa"/>
            </w:tcMar>
          </w:tcPr>
          <w:p w14:paraId="4F60D7A7" w14:textId="77777777" w:rsidR="00650CEC" w:rsidRPr="00CD4B01" w:rsidRDefault="00650CEC" w:rsidP="0083482E">
            <w:pPr>
              <w:widowControl w:val="0"/>
              <w:pBdr>
                <w:top w:val="nil"/>
                <w:left w:val="nil"/>
                <w:bottom w:val="nil"/>
                <w:right w:val="nil"/>
                <w:between w:val="nil"/>
              </w:pBdr>
              <w:spacing w:line="240" w:lineRule="auto"/>
              <w:rPr>
                <w:sz w:val="24"/>
                <w:szCs w:val="24"/>
              </w:rPr>
            </w:pPr>
            <w:r w:rsidRPr="00CD4B01">
              <w:rPr>
                <w:sz w:val="24"/>
                <w:szCs w:val="24"/>
              </w:rPr>
              <w:t>2018 drought dates</w:t>
            </w:r>
          </w:p>
        </w:tc>
        <w:tc>
          <w:tcPr>
            <w:tcW w:w="1530" w:type="dxa"/>
            <w:shd w:val="clear" w:color="auto" w:fill="auto"/>
            <w:tcMar>
              <w:top w:w="100" w:type="dxa"/>
              <w:left w:w="100" w:type="dxa"/>
              <w:bottom w:w="100" w:type="dxa"/>
              <w:right w:w="100" w:type="dxa"/>
            </w:tcMar>
          </w:tcPr>
          <w:p w14:paraId="513E1249" w14:textId="77777777" w:rsidR="00650CEC" w:rsidRPr="00CD4B01" w:rsidRDefault="00650CEC" w:rsidP="0083482E">
            <w:pPr>
              <w:widowControl w:val="0"/>
              <w:pBdr>
                <w:top w:val="nil"/>
                <w:left w:val="nil"/>
                <w:bottom w:val="nil"/>
                <w:right w:val="nil"/>
                <w:between w:val="nil"/>
              </w:pBdr>
              <w:spacing w:line="240" w:lineRule="auto"/>
              <w:rPr>
                <w:sz w:val="24"/>
                <w:szCs w:val="24"/>
              </w:rPr>
            </w:pPr>
            <w:r w:rsidRPr="00CD4B01">
              <w:rPr>
                <w:sz w:val="24"/>
                <w:szCs w:val="24"/>
              </w:rPr>
              <w:t>2019 drought dates</w:t>
            </w:r>
          </w:p>
        </w:tc>
      </w:tr>
      <w:tr w:rsidR="00650CEC" w:rsidRPr="00CD4B01" w14:paraId="6EBE83B8" w14:textId="77777777" w:rsidTr="0083482E">
        <w:trPr>
          <w:jc w:val="center"/>
        </w:trPr>
        <w:tc>
          <w:tcPr>
            <w:tcW w:w="870" w:type="dxa"/>
            <w:shd w:val="clear" w:color="auto" w:fill="auto"/>
            <w:tcMar>
              <w:top w:w="100" w:type="dxa"/>
              <w:left w:w="100" w:type="dxa"/>
              <w:bottom w:w="100" w:type="dxa"/>
              <w:right w:w="100" w:type="dxa"/>
            </w:tcMar>
          </w:tcPr>
          <w:p w14:paraId="05C9BEB6" w14:textId="77777777" w:rsidR="00650CEC" w:rsidRPr="00CD4B01" w:rsidRDefault="00650CEC" w:rsidP="0083482E">
            <w:pPr>
              <w:widowControl w:val="0"/>
              <w:pBdr>
                <w:top w:val="nil"/>
                <w:left w:val="nil"/>
                <w:bottom w:val="nil"/>
                <w:right w:val="nil"/>
                <w:between w:val="nil"/>
              </w:pBdr>
              <w:spacing w:line="240" w:lineRule="auto"/>
              <w:rPr>
                <w:sz w:val="24"/>
                <w:szCs w:val="24"/>
              </w:rPr>
            </w:pPr>
            <w:r w:rsidRPr="00CD4B01">
              <w:rPr>
                <w:sz w:val="24"/>
                <w:szCs w:val="24"/>
              </w:rPr>
              <w:t>PW</w:t>
            </w:r>
          </w:p>
        </w:tc>
        <w:tc>
          <w:tcPr>
            <w:tcW w:w="1425" w:type="dxa"/>
            <w:shd w:val="clear" w:color="auto" w:fill="auto"/>
            <w:tcMar>
              <w:top w:w="100" w:type="dxa"/>
              <w:left w:w="100" w:type="dxa"/>
              <w:bottom w:w="100" w:type="dxa"/>
              <w:right w:w="100" w:type="dxa"/>
            </w:tcMar>
          </w:tcPr>
          <w:p w14:paraId="27A5F2C8" w14:textId="67A34D11" w:rsidR="00650CEC" w:rsidRPr="00CD4B01" w:rsidRDefault="00650CEC" w:rsidP="0083482E">
            <w:pPr>
              <w:widowControl w:val="0"/>
              <w:pBdr>
                <w:top w:val="nil"/>
                <w:left w:val="nil"/>
                <w:bottom w:val="nil"/>
                <w:right w:val="nil"/>
                <w:between w:val="nil"/>
              </w:pBdr>
              <w:spacing w:line="240" w:lineRule="auto"/>
              <w:rPr>
                <w:sz w:val="24"/>
                <w:szCs w:val="24"/>
              </w:rPr>
            </w:pPr>
            <w:r w:rsidRPr="00CD4B01">
              <w:rPr>
                <w:sz w:val="24"/>
                <w:szCs w:val="24"/>
              </w:rPr>
              <w:t>0.08</w:t>
            </w:r>
          </w:p>
        </w:tc>
        <w:tc>
          <w:tcPr>
            <w:tcW w:w="1565" w:type="dxa"/>
            <w:shd w:val="clear" w:color="auto" w:fill="auto"/>
            <w:tcMar>
              <w:top w:w="100" w:type="dxa"/>
              <w:left w:w="100" w:type="dxa"/>
              <w:bottom w:w="100" w:type="dxa"/>
              <w:right w:w="100" w:type="dxa"/>
            </w:tcMar>
          </w:tcPr>
          <w:p w14:paraId="245FB202" w14:textId="77777777" w:rsidR="00650CEC" w:rsidRPr="00CD4B01" w:rsidRDefault="00650CEC" w:rsidP="0083482E">
            <w:pPr>
              <w:widowControl w:val="0"/>
              <w:pBdr>
                <w:top w:val="nil"/>
                <w:left w:val="nil"/>
                <w:bottom w:val="nil"/>
                <w:right w:val="nil"/>
                <w:between w:val="nil"/>
              </w:pBdr>
              <w:spacing w:line="240" w:lineRule="auto"/>
              <w:rPr>
                <w:sz w:val="24"/>
                <w:szCs w:val="24"/>
              </w:rPr>
            </w:pPr>
            <w:r w:rsidRPr="00CD4B01">
              <w:rPr>
                <w:sz w:val="24"/>
                <w:szCs w:val="24"/>
              </w:rPr>
              <w:t>0.35</w:t>
            </w:r>
          </w:p>
        </w:tc>
        <w:tc>
          <w:tcPr>
            <w:tcW w:w="1330" w:type="dxa"/>
            <w:shd w:val="clear" w:color="auto" w:fill="auto"/>
            <w:tcMar>
              <w:top w:w="100" w:type="dxa"/>
              <w:left w:w="100" w:type="dxa"/>
              <w:bottom w:w="100" w:type="dxa"/>
              <w:right w:w="100" w:type="dxa"/>
            </w:tcMar>
          </w:tcPr>
          <w:p w14:paraId="063CB7EB" w14:textId="77777777" w:rsidR="00650CEC" w:rsidRPr="00CD4B01" w:rsidRDefault="00650CEC" w:rsidP="0083482E">
            <w:pPr>
              <w:widowControl w:val="0"/>
              <w:pBdr>
                <w:top w:val="nil"/>
                <w:left w:val="nil"/>
                <w:bottom w:val="nil"/>
                <w:right w:val="nil"/>
                <w:between w:val="nil"/>
              </w:pBdr>
              <w:spacing w:line="240" w:lineRule="auto"/>
              <w:rPr>
                <w:sz w:val="24"/>
                <w:szCs w:val="24"/>
              </w:rPr>
            </w:pPr>
            <w:r w:rsidRPr="00CD4B01">
              <w:rPr>
                <w:sz w:val="24"/>
                <w:szCs w:val="24"/>
              </w:rPr>
              <w:t>-5.45</w:t>
            </w:r>
          </w:p>
        </w:tc>
        <w:tc>
          <w:tcPr>
            <w:tcW w:w="1550" w:type="dxa"/>
            <w:shd w:val="clear" w:color="auto" w:fill="auto"/>
            <w:tcMar>
              <w:top w:w="100" w:type="dxa"/>
              <w:left w:w="100" w:type="dxa"/>
              <w:bottom w:w="100" w:type="dxa"/>
              <w:right w:w="100" w:type="dxa"/>
            </w:tcMar>
          </w:tcPr>
          <w:p w14:paraId="626866E5" w14:textId="77777777" w:rsidR="00650CEC" w:rsidRPr="00CD4B01" w:rsidRDefault="00650CEC" w:rsidP="0083482E">
            <w:pPr>
              <w:widowControl w:val="0"/>
              <w:pBdr>
                <w:top w:val="nil"/>
                <w:left w:val="nil"/>
                <w:bottom w:val="nil"/>
                <w:right w:val="nil"/>
                <w:between w:val="nil"/>
              </w:pBdr>
              <w:spacing w:line="240" w:lineRule="auto"/>
              <w:rPr>
                <w:sz w:val="24"/>
                <w:szCs w:val="24"/>
              </w:rPr>
            </w:pPr>
            <w:r w:rsidRPr="00CD4B01">
              <w:rPr>
                <w:sz w:val="24"/>
                <w:szCs w:val="24"/>
              </w:rPr>
              <w:t>25.05.2018-11.11.2018</w:t>
            </w:r>
          </w:p>
        </w:tc>
        <w:tc>
          <w:tcPr>
            <w:tcW w:w="1530" w:type="dxa"/>
            <w:shd w:val="clear" w:color="auto" w:fill="auto"/>
            <w:tcMar>
              <w:top w:w="100" w:type="dxa"/>
              <w:left w:w="100" w:type="dxa"/>
              <w:bottom w:w="100" w:type="dxa"/>
              <w:right w:w="100" w:type="dxa"/>
            </w:tcMar>
          </w:tcPr>
          <w:p w14:paraId="5A4045B1" w14:textId="77777777" w:rsidR="00650CEC" w:rsidRPr="00CD4B01" w:rsidRDefault="00650CEC" w:rsidP="0083482E">
            <w:pPr>
              <w:widowControl w:val="0"/>
              <w:pBdr>
                <w:top w:val="nil"/>
                <w:left w:val="nil"/>
                <w:bottom w:val="nil"/>
                <w:right w:val="nil"/>
                <w:between w:val="nil"/>
              </w:pBdr>
              <w:spacing w:line="240" w:lineRule="auto"/>
              <w:rPr>
                <w:sz w:val="24"/>
                <w:szCs w:val="24"/>
              </w:rPr>
            </w:pPr>
            <w:r w:rsidRPr="00CD4B01">
              <w:rPr>
                <w:sz w:val="24"/>
                <w:szCs w:val="24"/>
              </w:rPr>
              <w:t>24.07.2019-30.09.2019</w:t>
            </w:r>
          </w:p>
        </w:tc>
      </w:tr>
      <w:tr w:rsidR="00650CEC" w:rsidRPr="00CD4B01" w14:paraId="40BC05FE" w14:textId="77777777" w:rsidTr="0083482E">
        <w:trPr>
          <w:jc w:val="center"/>
        </w:trPr>
        <w:tc>
          <w:tcPr>
            <w:tcW w:w="870" w:type="dxa"/>
            <w:shd w:val="clear" w:color="auto" w:fill="auto"/>
            <w:tcMar>
              <w:top w:w="100" w:type="dxa"/>
              <w:left w:w="100" w:type="dxa"/>
              <w:bottom w:w="100" w:type="dxa"/>
              <w:right w:w="100" w:type="dxa"/>
            </w:tcMar>
          </w:tcPr>
          <w:p w14:paraId="1DD023AE" w14:textId="77777777" w:rsidR="00650CEC" w:rsidRPr="00CD4B01" w:rsidRDefault="00650CEC" w:rsidP="0083482E">
            <w:pPr>
              <w:widowControl w:val="0"/>
              <w:pBdr>
                <w:top w:val="nil"/>
                <w:left w:val="nil"/>
                <w:bottom w:val="nil"/>
                <w:right w:val="nil"/>
                <w:between w:val="nil"/>
              </w:pBdr>
              <w:spacing w:line="240" w:lineRule="auto"/>
              <w:rPr>
                <w:sz w:val="24"/>
                <w:szCs w:val="24"/>
              </w:rPr>
            </w:pPr>
            <w:r w:rsidRPr="00CD4B01">
              <w:rPr>
                <w:sz w:val="24"/>
                <w:szCs w:val="24"/>
              </w:rPr>
              <w:t>CW</w:t>
            </w:r>
          </w:p>
        </w:tc>
        <w:tc>
          <w:tcPr>
            <w:tcW w:w="1425" w:type="dxa"/>
            <w:shd w:val="clear" w:color="auto" w:fill="auto"/>
            <w:tcMar>
              <w:top w:w="100" w:type="dxa"/>
              <w:left w:w="100" w:type="dxa"/>
              <w:bottom w:w="100" w:type="dxa"/>
              <w:right w:w="100" w:type="dxa"/>
            </w:tcMar>
          </w:tcPr>
          <w:p w14:paraId="54F58B2C" w14:textId="36D8773F" w:rsidR="00650CEC" w:rsidRPr="00CD4B01" w:rsidRDefault="00650CEC" w:rsidP="0083482E">
            <w:pPr>
              <w:widowControl w:val="0"/>
              <w:pBdr>
                <w:top w:val="nil"/>
                <w:left w:val="nil"/>
                <w:bottom w:val="nil"/>
                <w:right w:val="nil"/>
                <w:between w:val="nil"/>
              </w:pBdr>
              <w:spacing w:line="240" w:lineRule="auto"/>
              <w:rPr>
                <w:sz w:val="24"/>
                <w:szCs w:val="24"/>
              </w:rPr>
            </w:pPr>
            <w:r w:rsidRPr="00CD4B01">
              <w:rPr>
                <w:sz w:val="24"/>
                <w:szCs w:val="24"/>
              </w:rPr>
              <w:t>-17.2</w:t>
            </w:r>
          </w:p>
        </w:tc>
        <w:tc>
          <w:tcPr>
            <w:tcW w:w="1565" w:type="dxa"/>
            <w:shd w:val="clear" w:color="auto" w:fill="auto"/>
            <w:tcMar>
              <w:top w:w="100" w:type="dxa"/>
              <w:left w:w="100" w:type="dxa"/>
              <w:bottom w:w="100" w:type="dxa"/>
              <w:right w:w="100" w:type="dxa"/>
            </w:tcMar>
          </w:tcPr>
          <w:p w14:paraId="6AE90354" w14:textId="77777777" w:rsidR="00650CEC" w:rsidRPr="00CD4B01" w:rsidRDefault="00650CEC" w:rsidP="0083482E">
            <w:pPr>
              <w:widowControl w:val="0"/>
              <w:pBdr>
                <w:top w:val="nil"/>
                <w:left w:val="nil"/>
                <w:bottom w:val="nil"/>
                <w:right w:val="nil"/>
                <w:between w:val="nil"/>
              </w:pBdr>
              <w:spacing w:line="240" w:lineRule="auto"/>
              <w:rPr>
                <w:sz w:val="24"/>
                <w:szCs w:val="24"/>
              </w:rPr>
            </w:pPr>
            <w:r w:rsidRPr="00CD4B01">
              <w:rPr>
                <w:sz w:val="24"/>
                <w:szCs w:val="24"/>
              </w:rPr>
              <w:t>0.65</w:t>
            </w:r>
          </w:p>
        </w:tc>
        <w:tc>
          <w:tcPr>
            <w:tcW w:w="1330" w:type="dxa"/>
            <w:shd w:val="clear" w:color="auto" w:fill="auto"/>
            <w:tcMar>
              <w:top w:w="100" w:type="dxa"/>
              <w:left w:w="100" w:type="dxa"/>
              <w:bottom w:w="100" w:type="dxa"/>
              <w:right w:w="100" w:type="dxa"/>
            </w:tcMar>
          </w:tcPr>
          <w:p w14:paraId="0831A062" w14:textId="77777777" w:rsidR="00650CEC" w:rsidRPr="00CD4B01" w:rsidRDefault="00650CEC" w:rsidP="0083482E">
            <w:pPr>
              <w:widowControl w:val="0"/>
              <w:pBdr>
                <w:top w:val="nil"/>
                <w:left w:val="nil"/>
                <w:bottom w:val="nil"/>
                <w:right w:val="nil"/>
                <w:between w:val="nil"/>
              </w:pBdr>
              <w:spacing w:line="240" w:lineRule="auto"/>
              <w:rPr>
                <w:sz w:val="24"/>
                <w:szCs w:val="24"/>
              </w:rPr>
            </w:pPr>
            <w:r w:rsidRPr="00CD4B01">
              <w:rPr>
                <w:sz w:val="24"/>
                <w:szCs w:val="24"/>
              </w:rPr>
              <w:t>-30.24</w:t>
            </w:r>
          </w:p>
        </w:tc>
        <w:tc>
          <w:tcPr>
            <w:tcW w:w="1550" w:type="dxa"/>
            <w:shd w:val="clear" w:color="auto" w:fill="auto"/>
            <w:tcMar>
              <w:top w:w="100" w:type="dxa"/>
              <w:left w:w="100" w:type="dxa"/>
              <w:bottom w:w="100" w:type="dxa"/>
              <w:right w:w="100" w:type="dxa"/>
            </w:tcMar>
          </w:tcPr>
          <w:p w14:paraId="72E2949C" w14:textId="77777777" w:rsidR="00650CEC" w:rsidRPr="00CD4B01" w:rsidRDefault="00650CEC" w:rsidP="0083482E">
            <w:pPr>
              <w:widowControl w:val="0"/>
              <w:pBdr>
                <w:top w:val="nil"/>
                <w:left w:val="nil"/>
                <w:bottom w:val="nil"/>
                <w:right w:val="nil"/>
                <w:between w:val="nil"/>
              </w:pBdr>
              <w:spacing w:line="240" w:lineRule="auto"/>
              <w:rPr>
                <w:sz w:val="24"/>
                <w:szCs w:val="24"/>
              </w:rPr>
            </w:pPr>
            <w:r w:rsidRPr="00CD4B01">
              <w:rPr>
                <w:sz w:val="24"/>
                <w:szCs w:val="24"/>
              </w:rPr>
              <w:t>03.05.2018- 22.10.2018</w:t>
            </w:r>
          </w:p>
        </w:tc>
        <w:tc>
          <w:tcPr>
            <w:tcW w:w="1530" w:type="dxa"/>
            <w:shd w:val="clear" w:color="auto" w:fill="auto"/>
            <w:tcMar>
              <w:top w:w="100" w:type="dxa"/>
              <w:left w:w="100" w:type="dxa"/>
              <w:bottom w:w="100" w:type="dxa"/>
              <w:right w:w="100" w:type="dxa"/>
            </w:tcMar>
          </w:tcPr>
          <w:p w14:paraId="796C09AC" w14:textId="77777777" w:rsidR="00650CEC" w:rsidRPr="00CD4B01" w:rsidRDefault="00650CEC" w:rsidP="0083482E">
            <w:pPr>
              <w:widowControl w:val="0"/>
              <w:pBdr>
                <w:top w:val="nil"/>
                <w:left w:val="nil"/>
                <w:bottom w:val="nil"/>
                <w:right w:val="nil"/>
                <w:between w:val="nil"/>
              </w:pBdr>
              <w:spacing w:line="240" w:lineRule="auto"/>
              <w:rPr>
                <w:sz w:val="24"/>
                <w:szCs w:val="24"/>
              </w:rPr>
            </w:pPr>
            <w:r w:rsidRPr="00CD4B01">
              <w:rPr>
                <w:sz w:val="24"/>
                <w:szCs w:val="24"/>
              </w:rPr>
              <w:t>08.04.2019- 04.10.2019</w:t>
            </w:r>
          </w:p>
        </w:tc>
      </w:tr>
    </w:tbl>
    <w:p w14:paraId="171B3CF6" w14:textId="270267E8" w:rsidR="009D334C" w:rsidRPr="00CD4B01" w:rsidRDefault="009D334C" w:rsidP="009D334C">
      <w:pPr>
        <w:spacing w:before="240" w:after="240" w:line="480" w:lineRule="auto"/>
        <w:rPr>
          <w:b/>
          <w:sz w:val="24"/>
          <w:szCs w:val="24"/>
          <w:highlight w:val="yellow"/>
        </w:rPr>
      </w:pPr>
      <w:r w:rsidRPr="00CD4B01">
        <w:rPr>
          <w:b/>
          <w:sz w:val="24"/>
          <w:szCs w:val="24"/>
        </w:rPr>
        <w:t>2.</w:t>
      </w:r>
      <w:r w:rsidR="00650CEC">
        <w:rPr>
          <w:b/>
          <w:sz w:val="24"/>
          <w:szCs w:val="24"/>
        </w:rPr>
        <w:t>3</w:t>
      </w:r>
      <w:r w:rsidRPr="00CD4B01">
        <w:rPr>
          <w:b/>
          <w:sz w:val="24"/>
          <w:szCs w:val="24"/>
        </w:rPr>
        <w:t xml:space="preserve"> Molecular methods</w:t>
      </w:r>
    </w:p>
    <w:p w14:paraId="305CF69D" w14:textId="4A58C9F5" w:rsidR="000433DA" w:rsidRDefault="009D334C" w:rsidP="009D334C">
      <w:pPr>
        <w:spacing w:before="240" w:after="240" w:line="480" w:lineRule="auto"/>
        <w:rPr>
          <w:sz w:val="24"/>
          <w:szCs w:val="24"/>
        </w:rPr>
      </w:pPr>
      <w:r w:rsidRPr="00CD4B01">
        <w:rPr>
          <w:sz w:val="24"/>
          <w:szCs w:val="24"/>
        </w:rPr>
        <w:t xml:space="preserve">The </w:t>
      </w:r>
      <w:r w:rsidR="00222521">
        <w:rPr>
          <w:sz w:val="24"/>
          <w:szCs w:val="24"/>
        </w:rPr>
        <w:t xml:space="preserve">total </w:t>
      </w:r>
      <w:r w:rsidRPr="00CD4B01">
        <w:rPr>
          <w:sz w:val="24"/>
          <w:szCs w:val="24"/>
        </w:rPr>
        <w:t>RNA and 16S rRNA extraction protocols</w:t>
      </w:r>
      <w:r w:rsidR="00BE7278">
        <w:rPr>
          <w:sz w:val="24"/>
          <w:szCs w:val="24"/>
        </w:rPr>
        <w:t xml:space="preserve"> and amplicon sequencing</w:t>
      </w:r>
      <w:r w:rsidR="00222521">
        <w:rPr>
          <w:sz w:val="24"/>
          <w:szCs w:val="24"/>
        </w:rPr>
        <w:t>, as well as the qPCR protocol for the 16S rRNA gene,</w:t>
      </w:r>
      <w:r w:rsidRPr="00CD4B01">
        <w:rPr>
          <w:sz w:val="24"/>
          <w:szCs w:val="24"/>
        </w:rPr>
        <w:t xml:space="preserve"> have previously been described in detail</w:t>
      </w:r>
      <w:r w:rsidR="00BE7278">
        <w:rPr>
          <w:sz w:val="24"/>
          <w:szCs w:val="24"/>
        </w:rPr>
        <w:t xml:space="preserve"> and are included in the supplementary documentation</w:t>
      </w:r>
      <w:r w:rsidRPr="00CD4B01">
        <w:rPr>
          <w:sz w:val="24"/>
          <w:szCs w:val="24"/>
        </w:rPr>
        <w:t xml:space="preserve"> </w:t>
      </w:r>
      <w:r w:rsidR="008015E0">
        <w:rPr>
          <w:sz w:val="24"/>
          <w:szCs w:val="24"/>
        </w:rPr>
        <w:fldChar w:fldCharType="begin"/>
      </w:r>
      <w:r w:rsidR="008015E0">
        <w:rPr>
          <w:sz w:val="24"/>
          <w:szCs w:val="24"/>
        </w:rPr>
        <w:instrText xml:space="preserve"> ADDIN ZOTERO_ITEM CSL_CITATION {"citationID":"yEn9r3ow","properties":{"formattedCitation":"[21, 36, 38]","plainCitation":"[21, 36, 38]","noteIndex":0},"citationItems":[{"id":32,"uris":["http://zotero.org/users/local/lzRxkMmx/items/F75ELFQ3"],"itemData":{"id":32,"type":"article-journal","container-title":"FEMS Microbiol Ecol","language":"en","page":"97","title":"Eukaryotic rather than prokaryotic microbiomes change over seasons in rewetted fen peatlands","author":[{"family":"Wang","given":"H."},{"family":"Weil","given":"M."},{"family":"Dumack","given":"K."},{"family":"Zak","given":"D."},{"family":"Münch","given":"D."},{"family":"Günther","given":"A."}],"issued":{"date-parts":[["2021"]]}}},{"id":35,"uris":["http://zotero.org/users/local/lzRxkMmx/items/M8YJTPNP"],"itemData":{"id":35,"type":"article-journal","container-title":"Microorganisms","language":"en","page":"8","title":"Long-Term Rewetting of Three Formerly Drained Peatlands Drives Congruent Compositional Changes in Pro- and Eukaryotic Soil Microbiomes through Environmental Filtering","author":[{"family":"Weil","given":"M."},{"family":"Wang","given":"H."},{"family":"Bengtsson","given":"M."},{"family":"Köhn","given":"D."},{"family":"Günther","given":"A."},{"family":"Jurasinski","given":"G."}],"issued":{"date-parts":[["2020"]]}}},{"id":37,"uris":["http://zotero.org/users/local/lzRxkMmx/items/DA5B8SXU"],"itemData":{"id":37,"type":"document","language":"en","note":"page: 0054621","title":"Linking 16S rRNA Gene Classification to Gene Taxonomy Reveals Environmental Distribution of Ammonia-Oxidizing Archaeal Clades in Peatland Soils","author":[{"family":"Wang","given":"H."},{"family":"Bagnoud","given":"A."},{"family":"Ponce-Toledo","given":"R.I."},{"family":"Kerou","given":"M."},{"family":"Weil","given":"M."},{"family":"Schleper","given":"C."}],"issued":{"date-parts":[["2021"]]}}}],"schema":"https://github.com/citation-style-language/schema/raw/master/csl-citation.json"} </w:instrText>
      </w:r>
      <w:r w:rsidR="008015E0">
        <w:rPr>
          <w:sz w:val="24"/>
          <w:szCs w:val="24"/>
        </w:rPr>
        <w:fldChar w:fldCharType="separate"/>
      </w:r>
      <w:r w:rsidR="000F4AF4" w:rsidRPr="000F4AF4">
        <w:rPr>
          <w:sz w:val="24"/>
        </w:rPr>
        <w:t>[21, 36, 38]</w:t>
      </w:r>
      <w:r w:rsidR="008015E0">
        <w:rPr>
          <w:sz w:val="24"/>
          <w:szCs w:val="24"/>
        </w:rPr>
        <w:fldChar w:fldCharType="end"/>
      </w:r>
      <w:r w:rsidRPr="00CD4B01">
        <w:rPr>
          <w:sz w:val="24"/>
          <w:szCs w:val="24"/>
        </w:rPr>
        <w:t xml:space="preserve">. </w:t>
      </w:r>
      <w:r w:rsidR="00222521">
        <w:rPr>
          <w:sz w:val="24"/>
          <w:szCs w:val="24"/>
        </w:rPr>
        <w:t xml:space="preserve">The 515YF/B806R primer pair was used to amplify the 16S rRNA for both genome sequencing and qPCR </w:t>
      </w:r>
      <w:r w:rsidR="00222521">
        <w:rPr>
          <w:sz w:val="24"/>
          <w:szCs w:val="24"/>
        </w:rPr>
        <w:fldChar w:fldCharType="begin"/>
      </w:r>
      <w:r w:rsidR="00222521">
        <w:rPr>
          <w:sz w:val="24"/>
          <w:szCs w:val="24"/>
        </w:rPr>
        <w:instrText xml:space="preserve"> ADDIN ZOTERO_ITEM CSL_CITATION {"citationID":"Ip4NLJLu","properties":{"formattedCitation":"[39]","plainCitation":"[39]","noteIndex":0},"citationItems":[{"id":232,"uris":["http://zotero.org/users/local/lzRxkMmx/items/5RKU25QE"],"itemData":{"id":232,"type":"article-journal","abstract":"We continue to uncover a wealth of information connecting microbes in important ways to human and environmental ecology. As our scientific knowledge and technical abilities improve, the tools used for microbiome surveys can be modified to improve the accuracy of our techniques, ensuring that we can continue to identify groundbreaking connections between microbes and the ecosystems they populate, from ice caps to the human body. It is important to confirm that modifications to these tools do not cause new, detrimental biases that would inhibit the field rather than continue to move it forward. We therefore demonstrated that two recently modified primer pairs that target taxonomically discriminatory regions of bacterial and fungal genomic DNA do not introduce new biases when used on a variety of sample types, from soil to human skin. This confirms the utility of these primers for maintaining currently recommended microbiome research techniques as the state of the art.\n          , \n            ABSTRACT\n            \n              Designing primers for PCR-based taxonomic surveys that amplify a broad range of phylotypes in varied community samples is a difficult challenge, and the comparability of data sets amplified with var</w:instrText>
      </w:r>
      <w:r w:rsidR="00222521">
        <w:rPr>
          <w:rFonts w:hint="eastAsia"/>
          <w:sz w:val="24"/>
          <w:szCs w:val="24"/>
        </w:rPr>
        <w:instrText>ied primers requires attention. Here, we examined the performance of modified 16S rRNA gene and internal transcribed spacer (ITS) primers for archaea/bacteria and fungi, respectively, with nonaquatic samples. We moved primer bar codes to the 5</w:instrText>
      </w:r>
      <w:r w:rsidR="00222521">
        <w:rPr>
          <w:rFonts w:hint="eastAsia"/>
          <w:sz w:val="24"/>
          <w:szCs w:val="24"/>
        </w:rPr>
        <w:instrText>′</w:instrText>
      </w:r>
      <w:r w:rsidR="00222521">
        <w:rPr>
          <w:rFonts w:hint="eastAsia"/>
          <w:sz w:val="24"/>
          <w:szCs w:val="24"/>
        </w:rPr>
        <w:instrText xml:space="preserve"> end, allowing for a range of different 3</w:instrText>
      </w:r>
      <w:r w:rsidR="00222521">
        <w:rPr>
          <w:rFonts w:hint="eastAsia"/>
          <w:sz w:val="24"/>
          <w:szCs w:val="24"/>
        </w:rPr>
        <w:instrText>′</w:instrText>
      </w:r>
      <w:r w:rsidR="00222521">
        <w:rPr>
          <w:rFonts w:hint="eastAsia"/>
          <w:sz w:val="24"/>
          <w:szCs w:val="24"/>
        </w:rPr>
        <w:instrText xml:space="preserve"> primer pairings, such as the 515f/926r primer pair, which amplifies variable regions 4 and 5 of the 16S rRNA gene. We additionally demonstrated that modifications to the 515f/806r (variable region 4) 16S primer pair, which </w:instrText>
      </w:r>
      <w:r w:rsidR="00222521">
        <w:rPr>
          <w:sz w:val="24"/>
          <w:szCs w:val="24"/>
        </w:rPr>
        <w:instrText xml:space="preserve">improves detection of\n              Thaumarchaeota\n              and clade SAR11 in marine samples, do not degrade performance on taxa already amplified effectively by the original primer set. Alterations to the fungal ITS primers did result in differential but overall improved performance compared to the original primers. In both cases, the improved primers should be widely adopted for amplicon studies.\n            \n            \n              IMPORTANCE\n              We continue to uncover a wealth of information connecting microbes in important ways to human and environmental ecology. As our scientific knowledge and technical abilities improve, the tools used for microbiome surveys can be modified to improve the accuracy of our techniques, ensuring that we can continue to identify groundbreaking connections between microbes and the ecosystems they populate, from ice caps to the human body. It is important to confirm that modifications to these tools do not cause new, detrimental biases that would inhibit the field rather than continue to move it forward. We therefore demonstrated that two recently modified primer pairs that target taxonomically discriminatory regions of bacterial and fungal genomic DNA do not introduce new biases when used on a variety of sample types, from soil to human skin. This confirms the utility of these primers for maintaining currently recommended microbiome research techniques as the state of the art.","container-title":"mSystems","DOI":"10.1128/mSystems.00009-15","ISSN":"2379-5077","issue":"1","journalAbbreviation":"mSystems","language":"en","page":"e00009-15","source":"DOI.org (Crossref)","title":"Improved Bacterial 16S rRNA Gene (V4 and V4-5) and Fungal Internal Transcribed Spacer Marker Gene Primers for Microbial Community Surveys","volume":"1","author":[{"family":"Walters","given":"William"},{"family":"Hyde","given":"Embriette R."},{"family":"Berg-Lyons","given":"Donna"},{"family":"Ackermann","given":"Gail"},{"family":"Humphrey","given":"Greg"},{"family":"Parada","given":"Alma"},{"family":"Gilbert","given":"Jack A."},{"family":"Jansson","given":"Janet K."},{"family":"Caporaso","given":"J. Gregory"},{"family":"Fuhrman","given":"Jed A."},{"family":"Apprill","given":"Amy"},{"family":"Knight","given":"Rob"}],"editor":[{"family":"Bik","given":"Holly"}],"issued":{"date-parts":[["2016",2,23]]}}}],"schema":"https://github.com/citation-style-language/schema/raw/master/csl-citation.json"} </w:instrText>
      </w:r>
      <w:r w:rsidR="00222521">
        <w:rPr>
          <w:sz w:val="24"/>
          <w:szCs w:val="24"/>
        </w:rPr>
        <w:fldChar w:fldCharType="separate"/>
      </w:r>
      <w:r w:rsidR="00222521" w:rsidRPr="00222521">
        <w:rPr>
          <w:sz w:val="24"/>
        </w:rPr>
        <w:t>[39]</w:t>
      </w:r>
      <w:r w:rsidR="00222521">
        <w:rPr>
          <w:sz w:val="24"/>
          <w:szCs w:val="24"/>
        </w:rPr>
        <w:fldChar w:fldCharType="end"/>
      </w:r>
      <w:r w:rsidR="00222521">
        <w:rPr>
          <w:sz w:val="24"/>
          <w:szCs w:val="24"/>
        </w:rPr>
        <w:t xml:space="preserve">. </w:t>
      </w:r>
      <w:r w:rsidR="0000051A">
        <w:rPr>
          <w:sz w:val="24"/>
          <w:szCs w:val="24"/>
        </w:rPr>
        <w:t xml:space="preserve">Genome sequencing of the 16S rRNA gene was performed by LGC Genomics GmbH (Berlin, Germany) with the Illumina MiSeq 300 bp paired-end platform. The sequences were then filtered with the </w:t>
      </w:r>
      <w:r w:rsidR="0000051A">
        <w:rPr>
          <w:i/>
          <w:sz w:val="24"/>
          <w:szCs w:val="24"/>
        </w:rPr>
        <w:t xml:space="preserve">dada2 </w:t>
      </w:r>
      <w:r w:rsidR="0000051A">
        <w:rPr>
          <w:sz w:val="24"/>
          <w:szCs w:val="24"/>
        </w:rPr>
        <w:t xml:space="preserve">pipeline (v1.8.0) in R v3.6.3 (maxEE = 2, truncQ = 2, maxN = 0) </w:t>
      </w:r>
      <w:r w:rsidR="0000051A">
        <w:rPr>
          <w:sz w:val="24"/>
          <w:szCs w:val="24"/>
        </w:rPr>
        <w:fldChar w:fldCharType="begin"/>
      </w:r>
      <w:r w:rsidR="0000051A">
        <w:rPr>
          <w:sz w:val="24"/>
          <w:szCs w:val="24"/>
        </w:rPr>
        <w:instrText xml:space="preserve"> ADDIN ZOTERO_ITEM CSL_CITATION {"citationID":"hEsp3Kfl","properties":{"formattedCitation":"[40]","plainCitation":"[40]","noteIndex":0},"citationItems":[{"id":234,"uris":["http://zotero.org/users/local/lzRxkMmx/items/Z3LCBCVE"],"itemData":{"id":234,"type":"article-journal","container-title":"Nature Methods","DOI":"10.1038/nmeth.3869","ISSN":"1548-7091, 1548-7105","issue":"7","journalAbbreviation":"Nat Methods","language":"en","page":"581-583","source":"DOI.org (Crossref)","title":"DADA2: High-resolution sample inference from Illumina amplicon data","title-short":"DADA2","volume":"13","author":[{"family":"Callahan","given":"Benjamin J"},{"family":"McMurdie","given":"Paul J"},{"family":"Rosen","given":"Michael J"},{"family":"Han","given":"Andrew W"},{"family":"Johnson","given":"Amy Jo A"},{"family":"Holmes","given":"Susan P"}],"issued":{"date-parts":[["2016",7]]}}}],"schema":"https://github.com/citation-style-language/schema/raw/master/csl-citation.json"} </w:instrText>
      </w:r>
      <w:r w:rsidR="0000051A">
        <w:rPr>
          <w:sz w:val="24"/>
          <w:szCs w:val="24"/>
        </w:rPr>
        <w:fldChar w:fldCharType="separate"/>
      </w:r>
      <w:r w:rsidR="0000051A" w:rsidRPr="0000051A">
        <w:rPr>
          <w:sz w:val="24"/>
        </w:rPr>
        <w:t>[40]</w:t>
      </w:r>
      <w:r w:rsidR="0000051A">
        <w:rPr>
          <w:sz w:val="24"/>
          <w:szCs w:val="24"/>
        </w:rPr>
        <w:fldChar w:fldCharType="end"/>
      </w:r>
      <w:r w:rsidR="0000051A">
        <w:rPr>
          <w:sz w:val="24"/>
          <w:szCs w:val="24"/>
        </w:rPr>
        <w:t xml:space="preserve">. Amplicon sequence variants (ASVs) were assigned and counts were normalized with the metagenomeSeq’s CSS pipeline to combat uneven sampling depths </w:t>
      </w:r>
      <w:r w:rsidR="0000051A">
        <w:rPr>
          <w:sz w:val="24"/>
          <w:szCs w:val="24"/>
        </w:rPr>
        <w:fldChar w:fldCharType="begin"/>
      </w:r>
      <w:r w:rsidR="0000051A">
        <w:rPr>
          <w:sz w:val="24"/>
          <w:szCs w:val="24"/>
        </w:rPr>
        <w:instrText xml:space="preserve"> ADDIN ZOTERO_ITEM CSL_CITATION {"citationID":"jTUc9fiI","properties":{"formattedCitation":"[41]","plainCitation":"[41]","noteIndex":0},"citationItems":[{"id":236,"uris":["http://zotero.org/users/local/lzRxkMmx/items/888ML3BB"],"itemData":{"id":236,"type":"article-journal","container-title":"Nature Methods","DOI":"10.1038/nmeth.2658","ISSN":"1548-7091, 1548-7105","issue":"12","journalAbbreviation":"Nat Methods","language":"en","license":"http://www.springer.com/tdm","page":"1200-1202","source":"DOI.org (Crossref)","title":"Differential abundance analysis for microbial marker-gene surveys","volume":"10","author":[{"family":"Paulson","given":"Joseph N"},{"family":"Stine","given":"O Colin"},{"family":"Bravo","given":"Héctor Corrada"},{"family":"Pop","given":"Mihai"}],"issued":{"date-parts":[["2013",12]]}}}],"schema":"https://github.com/citation-style-language/schema/raw/master/csl-citation.json"} </w:instrText>
      </w:r>
      <w:r w:rsidR="0000051A">
        <w:rPr>
          <w:sz w:val="24"/>
          <w:szCs w:val="24"/>
        </w:rPr>
        <w:fldChar w:fldCharType="separate"/>
      </w:r>
      <w:r w:rsidR="0000051A" w:rsidRPr="0000051A">
        <w:rPr>
          <w:sz w:val="24"/>
        </w:rPr>
        <w:t>[41]</w:t>
      </w:r>
      <w:r w:rsidR="0000051A">
        <w:rPr>
          <w:sz w:val="24"/>
          <w:szCs w:val="24"/>
        </w:rPr>
        <w:fldChar w:fldCharType="end"/>
      </w:r>
      <w:r w:rsidR="0000051A">
        <w:rPr>
          <w:sz w:val="24"/>
          <w:szCs w:val="24"/>
        </w:rPr>
        <w:t xml:space="preserve">. Taxonomy was assigned against the Silva SSUref-NR_128 database using the LCA algorithm from Megan5 </w:t>
      </w:r>
      <w:r w:rsidR="0000051A">
        <w:rPr>
          <w:sz w:val="24"/>
          <w:szCs w:val="24"/>
        </w:rPr>
        <w:fldChar w:fldCharType="begin"/>
      </w:r>
      <w:r w:rsidR="0000051A">
        <w:rPr>
          <w:sz w:val="24"/>
          <w:szCs w:val="24"/>
        </w:rPr>
        <w:instrText xml:space="preserve"> ADDIN ZOTERO_ITEM CSL_CITATION {"citationID":"7d0fIZMQ","properties":{"formattedCitation":"[42, 43]","plainCitation":"[42, 43]","noteIndex":0},"citationItems":[{"id":202,"uris":["http://zotero.org/users/local/lzRxkMmx/items/Y32VJRK2"],"itemData":{"id":202,"type":"article-journal","container-title":"PLOS Computational Biology","DOI":"10.1371/journal.pcbi.1004957","ISSN":"1553-7358","issue":"6","journalAbbreviation":"PLoS Comput Biol","language":"en","page":"e1004957","source":"DOI.org (Crossref)","title":"MEGAN Community Edition - Interactive Exploration and Analysis of Large-Scale Microbiome Sequencing Data","volume":"12","author":[{"family":"Huson","given":"Daniel H."},{"family":"Beier","given":"Sina"},{"family":"Flade","given":"Isabell"},{"family":"Górska","given":"Anna"},{"family":"El-Hadidi","given":"Mohamed"},{"family":"Mitra","given":"Suparna"},{"family":"Ruscheweyh","given":"Hans-Joachim"},{"family":"Tappu","given":"Rewati"}],"editor":[{"family":"Poisot","given":"Timothée"}],"issued":{"date-parts":[["2016",6,21]]}}},{"id":240,"uris":["http://zotero.org/users/local/lzRxkMmx/items/72R9ZII9"],"itemData":{"id":240,"type":"article-journal","container-title":"PLoS ONE","DOI":"10.1371/journal.pone.0049334","ISSN":"1932-6203","issue":"11","journalAbbreviation":"PLoS ONE","language":"en","page":"e49334","source":"DOI.org (Crossref)","title":"CREST – Classification Resources for Environmental Sequence Tags","volume":"7","author":[{"family":"Lanzén","given":"Anders"},{"family":"Jørgensen","given":"Steffen L."},{"family":"Huson","given":"Daniel H."},{"family":"Gorfer","given":"Markus"},{"family":"Grindhaug","given":"Svenn Helge"},{"family":"Jonassen","given":"Inge"},{"family":"Øvreås","given":"Lise"},{"family":"Urich","given":"Tim"}],"editor":[{"family":"Orlando","given":"Ludovic"}],"issued":{"date-parts":[["2012",11,8]]}}}],"schema":"https://github.com/citation-style-language/schema/raw/master/csl-citation.json"} </w:instrText>
      </w:r>
      <w:r w:rsidR="0000051A">
        <w:rPr>
          <w:sz w:val="24"/>
          <w:szCs w:val="24"/>
        </w:rPr>
        <w:fldChar w:fldCharType="separate"/>
      </w:r>
      <w:r w:rsidR="0000051A" w:rsidRPr="0000051A">
        <w:rPr>
          <w:sz w:val="24"/>
        </w:rPr>
        <w:t>[42, 43]</w:t>
      </w:r>
      <w:r w:rsidR="0000051A">
        <w:rPr>
          <w:sz w:val="24"/>
          <w:szCs w:val="24"/>
        </w:rPr>
        <w:fldChar w:fldCharType="end"/>
      </w:r>
      <w:r w:rsidR="0000051A">
        <w:rPr>
          <w:sz w:val="24"/>
          <w:szCs w:val="24"/>
        </w:rPr>
        <w:t xml:space="preserve">. </w:t>
      </w:r>
      <w:r w:rsidR="00BF2A41">
        <w:rPr>
          <w:sz w:val="24"/>
          <w:szCs w:val="24"/>
        </w:rPr>
        <w:t>The absolute</w:t>
      </w:r>
      <w:r w:rsidR="00BE7278">
        <w:rPr>
          <w:sz w:val="24"/>
          <w:szCs w:val="24"/>
        </w:rPr>
        <w:t xml:space="preserve"> copy numbers of </w:t>
      </w:r>
      <w:r w:rsidR="00BE7278">
        <w:rPr>
          <w:sz w:val="24"/>
          <w:szCs w:val="24"/>
        </w:rPr>
        <w:lastRenderedPageBreak/>
        <w:t>the 16S rRNA gene in each sample</w:t>
      </w:r>
      <w:r w:rsidRPr="00CD4B01">
        <w:rPr>
          <w:sz w:val="24"/>
          <w:szCs w:val="24"/>
        </w:rPr>
        <w:t xml:space="preserve"> is multiplied with the relative abundance </w:t>
      </w:r>
      <w:r w:rsidR="00BE7278">
        <w:rPr>
          <w:sz w:val="24"/>
          <w:szCs w:val="24"/>
        </w:rPr>
        <w:t>of each ASV in the 16S rRNA metagenome</w:t>
      </w:r>
      <w:r w:rsidRPr="00CD4B01">
        <w:rPr>
          <w:sz w:val="24"/>
          <w:szCs w:val="24"/>
        </w:rPr>
        <w:t xml:space="preserve"> to </w:t>
      </w:r>
      <w:r w:rsidR="00BF2A41">
        <w:rPr>
          <w:sz w:val="24"/>
          <w:szCs w:val="24"/>
        </w:rPr>
        <w:t>proxy</w:t>
      </w:r>
      <w:r w:rsidRPr="00CD4B01">
        <w:rPr>
          <w:sz w:val="24"/>
          <w:szCs w:val="24"/>
        </w:rPr>
        <w:t xml:space="preserve"> </w:t>
      </w:r>
      <w:r w:rsidR="00BE7278">
        <w:rPr>
          <w:sz w:val="24"/>
          <w:szCs w:val="24"/>
        </w:rPr>
        <w:t>their absolute abundances.</w:t>
      </w:r>
      <w:r w:rsidRPr="00CD4B01">
        <w:rPr>
          <w:sz w:val="24"/>
          <w:szCs w:val="24"/>
        </w:rPr>
        <w:t xml:space="preserve"> </w:t>
      </w:r>
    </w:p>
    <w:p w14:paraId="4B4897CA" w14:textId="5EA1FE93" w:rsidR="00BF2A41" w:rsidRDefault="00650CEC" w:rsidP="009D334C">
      <w:pPr>
        <w:spacing w:before="240" w:after="240" w:line="480" w:lineRule="auto"/>
        <w:rPr>
          <w:sz w:val="24"/>
          <w:szCs w:val="24"/>
        </w:rPr>
      </w:pPr>
      <w:r>
        <w:rPr>
          <w:sz w:val="24"/>
          <w:szCs w:val="24"/>
        </w:rPr>
        <w:t xml:space="preserve">Soil total RNA was extracted using the Rneasy PowerSoil Total RNA Kit (QIAGEN, Hilden, Germany) and libraries were prepared with NEBNext Ultra II RNA Library Prep Kit for Illumina (New England Biolabs, Ipswich, MA, USA). </w:t>
      </w:r>
      <w:r w:rsidR="00BF2A41">
        <w:rPr>
          <w:sz w:val="24"/>
          <w:szCs w:val="24"/>
        </w:rPr>
        <w:t xml:space="preserve">Total RNA was sequenced with a NextSeq 550 system (paired end, 2 x 150 bp) using one NextSeq 500/550 High Output Kit and one NextSeq 500/550 Mid Output Kit v2.5 each for 300 cycles (Illumina, San Diego, CA, USA). </w:t>
      </w:r>
      <w:r>
        <w:rPr>
          <w:sz w:val="24"/>
          <w:szCs w:val="24"/>
        </w:rPr>
        <w:t xml:space="preserve">After merging the paired-end sequences with FLASH (min. overlap 10 bp), PrinseqLite was used to trim the poly-A/T tails (min. length 15 bp) and filter out sequences with a mean quality score less than 25 </w:t>
      </w:r>
      <w:r>
        <w:rPr>
          <w:sz w:val="24"/>
          <w:szCs w:val="24"/>
        </w:rPr>
        <w:fldChar w:fldCharType="begin"/>
      </w:r>
      <w:r>
        <w:rPr>
          <w:sz w:val="24"/>
          <w:szCs w:val="24"/>
        </w:rPr>
        <w:instrText xml:space="preserve"> ADDIN ZOTERO_ITEM CSL_CITATION {"citationID":"rMS1hC5N","properties":{"formattedCitation":"[44, 45]","plainCitation":"[44, 45]","noteIndex":0},"citationItems":[{"id":200,"uris":["http://zotero.org/users/local/lzRxkMmx/items/BMPGMAN2"],"itemData":{"id":200,"type":"article-journal","abstract":"Motivation: Next-generation sequencing technologies generate very large numbers of short reads. Even with very deep genome coverage, short read lengths cause problems in de novo assemblies. The use of paired-end libraries with a fragment size shorter than twice the read length provides an opportunity to generate much longer reads by overlapping and merging read pairs before assembling a genome. Results: We present FLASH, a fast computational tool to extend the length of short reads by overlapping paired-end reads from fragment libraries that are sufﬁciently short. We tested the correctness of the tool on one million simulated read pairs, and we then applied it as a pre-processor for genome assemblies of Illumina reads from the bacterium Staphylococcus aureus and human chromosome 14. FLASH correctly extended and merged reads &gt;99% of the time on simulated reads with an error rate of &lt;1%. With adequately set parameters, FLASH correctly merged reads over 90% of the time even when the reads contained up to 5% errors. When FLASH was used to extend reads prior to assembly, the resulting assemblies had substantially greater N50 lengths for both contigs and scaffolds.","container-title":"Bioinformatics","DOI":"10.1093/bioinformatics/btr507","ISSN":"1367-4811, 1367-4803","issue":"21","language":"en","page":"2957-2963","source":"DOI.org (Crossref)","title":"FLASH: fast length adjustment of short reads to improve genome assemblies","title-short":"FLASH","volume":"27","author":[{"family":"Magoč","given":"Tanja"},{"family":"Salzberg","given":"Steven L."}],"issued":{"date-parts":[["2011",11,1]]}}},{"id":201,"uris":["http://zotero.org/users/local/lzRxkMmx/items/HPT8XKWJ"],"itemData":{"id":201,"type":"article-journal","abstract":"Summary: Here, we present PRINSEQ for easy and rapid quality control and data preprocessing of genomic and metagenomic datasets. Summary statistics of FASTA (and QUAL) or FASTQ ﬁles are generated in tabular and graphical form and sequences can be ﬁltered, reformatted and trimmed by a variety of options to improve downstream analysis.","container-title":"Bioinformatics","DOI":"10.1093/bioinformatics/btr026","ISSN":"1367-4811, 1367-4803","issue":"6","language":"en","license":"http://creativecommons.org/licenses/by-nc/2.0/uk/","page":"863-864","source":"DOI.org (Crossref)","title":"Quality control and preprocessing of metagenomic datasets","volume":"27","author":[{"family":"Schmieder","given":"Robert"},{"family":"Edwards","given":"Robert"}],"issued":{"date-parts":[["2011",3,15]]}}}],"schema":"https://github.com/citation-style-language/schema/raw/master/csl-citation.json"} </w:instrText>
      </w:r>
      <w:r>
        <w:rPr>
          <w:sz w:val="24"/>
          <w:szCs w:val="24"/>
        </w:rPr>
        <w:fldChar w:fldCharType="separate"/>
      </w:r>
      <w:r w:rsidRPr="00650CEC">
        <w:rPr>
          <w:sz w:val="24"/>
        </w:rPr>
        <w:t>[44, 45]</w:t>
      </w:r>
      <w:r>
        <w:rPr>
          <w:sz w:val="24"/>
          <w:szCs w:val="24"/>
        </w:rPr>
        <w:fldChar w:fldCharType="end"/>
      </w:r>
      <w:r>
        <w:rPr>
          <w:sz w:val="24"/>
          <w:szCs w:val="24"/>
        </w:rPr>
        <w:t xml:space="preserve">. The RNA fractions were categorized with SortMeRNA (v2.1), and SSU rRNA was assigned against the modified Silva 128 database using the LCA algorithm while putative mRNA were assigned to the NC-nr database with DIAMOND </w:t>
      </w:r>
      <w:r>
        <w:rPr>
          <w:sz w:val="24"/>
          <w:szCs w:val="24"/>
        </w:rPr>
        <w:fldChar w:fldCharType="begin"/>
      </w:r>
      <w:r>
        <w:rPr>
          <w:sz w:val="24"/>
          <w:szCs w:val="24"/>
        </w:rPr>
        <w:instrText xml:space="preserve"> ADDIN ZOTERO_ITEM CSL_CITATION {"citationID":"CvPq4mrH","properties":{"formattedCitation":"[46, 47]","plainCitation":"[46, 47]","noteIndex":0},"citationItems":[{"id":206,"uris":["http://zotero.org/users/local/lzRxkMmx/items/JZ9NTFYW"],"itemData":{"id":206,"type":"article-journal","abstract":"Abstract\n            Motivation: The application of next-generation sequencing (NGS) technologies to RNAs directly extracted from a community of organisms yields a mixture of fragments characterizing both coding and non-coding types of RNAs. The task to distinguish among these and to further categorize the families of messenger RNAs and ribosomal RNAs (rRNAs) is an important step for examining gene expression patterns of an interactive environment and the phylogenetic classification of the constituting species.\n            Results: We present SortMeRNA, a new software designed to rapidly filter rRNA fragments from metatranscriptomic data. It is capable of handling large sets of reads and sorting out all fragments matching to the rRNA database with high sensitivity and low running time.\n            Availability:  http://bioinfo.lifl.fr/RNA/sortmerna\n            Contact:  evguenia.kopylova@lifl.fr\n            Supplementary information:  Supplementary data are available at Bioinformatics online.","container-title":"Bioinformatics","DOI":"10.1093/bioinformatics/bts611","ISSN":"1367-4811, 1367-4803","issue":"24","language":"en","page":"3211-3217","source":"DOI.org (Crossref)","title":"SortMeRNA: fast and accurate filtering of ribosomal RNAs in metatranscriptomic data","title-short":"SortMeRNA","volume":"28","author":[{"family":"Kopylova","given":"Evguenia"},{"family":"Noé","given":"Laurent"},{"family":"Touzet","given":"Hélène"}],"issued":{"date-parts":[["2012",12,1]]}}},{"id":203,"uris":["http://zotero.org/users/local/lzRxkMmx/items/9WTL9S9S"],"itemData":{"id":203,"type":"article-journal","container-title":"Nature Methods","DOI":"10.1038/nmeth.3176","ISSN":"1548-7091, 1548-7105","issue":"1","journalAbbreviation":"Nat Methods","language":"en","page":"59-60","source":"DOI.org (Crossref)","title":"Fast and sensitive protein alignment using DIAMOND","volume":"12","author":[{"family":"Buchfink","given":"Benjamin"},{"family":"Xie","given":"Chao"},{"family":"Huson","given":"Daniel H"}],"issued":{"date-parts":[["2015",1]]}}}],"schema":"https://github.com/citation-style-language/schema/raw/master/csl-citation.json"} </w:instrText>
      </w:r>
      <w:r>
        <w:rPr>
          <w:sz w:val="24"/>
          <w:szCs w:val="24"/>
        </w:rPr>
        <w:fldChar w:fldCharType="separate"/>
      </w:r>
      <w:r w:rsidRPr="00650CEC">
        <w:rPr>
          <w:sz w:val="24"/>
        </w:rPr>
        <w:t>[46, 47]</w:t>
      </w:r>
      <w:r>
        <w:rPr>
          <w:sz w:val="24"/>
          <w:szCs w:val="24"/>
        </w:rPr>
        <w:fldChar w:fldCharType="end"/>
      </w:r>
      <w:r>
        <w:rPr>
          <w:sz w:val="24"/>
          <w:szCs w:val="24"/>
        </w:rPr>
        <w:t xml:space="preserve">. </w:t>
      </w:r>
    </w:p>
    <w:p w14:paraId="5F7E0B20" w14:textId="5EDF87AD" w:rsidR="00357540" w:rsidRPr="00CD4B01" w:rsidRDefault="009D334C" w:rsidP="009D334C">
      <w:pPr>
        <w:spacing w:before="240" w:after="240" w:line="480" w:lineRule="auto"/>
        <w:rPr>
          <w:sz w:val="24"/>
          <w:szCs w:val="24"/>
        </w:rPr>
      </w:pPr>
      <w:r w:rsidRPr="00CD4B01">
        <w:rPr>
          <w:sz w:val="24"/>
          <w:szCs w:val="24"/>
        </w:rPr>
        <w:t xml:space="preserve">Quantitative PCR of bacterial and archaeal </w:t>
      </w:r>
      <w:r w:rsidRPr="00BE7278">
        <w:rPr>
          <w:i/>
          <w:sz w:val="24"/>
          <w:szCs w:val="24"/>
        </w:rPr>
        <w:t>amo</w:t>
      </w:r>
      <w:r w:rsidRPr="00CD4B01">
        <w:rPr>
          <w:sz w:val="24"/>
          <w:szCs w:val="24"/>
        </w:rPr>
        <w:t xml:space="preserve">A genes were performed with the </w:t>
      </w:r>
      <w:r w:rsidRPr="00BE7278">
        <w:rPr>
          <w:i/>
          <w:sz w:val="24"/>
          <w:szCs w:val="24"/>
        </w:rPr>
        <w:t>amo</w:t>
      </w:r>
      <w:r w:rsidRPr="00560CD5">
        <w:rPr>
          <w:i/>
          <w:sz w:val="24"/>
          <w:szCs w:val="24"/>
        </w:rPr>
        <w:t>A</w:t>
      </w:r>
      <w:r w:rsidRPr="00CD4B01">
        <w:rPr>
          <w:sz w:val="24"/>
          <w:szCs w:val="24"/>
        </w:rPr>
        <w:t xml:space="preserve">-1F/2R </w:t>
      </w:r>
      <w:r w:rsidR="004400CC">
        <w:rPr>
          <w:sz w:val="24"/>
          <w:szCs w:val="24"/>
        </w:rPr>
        <w:fldChar w:fldCharType="begin"/>
      </w:r>
      <w:r w:rsidR="004400CC">
        <w:rPr>
          <w:sz w:val="24"/>
          <w:szCs w:val="24"/>
        </w:rPr>
        <w:instrText xml:space="preserve"> ADDIN ZOTERO_ITEM CSL_CITATION {"citationID":"DNZ1tQf3","properties":{"formattedCitation":"[11]","plainCitation":"[11]","noteIndex":0},"citationItems":[{"id":16,"uris":["http://zotero.org/users/local/lzRxkMmx/items/KJW3MM4P"],"itemData":{"id":16,"type":"article-journal","container-title":"Appl Environ Microbiol","language":"en","page":"4704–4712","title":"The ammonia monooxygenase structural gene amoA as a functional marker: molecular fine-scale analysis of natural ammonia-oxidizing populations","volume":"63","author":[{"family":"Rotthauwe","given":"J.H."},{"family":"Witzel","given":"K.P."},{"family":"Liesack","given":"W."}],"issued":{"date-parts":[["1997"]]}}}],"schema":"https://github.com/citation-style-language/schema/raw/master/csl-citation.json"} </w:instrText>
      </w:r>
      <w:r w:rsidR="004400CC">
        <w:rPr>
          <w:sz w:val="24"/>
          <w:szCs w:val="24"/>
        </w:rPr>
        <w:fldChar w:fldCharType="separate"/>
      </w:r>
      <w:r w:rsidR="004400CC" w:rsidRPr="004400CC">
        <w:rPr>
          <w:sz w:val="24"/>
        </w:rPr>
        <w:t>[11]</w:t>
      </w:r>
      <w:r w:rsidR="004400CC">
        <w:rPr>
          <w:sz w:val="24"/>
          <w:szCs w:val="24"/>
        </w:rPr>
        <w:fldChar w:fldCharType="end"/>
      </w:r>
      <w:r w:rsidRPr="00CD4B01">
        <w:rPr>
          <w:sz w:val="24"/>
          <w:szCs w:val="24"/>
        </w:rPr>
        <w:t xml:space="preserve"> and c</w:t>
      </w:r>
      <w:r w:rsidRPr="00BE7278">
        <w:rPr>
          <w:i/>
          <w:sz w:val="24"/>
          <w:szCs w:val="24"/>
        </w:rPr>
        <w:t>amo</w:t>
      </w:r>
      <w:r w:rsidRPr="00560CD5">
        <w:rPr>
          <w:i/>
          <w:sz w:val="24"/>
          <w:szCs w:val="24"/>
        </w:rPr>
        <w:t>A</w:t>
      </w:r>
      <w:r w:rsidRPr="00CD4B01">
        <w:rPr>
          <w:sz w:val="24"/>
          <w:szCs w:val="24"/>
        </w:rPr>
        <w:t xml:space="preserve">-19F </w:t>
      </w:r>
      <w:r w:rsidR="004400CC">
        <w:rPr>
          <w:sz w:val="24"/>
          <w:szCs w:val="24"/>
        </w:rPr>
        <w:fldChar w:fldCharType="begin"/>
      </w:r>
      <w:r w:rsidR="00650CEC">
        <w:rPr>
          <w:sz w:val="24"/>
          <w:szCs w:val="24"/>
        </w:rPr>
        <w:instrText xml:space="preserve"> ADDIN ZOTERO_ITEM CSL_CITATION {"citationID":"iWquLHtw","properties":{"formattedCitation":"[48, 49]","plainCitation":"[48, 49]","noteIndex":0},"citationItems":[{"id":38,"uris":["http://zotero.org/users/local/lzRxkMmx/items/BHMHMMVQ"],"itemData":{"id":38,"type":"article-journal","container-title":"Environ Microbiol","language":"en","page":"525–539","title":"amoA-based consensus phylogeny of ammonia-oxidizing archaea and deep sequencing of amoA genes from soils of four different geographic regions","volume":"14","author":[{"family":"Pester","given":"M."},{"family":"Rattei","given":"T."},{"family":"Flechl","given":"S."},{"family":"Gröngröft","given":"A."},{"family":"Richter","given":"A."},{"family":"Overmann","given":"J."}],"issued":{"date-parts":[["2012"]]}}},{"id":39,"uris":["http://zotero.org/users/local/lzRxkMmx/items/R8Q548FJ"],"itemData":{"id":39,"type":"article-journal","container-title":"Proc Natl Acad Sci U S A","language":"cy","page":"8420–8425","title":"Nitrososphaera viennensis, an ammonia oxidizing archaeon from soil","volume":"108","author":[{"family":"Tourna","given":"M."},{"family":"Stieglmeier","given":"M."},{"family":"Spang","given":"A."},{"family":"Könneke","given":"M."},{"family":"Schintlmeister","given":"A."},{"family":"Urich","given":"T."}],"issued":{"date-parts":[["2011"]]}}}],"schema":"https://github.com/citation-style-language/schema/raw/master/csl-citation.json"} </w:instrText>
      </w:r>
      <w:r w:rsidR="004400CC">
        <w:rPr>
          <w:sz w:val="24"/>
          <w:szCs w:val="24"/>
        </w:rPr>
        <w:fldChar w:fldCharType="separate"/>
      </w:r>
      <w:r w:rsidR="00650CEC" w:rsidRPr="00650CEC">
        <w:rPr>
          <w:sz w:val="24"/>
        </w:rPr>
        <w:t>[48, 49]</w:t>
      </w:r>
      <w:r w:rsidR="004400CC">
        <w:rPr>
          <w:sz w:val="24"/>
          <w:szCs w:val="24"/>
        </w:rPr>
        <w:fldChar w:fldCharType="end"/>
      </w:r>
      <w:r w:rsidR="004400CC" w:rsidRPr="00CD4B01">
        <w:rPr>
          <w:sz w:val="24"/>
          <w:szCs w:val="24"/>
        </w:rPr>
        <w:t xml:space="preserve"> </w:t>
      </w:r>
      <w:r w:rsidR="004400CC">
        <w:rPr>
          <w:sz w:val="24"/>
          <w:szCs w:val="24"/>
        </w:rPr>
        <w:t>/t</w:t>
      </w:r>
      <w:r w:rsidR="004400CC" w:rsidRPr="00BE7278">
        <w:rPr>
          <w:i/>
          <w:sz w:val="24"/>
          <w:szCs w:val="24"/>
        </w:rPr>
        <w:t>amo</w:t>
      </w:r>
      <w:r w:rsidR="004400CC" w:rsidRPr="00560CD5">
        <w:rPr>
          <w:i/>
          <w:sz w:val="24"/>
          <w:szCs w:val="24"/>
        </w:rPr>
        <w:t>A</w:t>
      </w:r>
      <w:r w:rsidR="004400CC">
        <w:rPr>
          <w:sz w:val="24"/>
          <w:szCs w:val="24"/>
        </w:rPr>
        <w:t>-629R</w:t>
      </w:r>
      <w:r w:rsidRPr="00CD4B01">
        <w:rPr>
          <w:sz w:val="24"/>
          <w:szCs w:val="24"/>
        </w:rPr>
        <w:t xml:space="preserve"> </w:t>
      </w:r>
      <w:r w:rsidR="004400CC">
        <w:rPr>
          <w:sz w:val="24"/>
          <w:szCs w:val="24"/>
        </w:rPr>
        <w:fldChar w:fldCharType="begin"/>
      </w:r>
      <w:r w:rsidR="00650CEC">
        <w:rPr>
          <w:sz w:val="24"/>
          <w:szCs w:val="24"/>
        </w:rPr>
        <w:instrText xml:space="preserve"> ADDIN ZOTERO_ITEM CSL_CITATION {"citationID":"zgrG1ABO","properties":{"formattedCitation":"[50]","plainCitation":"[50]","noteIndex":0},"citationItems":[{"id":40,"uris":["http://zotero.org/users/local/lzRxkMmx/items/7WFG4EEJ"],"itemData":{"id":40,"type":"article-journal","container-title":"Front Microbiol","language":"en","page":"2794","title":"Drying and Rainfall Shape the Structure and Functioning of Nitrifying Microbial Communities in Riverbed Sediments","volume":"9","author":[{"family":"Arce","given":"M.I."},{"family":"Schiller","given":"D."},{"family":"Bengtsson","given":"M.M."},{"family":"Hinze","given":"C."},{"family":"Jung","given":"H."},{"family":"Alves","given":"R.J.E."}],"issued":{"date-parts":[["2018"]]}}}],"schema":"https://github.com/citation-style-language/schema/raw/master/csl-citation.json"} </w:instrText>
      </w:r>
      <w:r w:rsidR="004400CC">
        <w:rPr>
          <w:sz w:val="24"/>
          <w:szCs w:val="24"/>
        </w:rPr>
        <w:fldChar w:fldCharType="separate"/>
      </w:r>
      <w:r w:rsidR="00650CEC" w:rsidRPr="00650CEC">
        <w:rPr>
          <w:sz w:val="24"/>
        </w:rPr>
        <w:t>[50]</w:t>
      </w:r>
      <w:r w:rsidR="004400CC">
        <w:rPr>
          <w:sz w:val="24"/>
          <w:szCs w:val="24"/>
        </w:rPr>
        <w:fldChar w:fldCharType="end"/>
      </w:r>
      <w:r w:rsidR="004400CC">
        <w:rPr>
          <w:sz w:val="24"/>
          <w:szCs w:val="24"/>
        </w:rPr>
        <w:t xml:space="preserve"> primer pairs, respectively. </w:t>
      </w:r>
      <w:r w:rsidRPr="00CD4B01">
        <w:rPr>
          <w:sz w:val="24"/>
          <w:szCs w:val="24"/>
        </w:rPr>
        <w:t>The 15 μl reactions included 7.5 μl innuMIX qPCR DSGreen Standard 2x (Analytik Jena), 0.75 μl each of the primer pairs, 5 μl nuclease-free water and 1 μl template diluted to a concentration of 5 ng/μl. Reactions were cycled on a qTOWER³G (Analytik Jena) according to th</w:t>
      </w:r>
      <w:r w:rsidR="004400CC">
        <w:rPr>
          <w:sz w:val="24"/>
          <w:szCs w:val="24"/>
        </w:rPr>
        <w:t>e following protocol: denaturation</w:t>
      </w:r>
      <w:r w:rsidRPr="00CD4B01">
        <w:rPr>
          <w:sz w:val="24"/>
          <w:szCs w:val="24"/>
        </w:rPr>
        <w:t xml:space="preserve"> at 95°C for 2 minutes (archaeal </w:t>
      </w:r>
      <w:r w:rsidRPr="000F4AF4">
        <w:rPr>
          <w:i/>
          <w:sz w:val="24"/>
          <w:szCs w:val="24"/>
        </w:rPr>
        <w:t>amo</w:t>
      </w:r>
      <w:r w:rsidRPr="00CD4B01">
        <w:rPr>
          <w:sz w:val="24"/>
          <w:szCs w:val="24"/>
        </w:rPr>
        <w:t xml:space="preserve">A) and 5 minutes (bacterial </w:t>
      </w:r>
      <w:r w:rsidRPr="000F4AF4">
        <w:rPr>
          <w:i/>
          <w:sz w:val="24"/>
          <w:szCs w:val="24"/>
        </w:rPr>
        <w:t>amo</w:t>
      </w:r>
      <w:r w:rsidRPr="00CD4B01">
        <w:rPr>
          <w:sz w:val="24"/>
          <w:szCs w:val="24"/>
        </w:rPr>
        <w:t>A); 40 3-step cycles of 30 seconds denaturation at 95°C, 45 seconds annealing at 55°C, and elongation and scanning for 45 seconds at 72°C; and finally melting from 60 to 95°C for 15 seconds with ΔT 1°C. The reactions were quantified based on s</w:t>
      </w:r>
      <w:r w:rsidR="000F4AF4">
        <w:rPr>
          <w:sz w:val="24"/>
          <w:szCs w:val="24"/>
        </w:rPr>
        <w:t xml:space="preserve">erial dilution standard curves </w:t>
      </w:r>
      <w:r w:rsidRPr="00CD4B01">
        <w:rPr>
          <w:sz w:val="24"/>
          <w:szCs w:val="24"/>
        </w:rPr>
        <w:t xml:space="preserve">of 10⁸-10² gene copies for </w:t>
      </w:r>
      <w:r w:rsidRPr="00CD4B01">
        <w:rPr>
          <w:sz w:val="24"/>
          <w:szCs w:val="24"/>
        </w:rPr>
        <w:lastRenderedPageBreak/>
        <w:t xml:space="preserve">bacterial </w:t>
      </w:r>
      <w:r w:rsidRPr="00CD4B01">
        <w:rPr>
          <w:i/>
          <w:sz w:val="24"/>
          <w:szCs w:val="24"/>
        </w:rPr>
        <w:t>amo</w:t>
      </w:r>
      <w:r w:rsidRPr="00560CD5">
        <w:rPr>
          <w:i/>
          <w:sz w:val="24"/>
          <w:szCs w:val="24"/>
        </w:rPr>
        <w:t>A</w:t>
      </w:r>
      <w:r w:rsidRPr="00CD4B01">
        <w:rPr>
          <w:sz w:val="24"/>
          <w:szCs w:val="24"/>
        </w:rPr>
        <w:t xml:space="preserve"> from </w:t>
      </w:r>
      <w:r w:rsidRPr="00CD4B01">
        <w:rPr>
          <w:i/>
          <w:sz w:val="24"/>
          <w:szCs w:val="24"/>
        </w:rPr>
        <w:t>Nitrosopira multiformis</w:t>
      </w:r>
      <w:r w:rsidRPr="00CD4B01">
        <w:rPr>
          <w:sz w:val="24"/>
          <w:szCs w:val="24"/>
        </w:rPr>
        <w:t xml:space="preserve"> </w:t>
      </w:r>
      <w:r w:rsidR="004400CC">
        <w:rPr>
          <w:sz w:val="24"/>
          <w:szCs w:val="24"/>
        </w:rPr>
        <w:fldChar w:fldCharType="begin"/>
      </w:r>
      <w:r w:rsidR="00650CEC">
        <w:rPr>
          <w:sz w:val="24"/>
          <w:szCs w:val="24"/>
        </w:rPr>
        <w:instrText xml:space="preserve"> ADDIN ZOTERO_ITEM CSL_CITATION {"citationID":"MV6AvdHn","properties":{"formattedCitation":"[51]","plainCitation":"[51]","noteIndex":0},"citationItems":[{"id":41,"uris":["http://zotero.org/users/local/lzRxkMmx/items/9GSPIWDV"],"itemData":{"id":41,"type":"article-journal","container-title":"Appl Environ Microbiol","language":"en","page":"3559–3572","title":"Complete genome sequence of Nitrosospira multiformis, an ammonia-oxidizing bacterium from the soil environment","volume":"74","author":[{"family":"Norton","given":"J.M."},{"family":"Klotz","given":"M.G."},{"family":"Stein","given":"L.Y."},{"family":"Arp","given":"D.J."},{"family":"Bottomley","given":"P.J."},{"family":"Chain","given":"P.S.G."}],"issued":{"date-parts":[["2008"]]}}}],"schema":"https://github.com/citation-style-language/schema/raw/master/csl-citation.json"} </w:instrText>
      </w:r>
      <w:r w:rsidR="004400CC">
        <w:rPr>
          <w:sz w:val="24"/>
          <w:szCs w:val="24"/>
        </w:rPr>
        <w:fldChar w:fldCharType="separate"/>
      </w:r>
      <w:r w:rsidR="00650CEC" w:rsidRPr="00650CEC">
        <w:rPr>
          <w:sz w:val="24"/>
        </w:rPr>
        <w:t>[51]</w:t>
      </w:r>
      <w:r w:rsidR="004400CC">
        <w:rPr>
          <w:sz w:val="24"/>
          <w:szCs w:val="24"/>
        </w:rPr>
        <w:fldChar w:fldCharType="end"/>
      </w:r>
      <w:r w:rsidRPr="00CD4B01">
        <w:rPr>
          <w:sz w:val="24"/>
          <w:szCs w:val="24"/>
        </w:rPr>
        <w:t xml:space="preserve"> and 10⁷-10¹ gene copies for archaeal </w:t>
      </w:r>
      <w:r w:rsidRPr="000F4AF4">
        <w:rPr>
          <w:i/>
          <w:sz w:val="24"/>
          <w:szCs w:val="24"/>
        </w:rPr>
        <w:t>amo</w:t>
      </w:r>
      <w:r w:rsidRPr="00560CD5">
        <w:rPr>
          <w:i/>
          <w:sz w:val="24"/>
          <w:szCs w:val="24"/>
        </w:rPr>
        <w:t>A</w:t>
      </w:r>
      <w:r w:rsidRPr="00CD4B01">
        <w:rPr>
          <w:sz w:val="24"/>
          <w:szCs w:val="24"/>
        </w:rPr>
        <w:t xml:space="preserve"> from </w:t>
      </w:r>
      <w:r w:rsidRPr="00CD4B01">
        <w:rPr>
          <w:i/>
          <w:sz w:val="24"/>
          <w:szCs w:val="24"/>
        </w:rPr>
        <w:t>Nitrososphaera viennensis</w:t>
      </w:r>
      <w:r w:rsidRPr="00CD4B01">
        <w:rPr>
          <w:sz w:val="24"/>
          <w:szCs w:val="24"/>
        </w:rPr>
        <w:t xml:space="preserve"> </w:t>
      </w:r>
      <w:r w:rsidR="004400CC">
        <w:rPr>
          <w:sz w:val="24"/>
          <w:szCs w:val="24"/>
        </w:rPr>
        <w:fldChar w:fldCharType="begin"/>
      </w:r>
      <w:r w:rsidR="00650CEC">
        <w:rPr>
          <w:sz w:val="24"/>
          <w:szCs w:val="24"/>
        </w:rPr>
        <w:instrText xml:space="preserve"> ADDIN ZOTERO_ITEM CSL_CITATION {"citationID":"o9RNUJ4b","properties":{"formattedCitation":"[52]","plainCitation":"[52]","noteIndex":0},"citationItems":[{"id":42,"uris":["http://zotero.org/users/local/lzRxkMmx/items/BAF7HRPG"],"itemData":{"id":42,"type":"article-journal","container-title":"Int J Syst Evol Microbiol","language":"en","page":"2738–2752","title":"Nitrososphaera viennensis gen. nov., sp. nov., an aerobic and mesophilic, ammonia-oxidizing archaeon from soil and a member of the archaeal phylum Thaumarchaeota","volume":"64","author":[{"family":"Stieglmeier","given":"M."},{"family":"Klingl","given":"A."},{"family":"Alves","given":"R.J.E."},{"family":"SK-MR","given":"Rittmann"},{"family":"Melcher","given":"M."},{"family":"Leisch","given":"N."}],"issued":{"date-parts":[["2014"]]}}}],"schema":"https://github.com/citation-style-language/schema/raw/master/csl-citation.json"} </w:instrText>
      </w:r>
      <w:r w:rsidR="004400CC">
        <w:rPr>
          <w:sz w:val="24"/>
          <w:szCs w:val="24"/>
        </w:rPr>
        <w:fldChar w:fldCharType="separate"/>
      </w:r>
      <w:r w:rsidR="00650CEC" w:rsidRPr="00650CEC">
        <w:rPr>
          <w:sz w:val="24"/>
        </w:rPr>
        <w:t>[52]</w:t>
      </w:r>
      <w:r w:rsidR="004400CC">
        <w:rPr>
          <w:sz w:val="24"/>
          <w:szCs w:val="24"/>
        </w:rPr>
        <w:fldChar w:fldCharType="end"/>
      </w:r>
      <w:r w:rsidRPr="00CD4B01">
        <w:rPr>
          <w:sz w:val="24"/>
          <w:szCs w:val="24"/>
        </w:rPr>
        <w:t xml:space="preserve">. The mean qPCR </w:t>
      </w:r>
      <w:r w:rsidR="00461D59">
        <w:rPr>
          <w:sz w:val="24"/>
          <w:szCs w:val="24"/>
        </w:rPr>
        <w:t>correlation coefficients</w:t>
      </w:r>
      <w:r w:rsidRPr="00CD4B01">
        <w:rPr>
          <w:sz w:val="24"/>
          <w:szCs w:val="24"/>
        </w:rPr>
        <w:t xml:space="preserve"> for both the archaeal and bacterial </w:t>
      </w:r>
      <w:r w:rsidRPr="000F4AF4">
        <w:rPr>
          <w:i/>
          <w:sz w:val="24"/>
          <w:szCs w:val="24"/>
        </w:rPr>
        <w:t>amo</w:t>
      </w:r>
      <w:r w:rsidRPr="00560CD5">
        <w:rPr>
          <w:i/>
          <w:sz w:val="24"/>
          <w:szCs w:val="24"/>
        </w:rPr>
        <w:t>A</w:t>
      </w:r>
      <w:r w:rsidRPr="00CD4B01">
        <w:rPr>
          <w:sz w:val="24"/>
          <w:szCs w:val="24"/>
        </w:rPr>
        <w:t xml:space="preserve"> reactions were 0.99; the average slopes were -3.60 and -3.44, respectively, for the archaeal and bacterial reactions; and the mean reaction efficiencies were 0.90 and 0.96. </w:t>
      </w:r>
    </w:p>
    <w:p w14:paraId="017DAF08" w14:textId="0F1C6714" w:rsidR="00357540" w:rsidRPr="00CD4B01" w:rsidRDefault="009D334C" w:rsidP="009D334C">
      <w:pPr>
        <w:spacing w:before="240" w:after="240" w:line="480" w:lineRule="auto"/>
        <w:rPr>
          <w:sz w:val="24"/>
          <w:szCs w:val="24"/>
          <w:highlight w:val="cyan"/>
        </w:rPr>
      </w:pPr>
      <w:r w:rsidRPr="00CD4B01">
        <w:rPr>
          <w:sz w:val="24"/>
          <w:szCs w:val="24"/>
        </w:rPr>
        <w:t xml:space="preserve">The protocol for reverse transcription qPCR </w:t>
      </w:r>
      <w:r w:rsidR="000F4AF4">
        <w:rPr>
          <w:sz w:val="24"/>
          <w:szCs w:val="24"/>
        </w:rPr>
        <w:t xml:space="preserve">(hereafter RT-qPCR) </w:t>
      </w:r>
      <w:r w:rsidRPr="00CD4B01">
        <w:rPr>
          <w:sz w:val="24"/>
          <w:szCs w:val="24"/>
        </w:rPr>
        <w:t xml:space="preserve">with the RNA extractions used the same reaction cycles respective to bacterial and archaeal </w:t>
      </w:r>
      <w:r w:rsidRPr="00CD4B01">
        <w:rPr>
          <w:i/>
          <w:sz w:val="24"/>
          <w:szCs w:val="24"/>
        </w:rPr>
        <w:t>amo</w:t>
      </w:r>
      <w:r w:rsidRPr="00560CD5">
        <w:rPr>
          <w:i/>
          <w:sz w:val="24"/>
          <w:szCs w:val="24"/>
        </w:rPr>
        <w:t>A</w:t>
      </w:r>
      <w:r w:rsidRPr="00CD4B01">
        <w:rPr>
          <w:sz w:val="24"/>
          <w:szCs w:val="24"/>
        </w:rPr>
        <w:t xml:space="preserve">, with the addition of an initial 10 minute reverse transcription step at 50°C. The 15 μl reactions again contained 0.75 μl each of the same forward and reverse primers and 5 μl nuclease-free water. For RT-qPCR, the mastermix additionally contained 0.02 μl BSA (20 mg/ml concentration), 1 μl RNA template, and the following components from the iTaq Universal SYBR Green One-Step Kit (BioRad, California, USA): 7.5 μl iTaqSYBRMix and 0.1875 μl iScript reverse transcriptase. To transcribe the standards, 20 ul reactions containing 1 ug template DNA, 1 mM each ATP, GTP, CTP and UTP, 2 ul 10x Transcription Buffer, 40 U T7 RNA Polymerase, 20 U RNase Inhibitor, and up to 20 ul nuclease-free water were incubated at 37°C for 2 hours. Then, the reaction was stopped by adding 2 ul EDTA and 2 ul lithium chloride and gently mixing before adding 75 ul 75% ethanol and incubating at -80°C for 30 minutes. </w:t>
      </w:r>
      <w:r w:rsidR="00461D59">
        <w:rPr>
          <w:sz w:val="24"/>
          <w:szCs w:val="24"/>
        </w:rPr>
        <w:t>The</w:t>
      </w:r>
      <w:r w:rsidRPr="00CD4B01">
        <w:rPr>
          <w:sz w:val="24"/>
          <w:szCs w:val="24"/>
        </w:rPr>
        <w:t xml:space="preserve"> standards were centrifuged at maximum speed for 15 minutes at 4°C before discarding the supernatant and washing the pellet with 100 ul of 100% ethanol. The ethanol was then removed and the RNA pellet was left to dry on ice for 5 minutes before being resuspended in 20-50 ul nuclease-free water. Finally, the remaining DNA in the standards was digested with the DNase I kit (Zymo Research, California, USA</w:t>
      </w:r>
      <w:r w:rsidR="00461D59">
        <w:rPr>
          <w:sz w:val="24"/>
          <w:szCs w:val="24"/>
        </w:rPr>
        <w:t xml:space="preserve">). The RT-qPCR protocol for AOA resulted </w:t>
      </w:r>
      <w:r w:rsidR="00461D59">
        <w:rPr>
          <w:sz w:val="24"/>
          <w:szCs w:val="24"/>
        </w:rPr>
        <w:lastRenderedPageBreak/>
        <w:t xml:space="preserve">in an efficiency of 0.93 and slope of -3.52 (R² = 0.999); the results of the AOB protocol were an efficiency of 0.88 and slope of -3.65 (R² = 0.999). </w:t>
      </w:r>
    </w:p>
    <w:p w14:paraId="4DB088AB" w14:textId="6C072BE7" w:rsidR="009D334C" w:rsidRPr="00CD4B01" w:rsidRDefault="009D334C" w:rsidP="009D334C">
      <w:pPr>
        <w:spacing w:before="240" w:after="240" w:line="480" w:lineRule="auto"/>
        <w:rPr>
          <w:b/>
          <w:sz w:val="24"/>
          <w:szCs w:val="24"/>
        </w:rPr>
      </w:pPr>
      <w:r w:rsidRPr="00CD4B01">
        <w:rPr>
          <w:b/>
          <w:sz w:val="24"/>
          <w:szCs w:val="24"/>
        </w:rPr>
        <w:t>2.</w:t>
      </w:r>
      <w:r w:rsidR="00650CEC">
        <w:rPr>
          <w:b/>
          <w:sz w:val="24"/>
          <w:szCs w:val="24"/>
        </w:rPr>
        <w:t>4</w:t>
      </w:r>
      <w:r w:rsidRPr="00CD4B01">
        <w:rPr>
          <w:b/>
          <w:sz w:val="24"/>
          <w:szCs w:val="24"/>
        </w:rPr>
        <w:t xml:space="preserve"> Biostatistics</w:t>
      </w:r>
    </w:p>
    <w:p w14:paraId="0877DBE5" w14:textId="7AEE387E" w:rsidR="00357540" w:rsidRPr="00CD4B01" w:rsidRDefault="009D334C" w:rsidP="009D334C">
      <w:pPr>
        <w:spacing w:before="240" w:after="240" w:line="480" w:lineRule="auto"/>
        <w:rPr>
          <w:sz w:val="24"/>
          <w:szCs w:val="24"/>
        </w:rPr>
      </w:pPr>
      <w:bookmarkStart w:id="9" w:name="_yp3phgn5qiw3" w:colFirst="0" w:colLast="0"/>
      <w:bookmarkEnd w:id="9"/>
      <w:r w:rsidRPr="00CD4B01">
        <w:rPr>
          <w:sz w:val="24"/>
          <w:szCs w:val="24"/>
        </w:rPr>
        <w:t xml:space="preserve">All statistics were conducted in R (v4.2.2) </w:t>
      </w:r>
      <w:r w:rsidR="004400CC">
        <w:rPr>
          <w:sz w:val="24"/>
          <w:szCs w:val="24"/>
        </w:rPr>
        <w:fldChar w:fldCharType="begin"/>
      </w:r>
      <w:r w:rsidR="00650CEC">
        <w:rPr>
          <w:sz w:val="24"/>
          <w:szCs w:val="24"/>
        </w:rPr>
        <w:instrText xml:space="preserve"> ADDIN ZOTERO_ITEM CSL_CITATION {"citationID":"1YaEjg2I","properties":{"formattedCitation":"[53]","plainCitation":"[53]","noteIndex":0},"citationItems":[{"id":43,"uris":["http://zotero.org/users/local/lzRxkMmx/items/KWBFZEXC"],"itemData":{"id":43,"type":"document","language":"en","title":"The R Project for Statistical Computing","URL":"https://www.R-project.org/."}}],"schema":"https://github.com/citation-style-language/schema/raw/master/csl-citation.json"} </w:instrText>
      </w:r>
      <w:r w:rsidR="004400CC">
        <w:rPr>
          <w:sz w:val="24"/>
          <w:szCs w:val="24"/>
        </w:rPr>
        <w:fldChar w:fldCharType="separate"/>
      </w:r>
      <w:r w:rsidR="00650CEC" w:rsidRPr="00650CEC">
        <w:rPr>
          <w:sz w:val="24"/>
        </w:rPr>
        <w:t>[53]</w:t>
      </w:r>
      <w:r w:rsidR="004400CC">
        <w:rPr>
          <w:sz w:val="24"/>
          <w:szCs w:val="24"/>
        </w:rPr>
        <w:fldChar w:fldCharType="end"/>
      </w:r>
      <w:r w:rsidRPr="00CD4B01">
        <w:rPr>
          <w:sz w:val="24"/>
          <w:szCs w:val="24"/>
        </w:rPr>
        <w:t xml:space="preserve">. Non-metric multidimensional scaling (NMDS) of the resulting absolute abundances of each ASV were calculated with the </w:t>
      </w:r>
      <w:r w:rsidRPr="00CD4B01">
        <w:rPr>
          <w:i/>
          <w:sz w:val="24"/>
          <w:szCs w:val="24"/>
        </w:rPr>
        <w:t>vegan</w:t>
      </w:r>
      <w:r w:rsidRPr="00CD4B01">
        <w:rPr>
          <w:sz w:val="24"/>
          <w:szCs w:val="24"/>
        </w:rPr>
        <w:t xml:space="preserve"> package (v2.6-4)</w:t>
      </w:r>
      <w:r w:rsidR="004400CC">
        <w:rPr>
          <w:sz w:val="24"/>
          <w:szCs w:val="24"/>
        </w:rPr>
        <w:t xml:space="preserve"> </w:t>
      </w:r>
      <w:r w:rsidR="004400CC">
        <w:rPr>
          <w:sz w:val="24"/>
          <w:szCs w:val="24"/>
        </w:rPr>
        <w:fldChar w:fldCharType="begin"/>
      </w:r>
      <w:r w:rsidR="00650CEC">
        <w:rPr>
          <w:sz w:val="24"/>
          <w:szCs w:val="24"/>
        </w:rPr>
        <w:instrText xml:space="preserve"> ADDIN ZOTERO_ITEM CSL_CITATION {"citationID":"2dnEoUEs","properties":{"formattedCitation":"[54]","plainCitation":"[54]","noteIndex":0},"citationItems":[{"id":45,"uris":["http://zotero.org/users/local/lzRxkMmx/items/MQZRHSIY"],"itemData":{"id":45,"type":"article-journal","language":"eng","title":"vegan: Community ecology package","author":[{"family":"Oksanen","given":"J."},{"family":"Simpson","given":"G.L."},{"family":"Blanchet","given":"F.G."},{"family":"Kindt","given":"R."},{"family":"Legendre","given":"P."},{"family":"Minchin","given":"P.R."}],"issued":{"date-parts":[["2022"]]}}}],"schema":"https://github.com/citation-style-language/schema/raw/master/csl-citation.json"} </w:instrText>
      </w:r>
      <w:r w:rsidR="004400CC">
        <w:rPr>
          <w:sz w:val="24"/>
          <w:szCs w:val="24"/>
        </w:rPr>
        <w:fldChar w:fldCharType="separate"/>
      </w:r>
      <w:r w:rsidR="00650CEC" w:rsidRPr="00650CEC">
        <w:rPr>
          <w:sz w:val="24"/>
        </w:rPr>
        <w:t>[54]</w:t>
      </w:r>
      <w:r w:rsidR="004400CC">
        <w:rPr>
          <w:sz w:val="24"/>
          <w:szCs w:val="24"/>
        </w:rPr>
        <w:fldChar w:fldCharType="end"/>
      </w:r>
      <w:r w:rsidRPr="00CD4B01">
        <w:rPr>
          <w:sz w:val="24"/>
          <w:szCs w:val="24"/>
        </w:rPr>
        <w:t xml:space="preserve">.  The resulting group dispersal was verified with vegan’s Betadisper function (ANOVA method), and factor effects were tested with </w:t>
      </w:r>
      <w:r w:rsidR="00314F0C" w:rsidRPr="00697366">
        <w:rPr>
          <w:i/>
          <w:iCs/>
          <w:sz w:val="24"/>
          <w:szCs w:val="24"/>
          <w:lang w:eastAsia="zh-CN"/>
        </w:rPr>
        <w:t>adonis2</w:t>
      </w:r>
      <w:r w:rsidR="00314F0C">
        <w:rPr>
          <w:rFonts w:hint="eastAsia"/>
          <w:sz w:val="24"/>
          <w:szCs w:val="24"/>
          <w:lang w:eastAsia="zh-CN"/>
        </w:rPr>
        <w:t xml:space="preserve"> in </w:t>
      </w:r>
      <w:r w:rsidRPr="00697366">
        <w:rPr>
          <w:i/>
          <w:iCs/>
          <w:sz w:val="24"/>
          <w:szCs w:val="24"/>
        </w:rPr>
        <w:t>vegan</w:t>
      </w:r>
      <w:r w:rsidRPr="00CD4B01">
        <w:rPr>
          <w:sz w:val="24"/>
          <w:szCs w:val="24"/>
        </w:rPr>
        <w:t xml:space="preserve"> package (distance method ‘Bray’). </w:t>
      </w:r>
    </w:p>
    <w:p w14:paraId="793BA1FA" w14:textId="620D4748" w:rsidR="00357540" w:rsidRPr="00CD4B01" w:rsidRDefault="009D334C" w:rsidP="009D334C">
      <w:pPr>
        <w:spacing w:before="240" w:after="240" w:line="480" w:lineRule="auto"/>
        <w:rPr>
          <w:sz w:val="24"/>
          <w:szCs w:val="24"/>
        </w:rPr>
      </w:pPr>
      <w:r w:rsidRPr="00CD4B01">
        <w:rPr>
          <w:sz w:val="24"/>
          <w:szCs w:val="24"/>
        </w:rPr>
        <w:t>Due to the random sampling design, each time point at each site is treated as an independent sample with three replicates for statistical purposes. Therefore, comparisons in gene (via qPCR) and nutrient abundances between differ</w:t>
      </w:r>
      <w:r w:rsidR="000F4AF4">
        <w:rPr>
          <w:sz w:val="24"/>
          <w:szCs w:val="24"/>
        </w:rPr>
        <w:t>ent time points were primarily calculated</w:t>
      </w:r>
      <w:r w:rsidRPr="00CD4B01">
        <w:rPr>
          <w:sz w:val="24"/>
          <w:szCs w:val="24"/>
        </w:rPr>
        <w:t xml:space="preserve"> </w:t>
      </w:r>
      <w:r w:rsidR="000F4AF4">
        <w:rPr>
          <w:sz w:val="24"/>
          <w:szCs w:val="24"/>
        </w:rPr>
        <w:t xml:space="preserve">via </w:t>
      </w:r>
      <w:r w:rsidRPr="00CD4B01">
        <w:rPr>
          <w:sz w:val="24"/>
          <w:szCs w:val="24"/>
        </w:rPr>
        <w:t>the Kruskal-Wallis rank sum test</w:t>
      </w:r>
      <w:r w:rsidR="004400CC">
        <w:rPr>
          <w:sz w:val="24"/>
          <w:szCs w:val="24"/>
        </w:rPr>
        <w:t xml:space="preserve"> </w:t>
      </w:r>
      <w:r w:rsidR="002A49EF">
        <w:rPr>
          <w:sz w:val="24"/>
          <w:szCs w:val="24"/>
        </w:rPr>
        <w:t xml:space="preserve">(with a Bonferroni adjustment when k &gt; 2) </w:t>
      </w:r>
      <w:r w:rsidR="004400CC">
        <w:rPr>
          <w:sz w:val="24"/>
          <w:szCs w:val="24"/>
        </w:rPr>
        <w:fldChar w:fldCharType="begin"/>
      </w:r>
      <w:r w:rsidR="00650CEC">
        <w:rPr>
          <w:sz w:val="24"/>
          <w:szCs w:val="24"/>
        </w:rPr>
        <w:instrText xml:space="preserve"> ADDIN ZOTERO_ITEM CSL_CITATION {"citationID":"FYbTZvgT","properties":{"formattedCitation":"[55]","plainCitation":"[55]","noteIndex":0},"citationItems":[{"id":47,"uris":["http://zotero.org/users/local/lzRxkMmx/items/IGCEN759"],"itemData":{"id":47,"type":"article-journal","container-title":"J Am Stat Assoc","language":"en","page":"583–621","title":"Use of ranks in one-criterion variance analysis","volume":"47","author":[{"family":"Kruskal","given":"W.H."},{"family":"Wallis","given":"W.A."}],"issued":{"date-parts":[["1952"]]}}}],"schema":"https://github.com/citation-style-language/schema/raw/master/csl-citation.json"} </w:instrText>
      </w:r>
      <w:r w:rsidR="004400CC">
        <w:rPr>
          <w:sz w:val="24"/>
          <w:szCs w:val="24"/>
        </w:rPr>
        <w:fldChar w:fldCharType="separate"/>
      </w:r>
      <w:r w:rsidR="00650CEC" w:rsidRPr="00650CEC">
        <w:rPr>
          <w:sz w:val="24"/>
        </w:rPr>
        <w:t>[55]</w:t>
      </w:r>
      <w:r w:rsidR="004400CC">
        <w:rPr>
          <w:sz w:val="24"/>
          <w:szCs w:val="24"/>
        </w:rPr>
        <w:fldChar w:fldCharType="end"/>
      </w:r>
      <w:r w:rsidRPr="00CD4B01">
        <w:rPr>
          <w:sz w:val="24"/>
          <w:szCs w:val="24"/>
        </w:rPr>
        <w:t xml:space="preserve"> in base R with a post-hoc Dunn’s test of multiple comparisons in </w:t>
      </w:r>
      <w:r w:rsidRPr="00CD4B01">
        <w:rPr>
          <w:i/>
          <w:sz w:val="24"/>
          <w:szCs w:val="24"/>
        </w:rPr>
        <w:t>rstatix</w:t>
      </w:r>
      <w:r w:rsidRPr="00CD4B01">
        <w:rPr>
          <w:sz w:val="24"/>
          <w:szCs w:val="24"/>
        </w:rPr>
        <w:t xml:space="preserve"> (v0.7.2)</w:t>
      </w:r>
      <w:r w:rsidR="004400CC">
        <w:rPr>
          <w:sz w:val="24"/>
          <w:szCs w:val="24"/>
        </w:rPr>
        <w:t xml:space="preserve"> </w:t>
      </w:r>
      <w:r w:rsidR="004400CC">
        <w:rPr>
          <w:sz w:val="24"/>
          <w:szCs w:val="24"/>
        </w:rPr>
        <w:fldChar w:fldCharType="begin"/>
      </w:r>
      <w:r w:rsidR="00650CEC">
        <w:rPr>
          <w:sz w:val="24"/>
          <w:szCs w:val="24"/>
        </w:rPr>
        <w:instrText xml:space="preserve"> ADDIN ZOTERO_ITEM CSL_CITATION {"citationID":"j5ksONb8","properties":{"formattedCitation":"[56, 57]","plainCitation":"[56, 57]","noteIndex":0},"citationItems":[{"id":48,"uris":["http://zotero.org/users/local/lzRxkMmx/items/GSYQX8LA"],"itemData":{"id":48,"type":"document","language":"da","title":"rstatix: Pipe-Friendly Framework for Basic Statistical Tests","author":[{"family":"Kassambara","given":"A."}],"issued":{"date-parts":[["2023"]]}}},{"id":49,"uris":["http://zotero.org/users/local/lzRxkMmx/items/F2HWRZE5"],"itemData":{"id":49,"type":"article-journal","container-title":"J Am Stat Assoc","language":"fr","page":"52–64","title":"Multiple Comparisons Among Means","volume":"56","author":[{"family":"Dunn","given":"O.J."}],"issued":{"date-parts":[["1961"]]}}}],"schema":"https://github.com/citation-style-language/schema/raw/master/csl-citation.json"} </w:instrText>
      </w:r>
      <w:r w:rsidR="004400CC">
        <w:rPr>
          <w:sz w:val="24"/>
          <w:szCs w:val="24"/>
        </w:rPr>
        <w:fldChar w:fldCharType="separate"/>
      </w:r>
      <w:r w:rsidR="00650CEC" w:rsidRPr="00650CEC">
        <w:rPr>
          <w:sz w:val="24"/>
        </w:rPr>
        <w:t>[56, 57]</w:t>
      </w:r>
      <w:r w:rsidR="004400CC">
        <w:rPr>
          <w:sz w:val="24"/>
          <w:szCs w:val="24"/>
        </w:rPr>
        <w:fldChar w:fldCharType="end"/>
      </w:r>
      <w:r w:rsidRPr="00CD4B01">
        <w:rPr>
          <w:sz w:val="24"/>
          <w:szCs w:val="24"/>
        </w:rPr>
        <w:t xml:space="preserve">. </w:t>
      </w:r>
      <w:r w:rsidR="000F4AF4">
        <w:rPr>
          <w:sz w:val="24"/>
          <w:szCs w:val="24"/>
        </w:rPr>
        <w:t xml:space="preserve">When the data met the standards of normality and equal variance (via Shapiro-Wilk </w:t>
      </w:r>
      <w:r w:rsidR="000F4AF4">
        <w:rPr>
          <w:sz w:val="24"/>
          <w:szCs w:val="24"/>
        </w:rPr>
        <w:fldChar w:fldCharType="begin"/>
      </w:r>
      <w:r w:rsidR="00650CEC">
        <w:rPr>
          <w:sz w:val="24"/>
          <w:szCs w:val="24"/>
        </w:rPr>
        <w:instrText xml:space="preserve"> ADDIN ZOTERO_ITEM CSL_CITATION {"citationID":"WD6e6s6d","properties":{"formattedCitation":"[58]","plainCitation":"[58]","noteIndex":0},"citationItems":[{"id":183,"uris":["http://zotero.org/users/local/lzRxkMmx/items/6ARZIDH2"],"itemData":{"id":183,"type":"article-journal","container-title":"Biometrika","DOI":"10.1093/biomet/52.3-4.591","ISSN":"0006-3444, 1464-3510","issue":"3-4","journalAbbreviation":"Biometrika","language":"en","page":"591-611","source":"DOI.org (Crossref)","title":"An analysis of variance test for normality (complete samples)","volume":"52","author":[{"family":"Shapiro","given":"S. S."},{"family":"Wilk","given":"M. B."}],"issued":{"date-parts":[["1965",12,1]]}}}],"schema":"https://github.com/citation-style-language/schema/raw/master/csl-citation.json"} </w:instrText>
      </w:r>
      <w:r w:rsidR="000F4AF4">
        <w:rPr>
          <w:sz w:val="24"/>
          <w:szCs w:val="24"/>
        </w:rPr>
        <w:fldChar w:fldCharType="separate"/>
      </w:r>
      <w:r w:rsidR="00650CEC" w:rsidRPr="00650CEC">
        <w:rPr>
          <w:sz w:val="24"/>
        </w:rPr>
        <w:t>[58]</w:t>
      </w:r>
      <w:r w:rsidR="000F4AF4">
        <w:rPr>
          <w:sz w:val="24"/>
          <w:szCs w:val="24"/>
        </w:rPr>
        <w:fldChar w:fldCharType="end"/>
      </w:r>
      <w:r w:rsidR="000F4AF4">
        <w:rPr>
          <w:sz w:val="24"/>
          <w:szCs w:val="24"/>
        </w:rPr>
        <w:t xml:space="preserve"> and Levene’s </w:t>
      </w:r>
      <w:r w:rsidR="00D8177C">
        <w:rPr>
          <w:sz w:val="24"/>
          <w:szCs w:val="24"/>
        </w:rPr>
        <w:fldChar w:fldCharType="begin"/>
      </w:r>
      <w:r w:rsidR="00650CEC">
        <w:rPr>
          <w:sz w:val="24"/>
          <w:szCs w:val="24"/>
        </w:rPr>
        <w:instrText xml:space="preserve"> ADDIN ZOTERO_ITEM CSL_CITATION {"citationID":"06QrHuQY","properties":{"formattedCitation":"[59]","plainCitation":"[59]","noteIndex":0},"citationItems":[{"id":184,"uris":["http://zotero.org/users/local/lzRxkMmx/items/IXC5H28R"],"itemData":{"id":184,"type":"chapter","container-title":"Contributions to probability and statistics: Essays in honor of Harold Hotelling","page":"278-292","publisher":"Stanford University Press","title":"Robust tests for equality of variances","author":[{"family":"Levene","given":"H."}],"collection-editor":[{"family":"Olkin","given":"I."},{"family":"Hotelling","given":"H."}],"issued":{"date-parts":[["1960"]]}}}],"schema":"https://github.com/citation-style-language/schema/raw/master/csl-citation.json"} </w:instrText>
      </w:r>
      <w:r w:rsidR="00D8177C">
        <w:rPr>
          <w:sz w:val="24"/>
          <w:szCs w:val="24"/>
        </w:rPr>
        <w:fldChar w:fldCharType="separate"/>
      </w:r>
      <w:r w:rsidR="00650CEC" w:rsidRPr="00650CEC">
        <w:rPr>
          <w:sz w:val="24"/>
        </w:rPr>
        <w:t>[59]</w:t>
      </w:r>
      <w:r w:rsidR="00D8177C">
        <w:rPr>
          <w:sz w:val="24"/>
          <w:szCs w:val="24"/>
        </w:rPr>
        <w:fldChar w:fldCharType="end"/>
      </w:r>
      <w:r w:rsidR="00D8177C">
        <w:rPr>
          <w:sz w:val="24"/>
          <w:szCs w:val="24"/>
        </w:rPr>
        <w:t xml:space="preserve"> </w:t>
      </w:r>
      <w:r w:rsidR="000F4AF4">
        <w:rPr>
          <w:sz w:val="24"/>
          <w:szCs w:val="24"/>
        </w:rPr>
        <w:t xml:space="preserve">tests </w:t>
      </w:r>
      <w:r w:rsidR="00D8177C">
        <w:rPr>
          <w:sz w:val="24"/>
          <w:szCs w:val="24"/>
        </w:rPr>
        <w:t>via</w:t>
      </w:r>
      <w:r w:rsidR="000F4AF4">
        <w:rPr>
          <w:sz w:val="24"/>
          <w:szCs w:val="24"/>
        </w:rPr>
        <w:t xml:space="preserve"> </w:t>
      </w:r>
      <w:r w:rsidR="000F4AF4">
        <w:rPr>
          <w:i/>
          <w:sz w:val="24"/>
          <w:szCs w:val="24"/>
        </w:rPr>
        <w:t>rstatix</w:t>
      </w:r>
      <w:r w:rsidR="000F4AF4">
        <w:rPr>
          <w:sz w:val="24"/>
          <w:szCs w:val="24"/>
        </w:rPr>
        <w:t>) were satisfied, statistics were analyzed with ANOVA in base R and a post-hoc Tukey HSD test</w:t>
      </w:r>
      <w:r w:rsidR="00D8177C">
        <w:rPr>
          <w:sz w:val="24"/>
          <w:szCs w:val="24"/>
        </w:rPr>
        <w:t xml:space="preserve"> </w:t>
      </w:r>
      <w:r w:rsidR="00D8177C">
        <w:rPr>
          <w:sz w:val="24"/>
          <w:szCs w:val="24"/>
        </w:rPr>
        <w:fldChar w:fldCharType="begin"/>
      </w:r>
      <w:r w:rsidR="00650CEC">
        <w:rPr>
          <w:sz w:val="24"/>
          <w:szCs w:val="24"/>
        </w:rPr>
        <w:instrText xml:space="preserve"> ADDIN ZOTERO_ITEM CSL_CITATION {"citationID":"eCFQoUIm","properties":{"formattedCitation":"[60, 61]","plainCitation":"[60, 61]","noteIndex":0},"citationItems":[{"id":185,"uris":["http://zotero.org/users/local/lzRxkMmx/items/8CCJ2IJG"],"itemData":{"id":185,"type":"chapter","container-title":"Statistical Models in S","publisher":"Wadworth &amp; Brooks/Cole","title":"Analysis of variance; Designed experiments","author":[{"family":"Chambers","given":"J.M."},{"family":"Freeny","given":"A."},{"family":"Heiberger","given":"R.M."}],"collection-editor":[{"family":"Chambers","given":"J.M."},{"family":"Hastie","given":"T.J."}],"issued":{"date-parts":[["1992"]]}}},{"id":186,"uris":["http://zotero.org/users/local/lzRxkMmx/items/HUNHENDW"],"itemData":{"id":186,"type":"article-journal","container-title":"Biometrics","DOI":"10.2307/3001913","ISSN":"0006341X","issue":"2","journalAbbreviation":"Biometrics","page":"99","source":"DOI.org (Crossref)","title":"Comparing Individual Means in the Analysis of Variance","volume":"5","author":[{"family":"Tukey","given":"John W."}],"issued":{"date-parts":[["1949",6]]}}}],"schema":"https://github.com/citation-style-language/schema/raw/master/csl-citation.json"} </w:instrText>
      </w:r>
      <w:r w:rsidR="00D8177C">
        <w:rPr>
          <w:sz w:val="24"/>
          <w:szCs w:val="24"/>
        </w:rPr>
        <w:fldChar w:fldCharType="separate"/>
      </w:r>
      <w:r w:rsidR="00650CEC" w:rsidRPr="00650CEC">
        <w:rPr>
          <w:sz w:val="24"/>
        </w:rPr>
        <w:t>[60, 61]</w:t>
      </w:r>
      <w:r w:rsidR="00D8177C">
        <w:rPr>
          <w:sz w:val="24"/>
          <w:szCs w:val="24"/>
        </w:rPr>
        <w:fldChar w:fldCharType="end"/>
      </w:r>
      <w:r w:rsidR="000F4AF4">
        <w:rPr>
          <w:sz w:val="24"/>
          <w:szCs w:val="24"/>
        </w:rPr>
        <w:t xml:space="preserve">. </w:t>
      </w:r>
      <w:r w:rsidRPr="00CD4B01">
        <w:rPr>
          <w:sz w:val="24"/>
          <w:szCs w:val="24"/>
        </w:rPr>
        <w:t xml:space="preserve">Visualizations (with the exception of the phylogenetic tree) were created in </w:t>
      </w:r>
      <w:r w:rsidRPr="00CD4B01">
        <w:rPr>
          <w:i/>
          <w:sz w:val="24"/>
          <w:szCs w:val="24"/>
        </w:rPr>
        <w:t>ggplot2</w:t>
      </w:r>
      <w:r w:rsidRPr="00CD4B01">
        <w:rPr>
          <w:sz w:val="24"/>
          <w:szCs w:val="24"/>
        </w:rPr>
        <w:t xml:space="preserve"> (v3.4.1)</w:t>
      </w:r>
      <w:r w:rsidR="004400CC">
        <w:rPr>
          <w:sz w:val="24"/>
          <w:szCs w:val="24"/>
        </w:rPr>
        <w:t xml:space="preserve"> </w:t>
      </w:r>
      <w:r w:rsidR="004400CC">
        <w:rPr>
          <w:sz w:val="24"/>
          <w:szCs w:val="24"/>
        </w:rPr>
        <w:fldChar w:fldCharType="begin"/>
      </w:r>
      <w:r w:rsidR="00650CEC">
        <w:rPr>
          <w:sz w:val="24"/>
          <w:szCs w:val="24"/>
        </w:rPr>
        <w:instrText xml:space="preserve"> ADDIN ZOTERO_ITEM CSL_CITATION {"citationID":"ShHKW5ke","properties":{"formattedCitation":"[62]","plainCitation":"[62]","noteIndex":0},"citationItems":[{"id":50,"uris":["http://zotero.org/users/local/lzRxkMmx/items/Z6SKIIWT"],"itemData":{"id":50,"type":"book","language":"no","publisher":"Springer-Verlag New York","title":"ggplot2: Elegant Graphics for Data Analysis","author":[{"family":"Wickham","given":"H."}],"issued":{"date-parts":[["2016"]]}}}],"schema":"https://github.com/citation-style-language/schema/raw/master/csl-citation.json"} </w:instrText>
      </w:r>
      <w:r w:rsidR="004400CC">
        <w:rPr>
          <w:sz w:val="24"/>
          <w:szCs w:val="24"/>
        </w:rPr>
        <w:fldChar w:fldCharType="separate"/>
      </w:r>
      <w:r w:rsidR="00650CEC" w:rsidRPr="00650CEC">
        <w:rPr>
          <w:sz w:val="24"/>
        </w:rPr>
        <w:t>[62]</w:t>
      </w:r>
      <w:r w:rsidR="004400CC">
        <w:rPr>
          <w:sz w:val="24"/>
          <w:szCs w:val="24"/>
        </w:rPr>
        <w:fldChar w:fldCharType="end"/>
      </w:r>
      <w:r w:rsidRPr="00CD4B01">
        <w:rPr>
          <w:sz w:val="24"/>
          <w:szCs w:val="24"/>
        </w:rPr>
        <w:t xml:space="preserve">. </w:t>
      </w:r>
      <w:bookmarkStart w:id="10" w:name="_xxgxrit529f7" w:colFirst="0" w:colLast="0"/>
      <w:bookmarkEnd w:id="10"/>
    </w:p>
    <w:p w14:paraId="2819D3D7" w14:textId="358DE9B6" w:rsidR="009D334C" w:rsidRPr="00977741" w:rsidRDefault="00697366" w:rsidP="00977741">
      <w:pPr>
        <w:spacing w:before="240" w:after="240" w:line="480" w:lineRule="auto"/>
        <w:rPr>
          <w:sz w:val="24"/>
          <w:szCs w:val="24"/>
        </w:rPr>
      </w:pPr>
      <w:r>
        <w:rPr>
          <w:b/>
          <w:sz w:val="24"/>
          <w:szCs w:val="24"/>
        </w:rPr>
        <w:t>2</w:t>
      </w:r>
      <w:r w:rsidR="009D334C" w:rsidRPr="00CD4B01">
        <w:rPr>
          <w:b/>
          <w:sz w:val="24"/>
          <w:szCs w:val="24"/>
        </w:rPr>
        <w:t>.5 Phylogenetic tree construction</w:t>
      </w:r>
    </w:p>
    <w:p w14:paraId="768F487D" w14:textId="40B06CC7" w:rsidR="00885C2E" w:rsidRDefault="009D334C" w:rsidP="009D334C">
      <w:pPr>
        <w:spacing w:before="240" w:after="240" w:line="480" w:lineRule="auto"/>
        <w:rPr>
          <w:sz w:val="24"/>
          <w:szCs w:val="24"/>
        </w:rPr>
        <w:sectPr w:rsidR="00885C2E" w:rsidSect="00456E2C">
          <w:pgSz w:w="12240" w:h="15840"/>
          <w:pgMar w:top="1440" w:right="1440" w:bottom="1440" w:left="1440" w:header="720" w:footer="720" w:gutter="0"/>
          <w:lnNumType w:countBy="1" w:restart="continuous"/>
          <w:pgNumType w:start="1"/>
          <w:cols w:space="720"/>
          <w:docGrid w:linePitch="299"/>
        </w:sectPr>
      </w:pPr>
      <w:r w:rsidRPr="00CD4B01">
        <w:rPr>
          <w:sz w:val="24"/>
          <w:szCs w:val="24"/>
        </w:rPr>
        <w:t xml:space="preserve">To construct the phylogenetic tree of ammonia oxidizing archaea (AOA), potential AOA ASVs were initially identified from the larger 16S rRNA sequence dataset using the </w:t>
      </w:r>
      <w:r w:rsidRPr="00CD4B01">
        <w:rPr>
          <w:sz w:val="24"/>
          <w:szCs w:val="24"/>
        </w:rPr>
        <w:lastRenderedPageBreak/>
        <w:t xml:space="preserve">Faprotax database aerobic ammonia oxidation functional classification identified via the </w:t>
      </w:r>
      <w:r w:rsidRPr="00CD4B01">
        <w:rPr>
          <w:i/>
          <w:sz w:val="24"/>
          <w:szCs w:val="24"/>
        </w:rPr>
        <w:t xml:space="preserve">microeco </w:t>
      </w:r>
      <w:r w:rsidRPr="00CD4B01">
        <w:rPr>
          <w:sz w:val="24"/>
          <w:szCs w:val="24"/>
        </w:rPr>
        <w:t>(v0.14.1) wrapper in R, and filtered for sequenc</w:t>
      </w:r>
      <w:r w:rsidR="00977741">
        <w:rPr>
          <w:sz w:val="24"/>
          <w:szCs w:val="24"/>
        </w:rPr>
        <w:t>es in the class Nitrososphaeria</w:t>
      </w:r>
      <w:r w:rsidR="00977741">
        <w:rPr>
          <w:color w:val="000000"/>
          <w:sz w:val="24"/>
          <w:szCs w:val="24"/>
        </w:rPr>
        <w:t xml:space="preserve"> </w:t>
      </w:r>
      <w:r w:rsidR="00977741">
        <w:rPr>
          <w:color w:val="000000"/>
          <w:sz w:val="24"/>
          <w:szCs w:val="24"/>
        </w:rPr>
        <w:fldChar w:fldCharType="begin"/>
      </w:r>
      <w:r w:rsidR="00650CEC">
        <w:rPr>
          <w:color w:val="000000"/>
          <w:sz w:val="24"/>
          <w:szCs w:val="24"/>
        </w:rPr>
        <w:instrText xml:space="preserve"> ADDIN ZOTERO_ITEM CSL_CITATION {"citationID":"AsYlt4Ai","properties":{"formattedCitation":"[66, 67]","plainCitation":"[66, 67]","noteIndex":0},"citationItems":[{"id":54,"uris":["http://zotero.org/users/local/lzRxkMmx/items/C8CFVZXJ"],"itemData":{"id":54,"type":"article-journal","container-title":"Nat Ecol Evol","language":"en","page":"15","title":"High taxonomic variability despite stable functional structure across microbial communities","volume":"1","author":[{"family":"Louca","given":"S."},{"family":"Jacques","given":"S.M.S."},{"family":"Pires","given":"A.P.F."},{"family":"Leal","given":"J.S."},{"family":"Srivastava","given":"D.S."},{"family":"Parfrey","given":"L.W."}],"issued":{"date-parts":[["2016"]]}}},{"id":55,"uris":["http://zotero.org/users/local/lzRxkMmx/items/EV5D9BUS"],"itemData":{"id":55,"type":"article-journal","container-title":"FEMS Microbiol Ecol","language":"en","page":"97","title":"microeco: an R package for data mining in microbial community ecology","author":[{"family":"Liu","given":"C."},{"family":"Cui","given":"Y."},{"family":"Li","given":"X."},{"family":"Yao","given":"M."}],"issued":{"date-parts":[["2021"]]}}}],"schema":"https://github.com/citation-style-language/schema/raw/master/csl-citation.json"} </w:instrText>
      </w:r>
      <w:r w:rsidR="00977741">
        <w:rPr>
          <w:color w:val="000000"/>
          <w:sz w:val="24"/>
          <w:szCs w:val="24"/>
        </w:rPr>
        <w:fldChar w:fldCharType="separate"/>
      </w:r>
      <w:r w:rsidR="00650CEC" w:rsidRPr="00650CEC">
        <w:rPr>
          <w:sz w:val="24"/>
        </w:rPr>
        <w:t>[66, 67]</w:t>
      </w:r>
      <w:r w:rsidR="00977741">
        <w:rPr>
          <w:color w:val="000000"/>
          <w:sz w:val="24"/>
          <w:szCs w:val="24"/>
        </w:rPr>
        <w:fldChar w:fldCharType="end"/>
      </w:r>
      <w:r w:rsidRPr="00CD4B01">
        <w:rPr>
          <w:sz w:val="24"/>
          <w:szCs w:val="24"/>
        </w:rPr>
        <w:t>. These reads were then confirmed against the BLASTn database identity threshold of 93%</w:t>
      </w:r>
      <w:r w:rsidR="00977741">
        <w:rPr>
          <w:sz w:val="24"/>
          <w:szCs w:val="24"/>
        </w:rPr>
        <w:t xml:space="preserve"> </w:t>
      </w:r>
      <w:r w:rsidR="00977741">
        <w:rPr>
          <w:sz w:val="24"/>
          <w:szCs w:val="24"/>
        </w:rPr>
        <w:fldChar w:fldCharType="begin"/>
      </w:r>
      <w:r w:rsidR="00650CEC">
        <w:rPr>
          <w:sz w:val="24"/>
          <w:szCs w:val="24"/>
        </w:rPr>
        <w:instrText xml:space="preserve"> ADDIN ZOTERO_ITEM CSL_CITATION {"citationID":"U82EdzCC","properties":{"formattedCitation":"[68]","plainCitation":"[68]","noteIndex":0},"citationItems":[{"id":56,"uris":["http://zotero.org/users/local/lzRxkMmx/items/S5R3H852"],"itemData":{"id":56,"type":"article-journal","container-title":"Nucleic Acids Res","language":"en","page":"20– 26","title":"Database resources of the national center for biotechnology information","volume":"50","author":[{"family":"Sayers","given":"E.W."},{"family":"Bolton","given":"E.E."},{"family":"Brister","given":"Canese","suffix":"JR"},{"family":"K","given":"Chan"},{"family":"J","given":"Comeau"},{"literal":"D.C."}],"issued":{"date-parts":[["2022"]]}}}],"schema":"https://github.com/citation-style-language/schema/raw/master/csl-citation.json"} </w:instrText>
      </w:r>
      <w:r w:rsidR="00977741">
        <w:rPr>
          <w:sz w:val="24"/>
          <w:szCs w:val="24"/>
        </w:rPr>
        <w:fldChar w:fldCharType="separate"/>
      </w:r>
      <w:r w:rsidR="00650CEC" w:rsidRPr="00650CEC">
        <w:rPr>
          <w:sz w:val="24"/>
        </w:rPr>
        <w:t>[68]</w:t>
      </w:r>
      <w:r w:rsidR="00977741">
        <w:rPr>
          <w:sz w:val="24"/>
          <w:szCs w:val="24"/>
        </w:rPr>
        <w:fldChar w:fldCharType="end"/>
      </w:r>
      <w:r w:rsidRPr="00CD4B01">
        <w:rPr>
          <w:sz w:val="24"/>
          <w:szCs w:val="24"/>
        </w:rPr>
        <w:t xml:space="preserve">. To further verify the functional identity of these reads within AOA, a phylogenetic tree was constructed using a database linking 16S rRNA gene classifications to amoA taxonomy </w:t>
      </w:r>
      <w:r w:rsidR="00977741">
        <w:rPr>
          <w:sz w:val="24"/>
          <w:szCs w:val="24"/>
        </w:rPr>
        <w:fldChar w:fldCharType="begin"/>
      </w:r>
      <w:r w:rsidR="00977741">
        <w:rPr>
          <w:sz w:val="24"/>
          <w:szCs w:val="24"/>
        </w:rPr>
        <w:instrText xml:space="preserve"> ADDIN ZOTERO_ITEM CSL_CITATION {"citationID":"hvsKonyT","properties":{"formattedCitation":"[38]","plainCitation":"[38]","noteIndex":0},"citationItems":[{"id":37,"uris":["http://zotero.org/users/local/lzRxkMmx/items/DA5B8SXU"],"itemData":{"id":37,"type":"document","language":"en","note":"page: 0054621","title":"Linking 16S rRNA Gene Classification to Gene Taxonomy Reveals Environmental Distribution of Ammonia-Oxidizing Archaeal Clades in Peatland Soils","author":[{"family":"Wang","given":"H."},{"family":"Bagnoud","given":"A."},{"family":"Ponce-Toledo","given":"R.I."},{"family":"Kerou","given":"M."},{"family":"Weil","given":"M."},{"family":"Schleper","given":"C."}],"issued":{"date-parts":[["2021"]]}}}],"schema":"https://github.com/citation-style-language/schema/raw/master/csl-citation.json"} </w:instrText>
      </w:r>
      <w:r w:rsidR="00977741">
        <w:rPr>
          <w:sz w:val="24"/>
          <w:szCs w:val="24"/>
        </w:rPr>
        <w:fldChar w:fldCharType="separate"/>
      </w:r>
      <w:r w:rsidR="00977741" w:rsidRPr="00977741">
        <w:rPr>
          <w:sz w:val="24"/>
        </w:rPr>
        <w:t>[38]</w:t>
      </w:r>
      <w:r w:rsidR="00977741">
        <w:rPr>
          <w:sz w:val="24"/>
          <w:szCs w:val="24"/>
        </w:rPr>
        <w:fldChar w:fldCharType="end"/>
      </w:r>
      <w:r w:rsidRPr="00CD4B01">
        <w:rPr>
          <w:sz w:val="24"/>
          <w:szCs w:val="24"/>
        </w:rPr>
        <w:t>. First, the BLASTn-curated 16S rRNA sequences were merged with the amoA database and aligned with MAAFT (v7)</w:t>
      </w:r>
      <w:r w:rsidR="00977741">
        <w:rPr>
          <w:sz w:val="24"/>
          <w:szCs w:val="24"/>
        </w:rPr>
        <w:t xml:space="preserve"> </w:t>
      </w:r>
      <w:r w:rsidR="00977741">
        <w:rPr>
          <w:sz w:val="24"/>
          <w:szCs w:val="24"/>
        </w:rPr>
        <w:fldChar w:fldCharType="begin"/>
      </w:r>
      <w:r w:rsidR="00650CEC">
        <w:rPr>
          <w:sz w:val="24"/>
          <w:szCs w:val="24"/>
        </w:rPr>
        <w:instrText xml:space="preserve"> ADDIN ZOTERO_ITEM CSL_CITATION {"citationID":"ZqBXai8Q","properties":{"formattedCitation":"[69]","plainCitation":"[69]","noteIndex":0},"citationItems":[{"id":57,"uris":["http://zotero.org/users/local/lzRxkMmx/items/D95PRPE8"],"itemData":{"id":57,"type":"article-journal","container-title":"Brief Bioinform","language":"en","page":"1160–1166","title":"MAFFT online service: multiple sequence alignment, interactive sequence choice and visualization","volume":"20","author":[{"family":"Katoh","given":"K."},{"family":"Rozewicki","given":"J."},{"family":"Yamada","given":"K.D."}],"issued":{"date-parts":[["2019"]]}}}],"schema":"https://github.com/citation-style-language/schema/raw/master/csl-citation.json"} </w:instrText>
      </w:r>
      <w:r w:rsidR="00977741">
        <w:rPr>
          <w:sz w:val="24"/>
          <w:szCs w:val="24"/>
        </w:rPr>
        <w:fldChar w:fldCharType="separate"/>
      </w:r>
      <w:r w:rsidR="00650CEC" w:rsidRPr="00650CEC">
        <w:rPr>
          <w:sz w:val="24"/>
        </w:rPr>
        <w:t>[69]</w:t>
      </w:r>
      <w:r w:rsidR="00977741">
        <w:rPr>
          <w:sz w:val="24"/>
          <w:szCs w:val="24"/>
        </w:rPr>
        <w:fldChar w:fldCharType="end"/>
      </w:r>
      <w:r w:rsidRPr="00CD4B01">
        <w:rPr>
          <w:sz w:val="24"/>
          <w:szCs w:val="24"/>
        </w:rPr>
        <w:t>. Then, the aligned sequences were trimmed to the 16S sequence bp length in AliView</w:t>
      </w:r>
      <w:r w:rsidR="00977741">
        <w:rPr>
          <w:sz w:val="24"/>
          <w:szCs w:val="24"/>
        </w:rPr>
        <w:t xml:space="preserve"> </w:t>
      </w:r>
      <w:r w:rsidR="00977741">
        <w:rPr>
          <w:sz w:val="24"/>
          <w:szCs w:val="24"/>
        </w:rPr>
        <w:fldChar w:fldCharType="begin"/>
      </w:r>
      <w:r w:rsidR="00650CEC">
        <w:rPr>
          <w:sz w:val="24"/>
          <w:szCs w:val="24"/>
        </w:rPr>
        <w:instrText xml:space="preserve"> ADDIN ZOTERO_ITEM CSL_CITATION {"citationID":"YKbJtPC1","properties":{"formattedCitation":"[70]","plainCitation":"[70]","noteIndex":0},"citationItems":[{"id":58,"uris":["http://zotero.org/users/local/lzRxkMmx/items/EA7LAST2"],"itemData":{"id":58,"type":"article-journal","container-title":"Bioinformatics","language":"en","page":"3276–3278","title":"AliView: a fast and lightweight alignment viewer and editor for large datasets","volume":"30","author":[{"family":"Larsson","given":"A."}],"issued":{"date-parts":[["2014"]]}}}],"schema":"https://github.com/citation-style-language/schema/raw/master/csl-citation.json"} </w:instrText>
      </w:r>
      <w:r w:rsidR="00977741">
        <w:rPr>
          <w:sz w:val="24"/>
          <w:szCs w:val="24"/>
        </w:rPr>
        <w:fldChar w:fldCharType="separate"/>
      </w:r>
      <w:r w:rsidR="00650CEC" w:rsidRPr="00650CEC">
        <w:rPr>
          <w:sz w:val="24"/>
        </w:rPr>
        <w:t>[70]</w:t>
      </w:r>
      <w:r w:rsidR="00977741">
        <w:rPr>
          <w:sz w:val="24"/>
          <w:szCs w:val="24"/>
        </w:rPr>
        <w:fldChar w:fldCharType="end"/>
      </w:r>
      <w:r w:rsidRPr="00CD4B01">
        <w:rPr>
          <w:sz w:val="24"/>
          <w:szCs w:val="24"/>
        </w:rPr>
        <w:t xml:space="preserve">. The phylogenetic tree was then constructed via IQTree </w:t>
      </w:r>
      <w:r w:rsidR="00977741">
        <w:rPr>
          <w:sz w:val="24"/>
          <w:szCs w:val="24"/>
        </w:rPr>
        <w:fldChar w:fldCharType="begin"/>
      </w:r>
      <w:r w:rsidR="00650CEC">
        <w:rPr>
          <w:sz w:val="24"/>
          <w:szCs w:val="24"/>
        </w:rPr>
        <w:instrText xml:space="preserve"> ADDIN ZOTERO_ITEM CSL_CITATION {"citationID":"om6xrCam","properties":{"formattedCitation":"[71]","plainCitation":"[71]","noteIndex":0},"citationItems":[{"id":59,"uris":["http://zotero.org/users/local/lzRxkMmx/items/3Y55GTF5"],"itemData":{"id":59,"type":"article-journal","container-title":"Mol Biol Evol","language":"en","page":"268–274","title":"IQ-TREE: a fast and effective stochastic algorithm for estimating maximum-likelihood phylogenies","volume":"32","author":[{"family":"Nguyen","given":"L.-T."},{"family":"Schmidt","given":"H.A."},{"family":"Haeseler","given":"A."},{"family":"Minh","given":"B.Q."}],"issued":{"date-parts":[["2015"]]}}}],"schema":"https://github.com/citation-style-language/schema/raw/master/csl-citation.json"} </w:instrText>
      </w:r>
      <w:r w:rsidR="00977741">
        <w:rPr>
          <w:sz w:val="24"/>
          <w:szCs w:val="24"/>
        </w:rPr>
        <w:fldChar w:fldCharType="separate"/>
      </w:r>
      <w:r w:rsidR="00650CEC" w:rsidRPr="00650CEC">
        <w:rPr>
          <w:sz w:val="24"/>
        </w:rPr>
        <w:t>[71]</w:t>
      </w:r>
      <w:r w:rsidR="00977741">
        <w:rPr>
          <w:sz w:val="24"/>
          <w:szCs w:val="24"/>
        </w:rPr>
        <w:fldChar w:fldCharType="end"/>
      </w:r>
      <w:r w:rsidRPr="00CD4B01">
        <w:rPr>
          <w:sz w:val="24"/>
          <w:szCs w:val="24"/>
        </w:rPr>
        <w:t xml:space="preserve"> (v1.6.12) using the TIM3e+G64 model (BIC = 15778.75, identified via ModelFinder</w:t>
      </w:r>
      <w:r w:rsidR="00D8177C">
        <w:rPr>
          <w:sz w:val="24"/>
          <w:szCs w:val="24"/>
        </w:rPr>
        <w:t xml:space="preserve"> </w:t>
      </w:r>
      <w:r w:rsidR="00977741">
        <w:rPr>
          <w:sz w:val="24"/>
          <w:szCs w:val="24"/>
        </w:rPr>
        <w:fldChar w:fldCharType="begin"/>
      </w:r>
      <w:r w:rsidR="00650CEC">
        <w:rPr>
          <w:sz w:val="24"/>
          <w:szCs w:val="24"/>
        </w:rPr>
        <w:instrText xml:space="preserve"> ADDIN ZOTERO_ITEM CSL_CITATION {"citationID":"l4X6fISQ","properties":{"formattedCitation":"[72]","plainCitation":"[72]","noteIndex":0},"citationItems":[{"id":60,"uris":["http://zotero.org/users/local/lzRxkMmx/items/IM3T2GD8"],"itemData":{"id":60,"type":"article-journal","container-title":"Nat Methods","language":"da","page":"587–589","title":"ModelFinder: fast model selection for accurate phylogenetic estimates","volume":"14","author":[{"family":"Kalyaanamoorthy","given":"S."},{"family":"Minh","given":"B.Q."},{"family":"Wong","given":"T.K.F."},{"family":"Haeseler","given":"A."},{"family":"Jermiin","given":"L.S."}],"issued":{"date-parts":[["2017"]]}}}],"schema":"https://github.com/citation-style-language/schema/raw/master/csl-citation.json"} </w:instrText>
      </w:r>
      <w:r w:rsidR="00977741">
        <w:rPr>
          <w:sz w:val="24"/>
          <w:szCs w:val="24"/>
        </w:rPr>
        <w:fldChar w:fldCharType="separate"/>
      </w:r>
      <w:r w:rsidR="00650CEC" w:rsidRPr="00650CEC">
        <w:rPr>
          <w:sz w:val="24"/>
        </w:rPr>
        <w:t>[72]</w:t>
      </w:r>
      <w:r w:rsidR="00977741">
        <w:rPr>
          <w:sz w:val="24"/>
          <w:szCs w:val="24"/>
        </w:rPr>
        <w:fldChar w:fldCharType="end"/>
      </w:r>
      <w:r w:rsidRPr="00CD4B01">
        <w:rPr>
          <w:sz w:val="24"/>
          <w:szCs w:val="24"/>
        </w:rPr>
        <w:t xml:space="preserve">) with 1000 ultrafast bootstraps via UFBoot2 </w:t>
      </w:r>
      <w:r w:rsidR="00977741">
        <w:rPr>
          <w:sz w:val="24"/>
          <w:szCs w:val="24"/>
        </w:rPr>
        <w:fldChar w:fldCharType="begin"/>
      </w:r>
      <w:r w:rsidR="00650CEC">
        <w:rPr>
          <w:sz w:val="24"/>
          <w:szCs w:val="24"/>
        </w:rPr>
        <w:instrText xml:space="preserve"> ADDIN ZOTERO_ITEM CSL_CITATION {"citationID":"I6ojh8c2","properties":{"formattedCitation":"[73]","plainCitation":"[73]","noteIndex":0},"citationItems":[{"id":61,"uris":["http://zotero.org/users/local/lzRxkMmx/items/XU4LZY94"],"itemData":{"id":61,"type":"article-journal","container-title":"Mol Biol Evol","language":"en","page":"518–522","title":"UFBoot2: Improving the Ultrafast Bootstrap Approximation","volume":"35","author":[{"family":"Hoang","given":"D.T."},{"family":"Chernomor","given":"O."},{"family":"Haeseler","given":"A."},{"family":"Minh","given":"B.Q."},{"family":"Vinh","given":"L.S."}],"issued":{"date-parts":[["2018"]]}}}],"schema":"https://github.com/citation-style-language/schema/raw/master/csl-citation.json"} </w:instrText>
      </w:r>
      <w:r w:rsidR="00977741">
        <w:rPr>
          <w:sz w:val="24"/>
          <w:szCs w:val="24"/>
        </w:rPr>
        <w:fldChar w:fldCharType="separate"/>
      </w:r>
      <w:r w:rsidR="00650CEC" w:rsidRPr="00650CEC">
        <w:rPr>
          <w:sz w:val="24"/>
        </w:rPr>
        <w:t>[73]</w:t>
      </w:r>
      <w:r w:rsidR="00977741">
        <w:rPr>
          <w:sz w:val="24"/>
          <w:szCs w:val="24"/>
        </w:rPr>
        <w:fldChar w:fldCharType="end"/>
      </w:r>
      <w:r w:rsidR="00977741" w:rsidRPr="00CD4B01">
        <w:rPr>
          <w:sz w:val="24"/>
          <w:szCs w:val="24"/>
        </w:rPr>
        <w:t xml:space="preserve"> </w:t>
      </w:r>
      <w:r w:rsidRPr="00CD4B01">
        <w:rPr>
          <w:sz w:val="24"/>
          <w:szCs w:val="24"/>
        </w:rPr>
        <w:t xml:space="preserve">to create a maximum likelihood tree. This tree was then visualized using the iTOL platform </w:t>
      </w:r>
      <w:r w:rsidR="00977741">
        <w:rPr>
          <w:sz w:val="24"/>
          <w:szCs w:val="24"/>
        </w:rPr>
        <w:fldChar w:fldCharType="begin"/>
      </w:r>
      <w:r w:rsidR="00650CEC">
        <w:rPr>
          <w:sz w:val="24"/>
          <w:szCs w:val="24"/>
        </w:rPr>
        <w:instrText xml:space="preserve"> ADDIN ZOTERO_ITEM CSL_CITATION {"citationID":"fp49yeZS","properties":{"formattedCitation":"[74]","plainCitation":"[74]","noteIndex":0},"citationItems":[{"id":62,"uris":["http://zotero.org/users/local/lzRxkMmx/items/LC4HJME5"],"itemData":{"id":62,"type":"article-journal","container-title":"Nucleic Acids Res","language":"en","page":"293– 296","title":"Interactive Tree Of Life (iTOL) v5: an online tool for phylogenetic tree display and annotation","volume":"49","author":[{"family":"Letunic","given":"I."},{"family":"Bork","given":"P."}],"issued":{"date-parts":[["2021"]]}}}],"schema":"https://github.com/citation-style-language/schema/raw/master/csl-citation.json"} </w:instrText>
      </w:r>
      <w:r w:rsidR="00977741">
        <w:rPr>
          <w:sz w:val="24"/>
          <w:szCs w:val="24"/>
        </w:rPr>
        <w:fldChar w:fldCharType="separate"/>
      </w:r>
      <w:r w:rsidR="00650CEC" w:rsidRPr="00650CEC">
        <w:rPr>
          <w:sz w:val="24"/>
        </w:rPr>
        <w:t>[74]</w:t>
      </w:r>
      <w:r w:rsidR="00977741">
        <w:rPr>
          <w:sz w:val="24"/>
          <w:szCs w:val="24"/>
        </w:rPr>
        <w:fldChar w:fldCharType="end"/>
      </w:r>
      <w:bookmarkStart w:id="11" w:name="_71o1rgr5c5bx" w:colFirst="0" w:colLast="0"/>
      <w:bookmarkEnd w:id="11"/>
    </w:p>
    <w:p w14:paraId="21F9520F" w14:textId="4D8D74CE" w:rsidR="009D334C" w:rsidRPr="00885C2E" w:rsidRDefault="009D334C" w:rsidP="00885C2E">
      <w:pPr>
        <w:pStyle w:val="Listenabsatz"/>
        <w:numPr>
          <w:ilvl w:val="0"/>
          <w:numId w:val="4"/>
        </w:numPr>
        <w:spacing w:before="240" w:after="240" w:line="480" w:lineRule="auto"/>
        <w:rPr>
          <w:b/>
          <w:sz w:val="24"/>
          <w:szCs w:val="24"/>
          <w:u w:val="single"/>
        </w:rPr>
      </w:pPr>
      <w:r w:rsidRPr="00885C2E">
        <w:rPr>
          <w:b/>
          <w:sz w:val="24"/>
          <w:szCs w:val="24"/>
          <w:u w:val="single"/>
        </w:rPr>
        <w:lastRenderedPageBreak/>
        <w:t>Results and discussion</w:t>
      </w:r>
    </w:p>
    <w:p w14:paraId="4CE6802D" w14:textId="00C67863" w:rsidR="004A575E" w:rsidRPr="004A575E" w:rsidRDefault="009D334C" w:rsidP="004A575E">
      <w:pPr>
        <w:spacing w:before="240" w:after="240" w:line="480" w:lineRule="auto"/>
        <w:ind w:left="360"/>
        <w:rPr>
          <w:b/>
          <w:sz w:val="24"/>
          <w:szCs w:val="24"/>
        </w:rPr>
      </w:pPr>
      <w:r w:rsidRPr="00CD4B01">
        <w:rPr>
          <w:b/>
          <w:sz w:val="24"/>
          <w:szCs w:val="24"/>
        </w:rPr>
        <w:t>3.1 Defining drought periods</w:t>
      </w:r>
      <w:bookmarkStart w:id="12" w:name="_kmty8j48pbm2" w:colFirst="0" w:colLast="0"/>
      <w:bookmarkEnd w:id="12"/>
    </w:p>
    <w:p w14:paraId="59E26737" w14:textId="4A72D9F8" w:rsidR="00E30D01" w:rsidRPr="00F40A1F" w:rsidRDefault="00F40A1F" w:rsidP="00F40A1F">
      <w:pPr>
        <w:widowControl w:val="0"/>
        <w:spacing w:before="240" w:after="100" w:afterAutospacing="1" w:line="480" w:lineRule="auto"/>
        <w:rPr>
          <w:sz w:val="24"/>
          <w:szCs w:val="24"/>
        </w:rPr>
      </w:pPr>
      <w:r>
        <w:rPr>
          <w:noProof/>
          <w:sz w:val="24"/>
          <w:szCs w:val="24"/>
          <w:lang w:val="en-US"/>
        </w:rPr>
        <w:drawing>
          <wp:anchor distT="0" distB="0" distL="114300" distR="114300" simplePos="0" relativeHeight="251672576" behindDoc="1" locked="0" layoutInCell="1" allowOverlap="1" wp14:anchorId="7540555E" wp14:editId="1EB6E44C">
            <wp:simplePos x="0" y="0"/>
            <wp:positionH relativeFrom="margin">
              <wp:posOffset>-79375</wp:posOffset>
            </wp:positionH>
            <wp:positionV relativeFrom="page">
              <wp:posOffset>4754107</wp:posOffset>
            </wp:positionV>
            <wp:extent cx="6041390" cy="2368550"/>
            <wp:effectExtent l="0" t="0" r="0" b="0"/>
            <wp:wrapTight wrapText="bothSides">
              <wp:wrapPolygon edited="0">
                <wp:start x="0" y="0"/>
                <wp:lineTo x="0" y="21368"/>
                <wp:lineTo x="21523" y="21368"/>
                <wp:lineTo x="21523"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e_hydrology.jpg"/>
                    <pic:cNvPicPr/>
                  </pic:nvPicPr>
                  <pic:blipFill rotWithShape="1">
                    <a:blip r:embed="rId11" cstate="print">
                      <a:extLst>
                        <a:ext uri="{28A0092B-C50C-407E-A947-70E740481C1C}">
                          <a14:useLocalDpi xmlns:a14="http://schemas.microsoft.com/office/drawing/2010/main" val="0"/>
                        </a:ext>
                      </a:extLst>
                    </a:blip>
                    <a:srcRect t="13101" b="17193"/>
                    <a:stretch/>
                  </pic:blipFill>
                  <pic:spPr bwMode="auto">
                    <a:xfrm>
                      <a:off x="0" y="0"/>
                      <a:ext cx="6041390" cy="2368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40A1F">
        <w:rPr>
          <w:i/>
          <w:noProof/>
          <w:color w:val="595959"/>
          <w:sz w:val="24"/>
          <w:szCs w:val="24"/>
        </w:rPr>
        <mc:AlternateContent>
          <mc:Choice Requires="wps">
            <w:drawing>
              <wp:anchor distT="45720" distB="45720" distL="114300" distR="114300" simplePos="0" relativeHeight="251705344" behindDoc="0" locked="0" layoutInCell="1" allowOverlap="1" wp14:anchorId="503A6116" wp14:editId="1336DCFC">
                <wp:simplePos x="0" y="0"/>
                <wp:positionH relativeFrom="column">
                  <wp:posOffset>0</wp:posOffset>
                </wp:positionH>
                <wp:positionV relativeFrom="page">
                  <wp:posOffset>7013050</wp:posOffset>
                </wp:positionV>
                <wp:extent cx="6040755" cy="1969135"/>
                <wp:effectExtent l="0" t="0" r="17145" b="12065"/>
                <wp:wrapSquare wrapText="bothSides"/>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0755" cy="1969135"/>
                        </a:xfrm>
                        <a:prstGeom prst="rect">
                          <a:avLst/>
                        </a:prstGeom>
                        <a:solidFill>
                          <a:srgbClr val="FFFFFF"/>
                        </a:solidFill>
                        <a:ln w="9525">
                          <a:solidFill>
                            <a:schemeClr val="bg1"/>
                          </a:solidFill>
                          <a:miter lim="800000"/>
                          <a:headEnd/>
                          <a:tailEnd/>
                        </a:ln>
                      </wps:spPr>
                      <wps:txbx>
                        <w:txbxContent>
                          <w:p w14:paraId="5697AAD7" w14:textId="4C93207C" w:rsidR="00F40A1F" w:rsidRDefault="00F40A1F" w:rsidP="00F40A1F">
                            <w:pPr>
                              <w:widowControl w:val="0"/>
                              <w:spacing w:before="240" w:after="240" w:line="240" w:lineRule="auto"/>
                              <w:rPr>
                                <w:i/>
                                <w:color w:val="595959"/>
                                <w:sz w:val="24"/>
                                <w:szCs w:val="24"/>
                              </w:rPr>
                            </w:pPr>
                            <w:r w:rsidRPr="00501105">
                              <w:rPr>
                                <w:i/>
                                <w:color w:val="595959"/>
                                <w:sz w:val="24"/>
                                <w:szCs w:val="24"/>
                              </w:rPr>
                              <w:t xml:space="preserve">Figure </w:t>
                            </w:r>
                            <w:r>
                              <w:rPr>
                                <w:i/>
                                <w:color w:val="595959"/>
                                <w:sz w:val="24"/>
                                <w:szCs w:val="24"/>
                              </w:rPr>
                              <w:t>1a</w:t>
                            </w:r>
                            <w:r w:rsidRPr="00501105">
                              <w:rPr>
                                <w:i/>
                                <w:color w:val="595959"/>
                                <w:sz w:val="24"/>
                                <w:szCs w:val="24"/>
                              </w:rPr>
                              <w:t xml:space="preserve">. Time series </w:t>
                            </w:r>
                            <w:r>
                              <w:rPr>
                                <w:i/>
                                <w:color w:val="595959"/>
                                <w:sz w:val="24"/>
                                <w:szCs w:val="24"/>
                              </w:rPr>
                              <w:t xml:space="preserve">of daily average water table depth below the surface between 2018-03-15 and 2019-02-28. Dashed lines indicate the drought threshold values for each site as calculated by the k-means clustering algorithm (-5.45 cm for PW and </w:t>
                            </w:r>
                            <w:r>
                              <w:rPr>
                                <w:i/>
                                <w:color w:val="595959"/>
                                <w:sz w:val="24"/>
                                <w:szCs w:val="24"/>
                              </w:rPr>
                              <w:t xml:space="preserve">       </w:t>
                            </w:r>
                            <w:r>
                              <w:rPr>
                                <w:i/>
                                <w:color w:val="595959"/>
                                <w:sz w:val="24"/>
                                <w:szCs w:val="24"/>
                              </w:rPr>
                              <w:t xml:space="preserve">-30.24 cm for CW). </w:t>
                            </w:r>
                          </w:p>
                          <w:p w14:paraId="036ECADF" w14:textId="7AD7B458" w:rsidR="00F40A1F" w:rsidRDefault="00F40A1F" w:rsidP="00F40A1F">
                            <w:pPr>
                              <w:widowControl w:val="0"/>
                              <w:spacing w:before="240" w:after="240" w:line="240" w:lineRule="auto"/>
                              <w:rPr>
                                <w:i/>
                                <w:color w:val="595959"/>
                                <w:sz w:val="24"/>
                                <w:szCs w:val="24"/>
                              </w:rPr>
                            </w:pPr>
                            <w:r>
                              <w:rPr>
                                <w:i/>
                                <w:color w:val="595959"/>
                                <w:sz w:val="24"/>
                                <w:szCs w:val="24"/>
                              </w:rPr>
                              <w:t>Figure 1b. Average soil water content expressed as percentage of weight in the PW and CW sites. Averages were calculated across all subsamples for the sampling period (n = 9) and are included with their respective standard error.</w:t>
                            </w:r>
                          </w:p>
                          <w:p w14:paraId="08364638" w14:textId="559A7F43" w:rsidR="00F40A1F" w:rsidRPr="00F40A1F" w:rsidRDefault="00F40A1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3A6116" id="Textfeld 2" o:spid="_x0000_s1027" type="#_x0000_t202" style="position:absolute;margin-left:0;margin-top:552.2pt;width:475.65pt;height:155.05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" strokecolor="white [3212]">
                <v:textbox style="mso-fit-shape-to-text:t">
                  <w:txbxContent>
                    <w:p w14:paraId="5697AAD7" w14:textId="4C93207C" w:rsidR="00F40A1F" w:rsidRDefault="00F40A1F" w:rsidP="00F40A1F">
                      <w:pPr>
                        <w:widowControl w:val="0"/>
                        <w:spacing w:before="240" w:after="240" w:line="240" w:lineRule="auto"/>
                        <w:rPr>
                          <w:i/>
                          <w:color w:val="595959"/>
                          <w:sz w:val="24"/>
                          <w:szCs w:val="24"/>
                        </w:rPr>
                      </w:pPr>
                      <w:r w:rsidRPr="00501105">
                        <w:rPr>
                          <w:i/>
                          <w:color w:val="595959"/>
                          <w:sz w:val="24"/>
                          <w:szCs w:val="24"/>
                        </w:rPr>
                        <w:t xml:space="preserve">Figure </w:t>
                      </w:r>
                      <w:r>
                        <w:rPr>
                          <w:i/>
                          <w:color w:val="595959"/>
                          <w:sz w:val="24"/>
                          <w:szCs w:val="24"/>
                        </w:rPr>
                        <w:t>1a</w:t>
                      </w:r>
                      <w:r w:rsidRPr="00501105">
                        <w:rPr>
                          <w:i/>
                          <w:color w:val="595959"/>
                          <w:sz w:val="24"/>
                          <w:szCs w:val="24"/>
                        </w:rPr>
                        <w:t xml:space="preserve">. Time series </w:t>
                      </w:r>
                      <w:r>
                        <w:rPr>
                          <w:i/>
                          <w:color w:val="595959"/>
                          <w:sz w:val="24"/>
                          <w:szCs w:val="24"/>
                        </w:rPr>
                        <w:t xml:space="preserve">of daily average water table depth below the surface between 2018-03-15 and 2019-02-28. Dashed lines indicate the drought threshold values for each site as calculated by the k-means clustering algorithm (-5.45 cm for PW and </w:t>
                      </w:r>
                      <w:r>
                        <w:rPr>
                          <w:i/>
                          <w:color w:val="595959"/>
                          <w:sz w:val="24"/>
                          <w:szCs w:val="24"/>
                        </w:rPr>
                        <w:t xml:space="preserve">       </w:t>
                      </w:r>
                      <w:r>
                        <w:rPr>
                          <w:i/>
                          <w:color w:val="595959"/>
                          <w:sz w:val="24"/>
                          <w:szCs w:val="24"/>
                        </w:rPr>
                        <w:t xml:space="preserve">-30.24 cm for CW). </w:t>
                      </w:r>
                    </w:p>
                    <w:p w14:paraId="036ECADF" w14:textId="7AD7B458" w:rsidR="00F40A1F" w:rsidRDefault="00F40A1F" w:rsidP="00F40A1F">
                      <w:pPr>
                        <w:widowControl w:val="0"/>
                        <w:spacing w:before="240" w:after="240" w:line="240" w:lineRule="auto"/>
                        <w:rPr>
                          <w:i/>
                          <w:color w:val="595959"/>
                          <w:sz w:val="24"/>
                          <w:szCs w:val="24"/>
                        </w:rPr>
                      </w:pPr>
                      <w:r>
                        <w:rPr>
                          <w:i/>
                          <w:color w:val="595959"/>
                          <w:sz w:val="24"/>
                          <w:szCs w:val="24"/>
                        </w:rPr>
                        <w:t>Figure 1b. Average soil water content expressed as percentage of weight in the PW and CW sites. Averages were calculated across all subsamples for the sampling period (n = 9) and are included with their respective standard error.</w:t>
                      </w:r>
                    </w:p>
                    <w:p w14:paraId="08364638" w14:textId="559A7F43" w:rsidR="00F40A1F" w:rsidRPr="00F40A1F" w:rsidRDefault="00F40A1F"/>
                  </w:txbxContent>
                </v:textbox>
                <w10:wrap type="square" anchory="page"/>
              </v:shape>
            </w:pict>
          </mc:Fallback>
        </mc:AlternateContent>
      </w:r>
      <w:r w:rsidR="009D334C" w:rsidRPr="00CD4B01">
        <w:rPr>
          <w:sz w:val="24"/>
          <w:szCs w:val="24"/>
        </w:rPr>
        <w:t xml:space="preserve">Drought periods in the region were defined via an unsupervised k-means clustering algorithm using site hydrological characteristics to the following periods: May to November 2018 and April to October 2019. During these drought periods, across all sites there was an average decrease in water table depth of 45.57 cm (p &lt; 0.0001, ANOVA with post-hoc Tukey’s Range Test). Within individual sites, the average water table decreases were </w:t>
      </w:r>
      <w:r w:rsidR="00D8177C">
        <w:rPr>
          <w:sz w:val="24"/>
          <w:szCs w:val="24"/>
        </w:rPr>
        <w:t>23.85 cm in PW and 48.59 cm in CW</w:t>
      </w:r>
      <w:r w:rsidR="009D334C" w:rsidRPr="00CD4B01">
        <w:rPr>
          <w:sz w:val="24"/>
          <w:szCs w:val="24"/>
        </w:rPr>
        <w:t xml:space="preserve"> (p &lt; 0.0001 for </w:t>
      </w:r>
      <w:r w:rsidR="00CF5899">
        <w:rPr>
          <w:sz w:val="24"/>
          <w:szCs w:val="24"/>
        </w:rPr>
        <w:t>both</w:t>
      </w:r>
      <w:r w:rsidR="009D334C" w:rsidRPr="00CD4B01">
        <w:rPr>
          <w:sz w:val="24"/>
          <w:szCs w:val="24"/>
        </w:rPr>
        <w:t>). Drought thresholds were defined by the site-specific lowermost water table value that clustered to the ‘normal’ hydrological conditions. For PW this value was -5.45 cm</w:t>
      </w:r>
      <w:r w:rsidR="00CF5899">
        <w:rPr>
          <w:sz w:val="24"/>
          <w:szCs w:val="24"/>
        </w:rPr>
        <w:t xml:space="preserve"> and </w:t>
      </w:r>
      <w:r w:rsidR="009D334C" w:rsidRPr="00CD4B01">
        <w:rPr>
          <w:sz w:val="24"/>
          <w:szCs w:val="24"/>
        </w:rPr>
        <w:lastRenderedPageBreak/>
        <w:t xml:space="preserve">for CW -30.24 cm (Figure 1). </w:t>
      </w:r>
      <w:r w:rsidR="00CF5899">
        <w:rPr>
          <w:sz w:val="24"/>
          <w:szCs w:val="24"/>
        </w:rPr>
        <w:t>Regionally-specific drought periods were defined from May to November 2018, and April to October 2019.</w:t>
      </w:r>
    </w:p>
    <w:p w14:paraId="1B895F20" w14:textId="77777777" w:rsidR="000B3B47" w:rsidRDefault="004A575E" w:rsidP="000B3B47">
      <w:pPr>
        <w:widowControl w:val="0"/>
        <w:spacing w:before="240" w:after="240" w:line="480" w:lineRule="auto"/>
        <w:rPr>
          <w:sz w:val="24"/>
          <w:szCs w:val="24"/>
        </w:rPr>
      </w:pPr>
      <w:r>
        <w:rPr>
          <w:sz w:val="24"/>
          <w:szCs w:val="24"/>
        </w:rPr>
        <w:t xml:space="preserve">In spite of the drastic water table depression in both sites, the water content in the PW topsoil remained stable, with an average of 80.32% of the soil weight from water. </w:t>
      </w:r>
      <w:r w:rsidR="000B3B47">
        <w:rPr>
          <w:sz w:val="24"/>
          <w:szCs w:val="24"/>
        </w:rPr>
        <w:t xml:space="preserve">In contrast, there was a decrease in topsoil water content in the CW site, though this was insignificant (Kruskal-Wallis). Overall, the average water content in CW ranged from 25.80% to 64.30% of soil weight. </w:t>
      </w:r>
    </w:p>
    <w:p w14:paraId="28B12892" w14:textId="490E6CF2" w:rsidR="000A4F52" w:rsidRPr="00B060DE" w:rsidRDefault="00460AC8" w:rsidP="000B3B47">
      <w:pPr>
        <w:widowControl w:val="0"/>
        <w:spacing w:before="240" w:after="240" w:line="480" w:lineRule="auto"/>
        <w:rPr>
          <w:b/>
          <w:sz w:val="24"/>
          <w:szCs w:val="24"/>
        </w:rPr>
      </w:pPr>
      <w:r w:rsidRPr="00CD4B01">
        <w:rPr>
          <w:b/>
          <w:sz w:val="24"/>
          <w:szCs w:val="24"/>
        </w:rPr>
        <w:t>3.</w:t>
      </w:r>
      <w:r w:rsidR="00CF5899">
        <w:rPr>
          <w:b/>
          <w:sz w:val="24"/>
          <w:szCs w:val="24"/>
        </w:rPr>
        <w:t>2</w:t>
      </w:r>
      <w:r w:rsidRPr="00CD4B01">
        <w:rPr>
          <w:b/>
          <w:sz w:val="24"/>
          <w:szCs w:val="24"/>
        </w:rPr>
        <w:t xml:space="preserve"> </w:t>
      </w:r>
      <w:commentRangeStart w:id="13"/>
      <w:r w:rsidRPr="00CD4B01">
        <w:rPr>
          <w:b/>
          <w:sz w:val="24"/>
          <w:szCs w:val="24"/>
        </w:rPr>
        <w:t xml:space="preserve">Absolute </w:t>
      </w:r>
      <w:r w:rsidR="00963D78">
        <w:rPr>
          <w:b/>
          <w:sz w:val="24"/>
          <w:szCs w:val="24"/>
        </w:rPr>
        <w:t>a</w:t>
      </w:r>
      <w:r w:rsidRPr="00CD4B01">
        <w:rPr>
          <w:b/>
          <w:sz w:val="24"/>
          <w:szCs w:val="24"/>
        </w:rPr>
        <w:t xml:space="preserve">bundance of AOA and AOB </w:t>
      </w:r>
      <w:commentRangeEnd w:id="13"/>
      <w:r w:rsidR="000A4F52">
        <w:rPr>
          <w:rStyle w:val="Kommentarzeichen"/>
        </w:rPr>
        <w:commentReference w:id="13"/>
      </w:r>
    </w:p>
    <w:p w14:paraId="43311D6B" w14:textId="4A63CFB1" w:rsidR="00C6408D" w:rsidRDefault="00F67A60" w:rsidP="009D334C">
      <w:pPr>
        <w:widowControl w:val="0"/>
        <w:spacing w:before="240" w:after="240" w:line="480" w:lineRule="auto"/>
        <w:rPr>
          <w:sz w:val="24"/>
          <w:szCs w:val="24"/>
        </w:rPr>
      </w:pPr>
      <w:r w:rsidRPr="002A49EF">
        <w:rPr>
          <w:sz w:val="24"/>
          <w:szCs w:val="24"/>
        </w:rPr>
        <w:t xml:space="preserve">To investigate the temporal variability and impact of drought on ammonia oxidizing microbes in fen peatlands, both archaeal and bacterial ammonia oxidizers were considered. Although a third group known as complete ammonia oxidizing bacteria (comammox) </w:t>
      </w:r>
      <w:r w:rsidR="000A1695" w:rsidRPr="002A49EF">
        <w:rPr>
          <w:sz w:val="24"/>
          <w:szCs w:val="24"/>
        </w:rPr>
        <w:t xml:space="preserve">within the </w:t>
      </w:r>
      <w:r w:rsidR="000A1695" w:rsidRPr="002A49EF">
        <w:rPr>
          <w:i/>
          <w:sz w:val="24"/>
          <w:szCs w:val="24"/>
        </w:rPr>
        <w:t xml:space="preserve">Nitrospira </w:t>
      </w:r>
      <w:r w:rsidR="000A1695" w:rsidRPr="002A49EF">
        <w:rPr>
          <w:sz w:val="24"/>
          <w:szCs w:val="24"/>
        </w:rPr>
        <w:t xml:space="preserve">genus </w:t>
      </w:r>
      <w:r w:rsidRPr="002A49EF">
        <w:rPr>
          <w:sz w:val="24"/>
          <w:szCs w:val="24"/>
        </w:rPr>
        <w:t xml:space="preserve">has been shown to play a role in ammonia oxidation </w:t>
      </w:r>
      <w:r w:rsidR="00265291" w:rsidRPr="002A49EF">
        <w:rPr>
          <w:sz w:val="24"/>
          <w:szCs w:val="24"/>
        </w:rPr>
        <w:t>by fully converting ammoni</w:t>
      </w:r>
      <w:r w:rsidR="000A1695" w:rsidRPr="002A49EF">
        <w:rPr>
          <w:sz w:val="24"/>
          <w:szCs w:val="24"/>
        </w:rPr>
        <w:t>a</w:t>
      </w:r>
      <w:r w:rsidR="00265291" w:rsidRPr="002A49EF">
        <w:rPr>
          <w:sz w:val="24"/>
          <w:szCs w:val="24"/>
        </w:rPr>
        <w:t xml:space="preserve"> to nitrate </w:t>
      </w:r>
      <w:r w:rsidR="000A1695" w:rsidRPr="002A49EF">
        <w:rPr>
          <w:sz w:val="24"/>
          <w:szCs w:val="24"/>
        </w:rPr>
        <w:fldChar w:fldCharType="begin"/>
      </w:r>
      <w:r w:rsidR="00650CEC">
        <w:rPr>
          <w:sz w:val="24"/>
          <w:szCs w:val="24"/>
        </w:rPr>
        <w:instrText xml:space="preserve"> ADDIN ZOTERO_ITEM CSL_CITATION {"citationID":"UGLQmXmk","properties":{"formattedCitation":"[75, 76]","plainCitation":"[75, 76]","noteIndex":0},"citationItems":[{"id":137,"uris":["http://zotero.org/users/local/lzRxkMmx/items/WG4RFYT5"],"itemData":{"id":137,"type":"article-journal","container-title":"Nature","DOI":"10.1038/nature16461","ISSN":"0028-0836, 1476-4687","issue":"7583","journalAbbreviation":"Nature","language":"en","page":"504-509","source":"DOI.org (Crossref)","title":"Complete nitrification by Nitrospira bacteria","volume":"528","author":[{"family":"Daims","given":"Holger"},{"family":"Lebedeva","given":"Elena V."},{"family":"Pjevac","given":"Petra"},{"family":"Han","given":"Ping"},{"family":"Herbold","given":"Craig"},{"family":"Albertsen","given":"Mads"},{"family":"Jehmlich","given":"Nico"},{"family":"Palatinszky","given":"Marton"},{"family":"Vierheilig","given":"Julia"},{"family":"Bulaev","given":"Alexandr"},{"family":"Kirkegaard","given":"Rasmus H."},{"family":"Von Bergen","given":"Martin"},{"family":"Rattei","given":"Thomas"},{"family":"Bendinger","given":"Bernd"},{"family":"Nielsen","given":"Per H."},{"family":"Wagner","given":"Michael"}],"issued":{"date-parts":[["2015",12,24]]}}},{"id":139,"uris":["http://zotero.org/users/local/lzRxkMmx/items/6MHXD3IU"],"itemData":{"id":139,"type":"article-journal","container-title":"Nature","DOI":"10.1038/nature16459","ISSN":"0028-0836, 1476-4687","issue":"7583","journalAbbreviation":"Nature","language":"en","page":"555-559","source":"DOI.org (Crossref)","title":"Complete nitrification by a single microorganism","volume":"528","author":[{"family":"Van Kessel","given":"Maartje A. H. J."},{"family":"Speth","given":"Daan R."},{"family":"Albertsen","given":"Mads"},{"family":"Nielsen","given":"Per H."},{"family":"Op Den Camp","given":"Huub J. M."},{"family":"Kartal","given":"Boran"},{"family":"Jetten","given":"Mike S. M."},{"family":"Lücker","given":"Sebastian"}],"issued":{"date-parts":[["2015",12,24]]}}}],"schema":"https://github.com/citation-style-language/schema/raw/master/csl-citation.json"} </w:instrText>
      </w:r>
      <w:r w:rsidR="000A1695" w:rsidRPr="002A49EF">
        <w:rPr>
          <w:sz w:val="24"/>
          <w:szCs w:val="24"/>
        </w:rPr>
        <w:fldChar w:fldCharType="separate"/>
      </w:r>
      <w:r w:rsidR="00650CEC" w:rsidRPr="00650CEC">
        <w:rPr>
          <w:sz w:val="24"/>
        </w:rPr>
        <w:t>[75, 76]</w:t>
      </w:r>
      <w:r w:rsidR="000A1695" w:rsidRPr="002A49EF">
        <w:rPr>
          <w:sz w:val="24"/>
          <w:szCs w:val="24"/>
        </w:rPr>
        <w:fldChar w:fldCharType="end"/>
      </w:r>
      <w:r w:rsidR="000A1695" w:rsidRPr="002A49EF">
        <w:rPr>
          <w:sz w:val="24"/>
          <w:szCs w:val="24"/>
        </w:rPr>
        <w:t xml:space="preserve">, </w:t>
      </w:r>
      <w:r w:rsidRPr="002A49EF">
        <w:rPr>
          <w:sz w:val="24"/>
          <w:szCs w:val="24"/>
        </w:rPr>
        <w:t xml:space="preserve">their presence was negligible in the </w:t>
      </w:r>
      <w:r w:rsidR="009B698F">
        <w:rPr>
          <w:rFonts w:hint="eastAsia"/>
          <w:sz w:val="24"/>
          <w:szCs w:val="24"/>
          <w:lang w:eastAsia="zh-CN"/>
        </w:rPr>
        <w:t>sequencing</w:t>
      </w:r>
      <w:r w:rsidR="009B698F" w:rsidRPr="002A49EF">
        <w:rPr>
          <w:sz w:val="24"/>
          <w:szCs w:val="24"/>
        </w:rPr>
        <w:t xml:space="preserve"> </w:t>
      </w:r>
      <w:r w:rsidRPr="002A49EF">
        <w:rPr>
          <w:sz w:val="24"/>
          <w:szCs w:val="24"/>
        </w:rPr>
        <w:t xml:space="preserve">data for these sites. </w:t>
      </w:r>
      <w:r w:rsidR="00265291" w:rsidRPr="002A49EF">
        <w:rPr>
          <w:sz w:val="24"/>
          <w:szCs w:val="24"/>
        </w:rPr>
        <w:t xml:space="preserve">Only </w:t>
      </w:r>
      <w:r w:rsidR="00C1572E" w:rsidRPr="002A49EF">
        <w:rPr>
          <w:sz w:val="24"/>
          <w:szCs w:val="24"/>
        </w:rPr>
        <w:t>10</w:t>
      </w:r>
      <w:r w:rsidR="00265291" w:rsidRPr="002A49EF">
        <w:rPr>
          <w:sz w:val="24"/>
          <w:szCs w:val="24"/>
        </w:rPr>
        <w:t xml:space="preserve"> </w:t>
      </w:r>
      <w:r w:rsidR="000A1695" w:rsidRPr="002A49EF">
        <w:rPr>
          <w:i/>
          <w:sz w:val="24"/>
          <w:szCs w:val="24"/>
        </w:rPr>
        <w:t>Nitrospira</w:t>
      </w:r>
      <w:r w:rsidR="00265291" w:rsidRPr="002A49EF">
        <w:rPr>
          <w:sz w:val="24"/>
          <w:szCs w:val="24"/>
        </w:rPr>
        <w:t xml:space="preserve"> </w:t>
      </w:r>
      <w:r w:rsidR="00697366">
        <w:rPr>
          <w:sz w:val="24"/>
          <w:szCs w:val="24"/>
        </w:rPr>
        <w:t>ASV</w:t>
      </w:r>
      <w:r w:rsidR="000A1695" w:rsidRPr="002A49EF">
        <w:rPr>
          <w:sz w:val="24"/>
          <w:szCs w:val="24"/>
        </w:rPr>
        <w:t xml:space="preserve">s </w:t>
      </w:r>
      <w:r w:rsidR="00265291" w:rsidRPr="002A49EF">
        <w:rPr>
          <w:sz w:val="24"/>
          <w:szCs w:val="24"/>
        </w:rPr>
        <w:t xml:space="preserve">in the </w:t>
      </w:r>
      <w:r w:rsidR="0083482E">
        <w:rPr>
          <w:sz w:val="24"/>
          <w:szCs w:val="24"/>
        </w:rPr>
        <w:t>genomic</w:t>
      </w:r>
      <w:r w:rsidR="00265291" w:rsidRPr="002A49EF">
        <w:rPr>
          <w:sz w:val="24"/>
          <w:szCs w:val="24"/>
        </w:rPr>
        <w:t xml:space="preserve"> dataset </w:t>
      </w:r>
      <w:r w:rsidR="00C1572E" w:rsidRPr="002A49EF">
        <w:rPr>
          <w:sz w:val="24"/>
          <w:szCs w:val="24"/>
        </w:rPr>
        <w:t xml:space="preserve">between April 2018 and February 2019 </w:t>
      </w:r>
      <w:r w:rsidR="00265291" w:rsidRPr="002A49EF">
        <w:rPr>
          <w:sz w:val="24"/>
          <w:szCs w:val="24"/>
        </w:rPr>
        <w:t xml:space="preserve">had over a 97.5% </w:t>
      </w:r>
      <w:r w:rsidR="000A1695" w:rsidRPr="002A49EF">
        <w:rPr>
          <w:sz w:val="24"/>
          <w:szCs w:val="24"/>
        </w:rPr>
        <w:t xml:space="preserve">identification match when compared against 7 known comammox genomic sequences via nucleotide BLAST </w:t>
      </w:r>
      <w:r w:rsidR="000A1695" w:rsidRPr="002A49EF">
        <w:rPr>
          <w:sz w:val="24"/>
          <w:szCs w:val="24"/>
        </w:rPr>
        <w:fldChar w:fldCharType="begin"/>
      </w:r>
      <w:r w:rsidR="00650CEC">
        <w:rPr>
          <w:sz w:val="24"/>
          <w:szCs w:val="24"/>
        </w:rPr>
        <w:instrText xml:space="preserve"> ADDIN ZOTERO_ITEM CSL_CITATION {"citationID":"ORhJwmyD","properties":{"formattedCitation":"[77]","plainCitation":"[77]","noteIndex":0},"citationItems":[{"id":141,"uris":["http://zotero.org/users/local/lzRxkMmx/items/BBL53CTN"],"itemData":{"id":141,"type":"article-journal","container-title":"Journal of Molecular Biology","DOI":"10.1016/S0022-2836(05)80360-2","ISSN":"00222836","issue":"3","journalAbbreviation":"Journal of Molecular Biology","language":"en","page":"403-410","source":"DOI.org (Crossref)","title":"Basic local alignment search tool","volume":"215","author":[{"family":"Altschul","given":"Stephen F."},{"family":"Gish","given":"Warren"},{"family":"Miller","given":"Webb"},{"family":"Myers","given":"Eugene W."},{"family":"Lipman","given":"David J."}],"issued":{"date-parts":[["1990",10]]}}}],"schema":"https://github.com/citation-style-language/schema/raw/master/csl-citation.json"} </w:instrText>
      </w:r>
      <w:r w:rsidR="000A1695" w:rsidRPr="002A49EF">
        <w:rPr>
          <w:sz w:val="24"/>
          <w:szCs w:val="24"/>
        </w:rPr>
        <w:fldChar w:fldCharType="separate"/>
      </w:r>
      <w:r w:rsidR="00650CEC" w:rsidRPr="00650CEC">
        <w:rPr>
          <w:sz w:val="24"/>
        </w:rPr>
        <w:t>[77]</w:t>
      </w:r>
      <w:r w:rsidR="000A1695" w:rsidRPr="002A49EF">
        <w:rPr>
          <w:sz w:val="24"/>
          <w:szCs w:val="24"/>
        </w:rPr>
        <w:fldChar w:fldCharType="end"/>
      </w:r>
      <w:r w:rsidR="000A1695" w:rsidRPr="002A49EF">
        <w:rPr>
          <w:sz w:val="24"/>
          <w:szCs w:val="24"/>
        </w:rPr>
        <w:t xml:space="preserve">. </w:t>
      </w:r>
      <w:r w:rsidR="00C1572E" w:rsidRPr="002A49EF">
        <w:rPr>
          <w:sz w:val="24"/>
          <w:szCs w:val="24"/>
        </w:rPr>
        <w:t>Of these, 6</w:t>
      </w:r>
      <w:r w:rsidR="000A1695" w:rsidRPr="002A49EF">
        <w:rPr>
          <w:sz w:val="24"/>
          <w:szCs w:val="24"/>
        </w:rPr>
        <w:t xml:space="preserve"> </w:t>
      </w:r>
      <w:r w:rsidR="00697366">
        <w:rPr>
          <w:sz w:val="24"/>
          <w:szCs w:val="24"/>
        </w:rPr>
        <w:t>ASV</w:t>
      </w:r>
      <w:r w:rsidR="000A1695" w:rsidRPr="002A49EF">
        <w:rPr>
          <w:sz w:val="24"/>
          <w:szCs w:val="24"/>
        </w:rPr>
        <w:t>s</w:t>
      </w:r>
      <w:r w:rsidR="00C1572E" w:rsidRPr="002A49EF">
        <w:rPr>
          <w:sz w:val="24"/>
          <w:szCs w:val="24"/>
        </w:rPr>
        <w:t xml:space="preserve"> were present in the PW site and 1 in the CW site. </w:t>
      </w:r>
      <w:r w:rsidR="002A49EF">
        <w:rPr>
          <w:sz w:val="24"/>
          <w:szCs w:val="24"/>
        </w:rPr>
        <w:t xml:space="preserve">The </w:t>
      </w:r>
      <w:r w:rsidR="000A1695" w:rsidRPr="002A49EF">
        <w:rPr>
          <w:sz w:val="24"/>
          <w:szCs w:val="24"/>
        </w:rPr>
        <w:t xml:space="preserve">potential </w:t>
      </w:r>
      <w:r w:rsidR="00C1572E" w:rsidRPr="002A49EF">
        <w:rPr>
          <w:sz w:val="24"/>
          <w:szCs w:val="24"/>
        </w:rPr>
        <w:t xml:space="preserve">comammox </w:t>
      </w:r>
      <w:r w:rsidR="00697366">
        <w:rPr>
          <w:sz w:val="24"/>
          <w:szCs w:val="24"/>
        </w:rPr>
        <w:t>ASV</w:t>
      </w:r>
      <w:r w:rsidR="00C1572E" w:rsidRPr="002A49EF">
        <w:rPr>
          <w:sz w:val="24"/>
          <w:szCs w:val="24"/>
        </w:rPr>
        <w:t xml:space="preserve">s </w:t>
      </w:r>
      <w:r w:rsidR="002A49EF">
        <w:rPr>
          <w:sz w:val="24"/>
          <w:szCs w:val="24"/>
        </w:rPr>
        <w:t xml:space="preserve">did not </w:t>
      </w:r>
      <w:r w:rsidR="00C1572E" w:rsidRPr="002A49EF">
        <w:rPr>
          <w:sz w:val="24"/>
          <w:szCs w:val="24"/>
        </w:rPr>
        <w:t>display significant temporal variation</w:t>
      </w:r>
      <w:r w:rsidR="002A49EF">
        <w:rPr>
          <w:sz w:val="24"/>
          <w:szCs w:val="24"/>
        </w:rPr>
        <w:t xml:space="preserve"> in either site</w:t>
      </w:r>
      <w:r w:rsidR="00C1572E" w:rsidRPr="002A49EF">
        <w:rPr>
          <w:sz w:val="24"/>
          <w:szCs w:val="24"/>
        </w:rPr>
        <w:t xml:space="preserve"> (Kruskal-Wallis). Therefore, we considered the impact of potential comammox bacteria negligible on our central question of the impact of drought dynamics on ammonia oxidation in fen peatlands.</w:t>
      </w:r>
    </w:p>
    <w:p w14:paraId="39D38E72" w14:textId="3333FDB4" w:rsidR="00F702AD" w:rsidRPr="002A49EF" w:rsidRDefault="00C6408D" w:rsidP="00C6408D">
      <w:pPr>
        <w:rPr>
          <w:sz w:val="24"/>
          <w:szCs w:val="24"/>
        </w:rPr>
      </w:pPr>
      <w:r>
        <w:rPr>
          <w:sz w:val="24"/>
          <w:szCs w:val="24"/>
        </w:rPr>
        <w:br w:type="page"/>
      </w:r>
      <w:r w:rsidRPr="00952773">
        <w:rPr>
          <w:sz w:val="24"/>
          <w:szCs w:val="24"/>
          <w:highlight w:val="yellow"/>
        </w:rPr>
        <w:lastRenderedPageBreak/>
        <w:t>[ figure with amoA DNA, amoA RNA, 16</w:t>
      </w:r>
      <w:bookmarkStart w:id="14" w:name="_GoBack"/>
      <w:bookmarkEnd w:id="14"/>
      <w:r w:rsidRPr="00952773">
        <w:rPr>
          <w:sz w:val="24"/>
          <w:szCs w:val="24"/>
          <w:highlight w:val="yellow"/>
        </w:rPr>
        <w:t>S DNA, 16S metatran. Here ]</w:t>
      </w:r>
      <w:r>
        <w:rPr>
          <w:sz w:val="24"/>
          <w:szCs w:val="24"/>
        </w:rPr>
        <w:br w:type="page"/>
      </w:r>
    </w:p>
    <w:p w14:paraId="57A296B3" w14:textId="558BFD36" w:rsidR="00A75082" w:rsidRPr="002A49EF" w:rsidRDefault="00A75082" w:rsidP="009D334C">
      <w:pPr>
        <w:widowControl w:val="0"/>
        <w:spacing w:before="240" w:after="240" w:line="480" w:lineRule="auto"/>
        <w:rPr>
          <w:sz w:val="24"/>
          <w:szCs w:val="24"/>
        </w:rPr>
      </w:pPr>
      <w:r w:rsidRPr="002A49EF">
        <w:rPr>
          <w:sz w:val="24"/>
          <w:szCs w:val="24"/>
        </w:rPr>
        <w:lastRenderedPageBreak/>
        <w:t xml:space="preserve">Quantification of AOA and AOB was implemented with both </w:t>
      </w:r>
      <w:r w:rsidR="00363E00">
        <w:rPr>
          <w:rFonts w:hint="eastAsia"/>
          <w:sz w:val="24"/>
          <w:szCs w:val="24"/>
          <w:lang w:eastAsia="zh-CN"/>
        </w:rPr>
        <w:t>DNA-based</w:t>
      </w:r>
      <w:r w:rsidRPr="002A49EF">
        <w:rPr>
          <w:sz w:val="24"/>
          <w:szCs w:val="24"/>
        </w:rPr>
        <w:t xml:space="preserve"> quantitative PCR (qPCR) and </w:t>
      </w:r>
      <w:r w:rsidR="00363E00">
        <w:rPr>
          <w:rFonts w:hint="eastAsia"/>
          <w:sz w:val="24"/>
          <w:szCs w:val="24"/>
          <w:lang w:eastAsia="zh-CN"/>
        </w:rPr>
        <w:t>RNA-based</w:t>
      </w:r>
      <w:r w:rsidRPr="002A49EF">
        <w:rPr>
          <w:sz w:val="24"/>
          <w:szCs w:val="24"/>
        </w:rPr>
        <w:t xml:space="preserve"> reverse-transcription qPCR (RT-qPCR)</w:t>
      </w:r>
      <w:r w:rsidR="00363E00">
        <w:rPr>
          <w:rFonts w:hint="eastAsia"/>
          <w:sz w:val="24"/>
          <w:szCs w:val="24"/>
          <w:lang w:eastAsia="zh-CN"/>
        </w:rPr>
        <w:t xml:space="preserve"> </w:t>
      </w:r>
      <w:r w:rsidR="00363E00">
        <w:rPr>
          <w:sz w:val="24"/>
          <w:szCs w:val="24"/>
          <w:lang w:eastAsia="zh-CN"/>
        </w:rPr>
        <w:t>targeting</w:t>
      </w:r>
      <w:r w:rsidR="00363E00">
        <w:rPr>
          <w:rFonts w:hint="eastAsia"/>
          <w:sz w:val="24"/>
          <w:szCs w:val="24"/>
          <w:lang w:eastAsia="zh-CN"/>
        </w:rPr>
        <w:t xml:space="preserve"> amoA</w:t>
      </w:r>
      <w:r w:rsidRPr="002A49EF">
        <w:rPr>
          <w:sz w:val="24"/>
          <w:szCs w:val="24"/>
        </w:rPr>
        <w:t xml:space="preserve">. </w:t>
      </w:r>
      <w:r w:rsidR="00363E00">
        <w:rPr>
          <w:rFonts w:hint="eastAsia"/>
          <w:sz w:val="24"/>
          <w:szCs w:val="24"/>
          <w:lang w:eastAsia="zh-CN"/>
        </w:rPr>
        <w:t>Based on DNA,</w:t>
      </w:r>
      <w:r w:rsidRPr="002A49EF">
        <w:rPr>
          <w:sz w:val="24"/>
          <w:szCs w:val="24"/>
        </w:rPr>
        <w:t xml:space="preserve"> temporal dynamics of AOA</w:t>
      </w:r>
      <w:r w:rsidR="00363E00">
        <w:rPr>
          <w:rFonts w:hint="eastAsia"/>
          <w:sz w:val="24"/>
          <w:szCs w:val="24"/>
          <w:lang w:eastAsia="zh-CN"/>
        </w:rPr>
        <w:t xml:space="preserve"> abundances</w:t>
      </w:r>
      <w:r w:rsidRPr="002A49EF">
        <w:rPr>
          <w:sz w:val="24"/>
          <w:szCs w:val="24"/>
        </w:rPr>
        <w:t xml:space="preserve"> were in</w:t>
      </w:r>
      <w:r w:rsidR="00214125" w:rsidRPr="002A49EF">
        <w:rPr>
          <w:sz w:val="24"/>
          <w:szCs w:val="24"/>
        </w:rPr>
        <w:t xml:space="preserve">significant in </w:t>
      </w:r>
      <w:r w:rsidR="002A49EF">
        <w:rPr>
          <w:sz w:val="24"/>
          <w:szCs w:val="24"/>
        </w:rPr>
        <w:t xml:space="preserve">both </w:t>
      </w:r>
      <w:r w:rsidR="00214125" w:rsidRPr="002A49EF">
        <w:rPr>
          <w:sz w:val="24"/>
          <w:szCs w:val="24"/>
        </w:rPr>
        <w:t>sites (Kruskal-Wallis).</w:t>
      </w:r>
      <w:commentRangeStart w:id="15"/>
      <w:r w:rsidR="00214125" w:rsidRPr="002A49EF">
        <w:rPr>
          <w:sz w:val="24"/>
          <w:szCs w:val="24"/>
        </w:rPr>
        <w:t xml:space="preserve"> Further, a comparison of drought AOA abundances compared to non-drought abundances were </w:t>
      </w:r>
      <w:r w:rsidR="002A49EF">
        <w:rPr>
          <w:sz w:val="24"/>
          <w:szCs w:val="24"/>
        </w:rPr>
        <w:t>significant only in</w:t>
      </w:r>
      <w:r w:rsidR="00214125" w:rsidRPr="002A49EF">
        <w:rPr>
          <w:sz w:val="24"/>
          <w:szCs w:val="24"/>
        </w:rPr>
        <w:t xml:space="preserve"> CW</w:t>
      </w:r>
      <w:commentRangeEnd w:id="15"/>
      <w:r w:rsidR="00363E00">
        <w:rPr>
          <w:rStyle w:val="Kommentarzeichen"/>
        </w:rPr>
        <w:commentReference w:id="15"/>
      </w:r>
      <w:r w:rsidR="00214125" w:rsidRPr="002A49EF">
        <w:rPr>
          <w:sz w:val="24"/>
          <w:szCs w:val="24"/>
        </w:rPr>
        <w:t xml:space="preserve"> (Dunn, k = 2, p = 0.047). In contrast, </w:t>
      </w:r>
      <w:r w:rsidR="00363E00">
        <w:rPr>
          <w:rFonts w:hint="eastAsia"/>
          <w:sz w:val="24"/>
          <w:szCs w:val="24"/>
          <w:lang w:eastAsia="zh-CN"/>
        </w:rPr>
        <w:t>AO</w:t>
      </w:r>
      <w:r w:rsidR="00560CD5">
        <w:rPr>
          <w:sz w:val="24"/>
          <w:szCs w:val="24"/>
        </w:rPr>
        <w:t>B</w:t>
      </w:r>
      <w:r w:rsidR="00363E00">
        <w:rPr>
          <w:rFonts w:hint="eastAsia"/>
          <w:sz w:val="24"/>
          <w:szCs w:val="24"/>
          <w:lang w:eastAsia="zh-CN"/>
        </w:rPr>
        <w:t xml:space="preserve"> abundances</w:t>
      </w:r>
      <w:r w:rsidR="00560CD5">
        <w:rPr>
          <w:sz w:val="24"/>
          <w:szCs w:val="24"/>
        </w:rPr>
        <w:t xml:space="preserve"> </w:t>
      </w:r>
      <w:r w:rsidR="00214125" w:rsidRPr="002A49EF">
        <w:rPr>
          <w:sz w:val="24"/>
          <w:szCs w:val="24"/>
        </w:rPr>
        <w:t xml:space="preserve">displayed temporal variability </w:t>
      </w:r>
      <w:r w:rsidR="002A49EF">
        <w:rPr>
          <w:sz w:val="24"/>
          <w:szCs w:val="24"/>
        </w:rPr>
        <w:t>in both</w:t>
      </w:r>
      <w:r w:rsidR="00214125" w:rsidRPr="002A49EF">
        <w:rPr>
          <w:sz w:val="24"/>
          <w:szCs w:val="24"/>
        </w:rPr>
        <w:t xml:space="preserve"> </w:t>
      </w:r>
      <w:r w:rsidR="002A49EF">
        <w:rPr>
          <w:sz w:val="24"/>
          <w:szCs w:val="24"/>
        </w:rPr>
        <w:t>CW and PW</w:t>
      </w:r>
      <w:r w:rsidR="00214125" w:rsidRPr="002A49EF">
        <w:rPr>
          <w:sz w:val="24"/>
          <w:szCs w:val="24"/>
        </w:rPr>
        <w:t xml:space="preserve">. </w:t>
      </w:r>
      <w:r w:rsidR="00882FA8" w:rsidRPr="002A49EF">
        <w:rPr>
          <w:sz w:val="24"/>
          <w:szCs w:val="24"/>
        </w:rPr>
        <w:t>PW displayed a significant decrease in AOB</w:t>
      </w:r>
      <w:r w:rsidR="00363E00">
        <w:rPr>
          <w:rFonts w:hint="eastAsia"/>
          <w:sz w:val="24"/>
          <w:szCs w:val="24"/>
          <w:lang w:eastAsia="zh-CN"/>
        </w:rPr>
        <w:t xml:space="preserve"> abundances</w:t>
      </w:r>
      <w:r w:rsidR="00882FA8" w:rsidRPr="002A49EF">
        <w:rPr>
          <w:sz w:val="24"/>
          <w:szCs w:val="24"/>
        </w:rPr>
        <w:t xml:space="preserve"> during the drought period (p = 0.024), as well as sensitivity to temporal variability between sampling points (p = 0.02). </w:t>
      </w:r>
      <w:r w:rsidR="002A49EF">
        <w:rPr>
          <w:sz w:val="24"/>
          <w:szCs w:val="24"/>
        </w:rPr>
        <w:t>Within this time span, there</w:t>
      </w:r>
      <w:r w:rsidR="00882FA8" w:rsidRPr="002A49EF">
        <w:rPr>
          <w:sz w:val="24"/>
          <w:szCs w:val="24"/>
        </w:rPr>
        <w:t xml:space="preserve"> a significant decrease in AOB abundance between April and October 2018 (</w:t>
      </w:r>
      <w:r w:rsidR="002A49EF">
        <w:rPr>
          <w:sz w:val="24"/>
          <w:szCs w:val="24"/>
        </w:rPr>
        <w:t xml:space="preserve">Dunn with Bonferroni, </w:t>
      </w:r>
      <w:r w:rsidR="00882FA8" w:rsidRPr="002A49EF">
        <w:rPr>
          <w:sz w:val="24"/>
          <w:szCs w:val="24"/>
        </w:rPr>
        <w:t xml:space="preserve">p = 0.043). Finally, while AOB in </w:t>
      </w:r>
      <w:r w:rsidR="002A49EF">
        <w:rPr>
          <w:sz w:val="24"/>
          <w:szCs w:val="24"/>
        </w:rPr>
        <w:t>CW</w:t>
      </w:r>
      <w:r w:rsidR="00882FA8" w:rsidRPr="002A49EF">
        <w:rPr>
          <w:sz w:val="24"/>
          <w:szCs w:val="24"/>
        </w:rPr>
        <w:t xml:space="preserve"> demonstrated </w:t>
      </w:r>
      <w:r w:rsidR="009165AB" w:rsidRPr="002A49EF">
        <w:rPr>
          <w:sz w:val="24"/>
          <w:szCs w:val="24"/>
        </w:rPr>
        <w:t xml:space="preserve">significant </w:t>
      </w:r>
      <w:r w:rsidR="00882FA8" w:rsidRPr="002A49EF">
        <w:rPr>
          <w:sz w:val="24"/>
          <w:szCs w:val="24"/>
        </w:rPr>
        <w:t xml:space="preserve">temporal variability throughout the sampling period (p = 0.019), there was no significant difference in </w:t>
      </w:r>
      <w:r w:rsidR="002A49EF">
        <w:rPr>
          <w:sz w:val="24"/>
          <w:szCs w:val="24"/>
        </w:rPr>
        <w:t>the</w:t>
      </w:r>
      <w:r w:rsidR="00882FA8" w:rsidRPr="002A49EF">
        <w:rPr>
          <w:sz w:val="24"/>
          <w:szCs w:val="24"/>
        </w:rPr>
        <w:t xml:space="preserve"> AOB abundance between drought and non-drought periods. </w:t>
      </w:r>
    </w:p>
    <w:p w14:paraId="19215B0C" w14:textId="0BEC9B76" w:rsidR="009165AB" w:rsidRDefault="009165AB" w:rsidP="009D334C">
      <w:pPr>
        <w:widowControl w:val="0"/>
        <w:spacing w:before="240" w:after="240" w:line="480" w:lineRule="auto"/>
        <w:rPr>
          <w:rFonts w:asciiTheme="minorHAnsi" w:hAnsiTheme="minorHAnsi" w:cstheme="minorHAnsi"/>
          <w:sz w:val="24"/>
          <w:szCs w:val="24"/>
        </w:rPr>
      </w:pPr>
      <w:r w:rsidRPr="002A49EF">
        <w:rPr>
          <w:sz w:val="24"/>
          <w:szCs w:val="24"/>
        </w:rPr>
        <w:t>Interestingly, the</w:t>
      </w:r>
      <w:r w:rsidR="00363E00">
        <w:rPr>
          <w:rFonts w:hint="eastAsia"/>
          <w:sz w:val="24"/>
          <w:szCs w:val="24"/>
          <w:lang w:eastAsia="zh-CN"/>
        </w:rPr>
        <w:t xml:space="preserve"> RNA-based</w:t>
      </w:r>
      <w:r w:rsidRPr="002A49EF">
        <w:rPr>
          <w:sz w:val="24"/>
          <w:szCs w:val="24"/>
        </w:rPr>
        <w:t xml:space="preserve"> RT-qPCR demonstrated divergent trends in AOA and AOB abundance when compared to the DNA-based qPCR results. RT-qPCR analysis </w:t>
      </w:r>
      <w:r w:rsidR="00996D10">
        <w:rPr>
          <w:rFonts w:hint="eastAsia"/>
          <w:sz w:val="24"/>
          <w:szCs w:val="24"/>
          <w:lang w:eastAsia="zh-CN"/>
        </w:rPr>
        <w:t>showed</w:t>
      </w:r>
      <w:r w:rsidRPr="002A49EF">
        <w:rPr>
          <w:sz w:val="24"/>
          <w:szCs w:val="24"/>
        </w:rPr>
        <w:t xml:space="preserve"> a significant increase in abundance of AOB between April and August 2018 (p = 0.047), and a nearly-significant increase during drought periods (p = 0.059)</w:t>
      </w:r>
      <w:r w:rsidR="00363E00" w:rsidRPr="00363E00">
        <w:rPr>
          <w:rFonts w:hint="eastAsia"/>
          <w:sz w:val="24"/>
          <w:szCs w:val="24"/>
          <w:lang w:eastAsia="zh-CN"/>
        </w:rPr>
        <w:t xml:space="preserve"> </w:t>
      </w:r>
      <w:r w:rsidR="00363E00">
        <w:rPr>
          <w:rFonts w:hint="eastAsia"/>
          <w:sz w:val="24"/>
          <w:szCs w:val="24"/>
          <w:lang w:eastAsia="zh-CN"/>
        </w:rPr>
        <w:t>(F</w:t>
      </w:r>
      <w:r w:rsidR="00363E00">
        <w:rPr>
          <w:sz w:val="24"/>
          <w:szCs w:val="24"/>
          <w:lang w:eastAsia="zh-CN"/>
        </w:rPr>
        <w:t>i</w:t>
      </w:r>
      <w:r w:rsidR="00363E00">
        <w:rPr>
          <w:rFonts w:hint="eastAsia"/>
          <w:sz w:val="24"/>
          <w:szCs w:val="24"/>
          <w:lang w:eastAsia="zh-CN"/>
        </w:rPr>
        <w:t>g. 2B)</w:t>
      </w:r>
      <w:r w:rsidRPr="002A49EF">
        <w:rPr>
          <w:sz w:val="24"/>
          <w:szCs w:val="24"/>
        </w:rPr>
        <w:t xml:space="preserve">. </w:t>
      </w:r>
      <w:r w:rsidR="00ED646F">
        <w:rPr>
          <w:rFonts w:hint="eastAsia"/>
          <w:sz w:val="24"/>
          <w:szCs w:val="24"/>
          <w:lang w:eastAsia="zh-CN"/>
        </w:rPr>
        <w:t>Similarly,</w:t>
      </w:r>
      <w:r w:rsidR="00ED646F" w:rsidRPr="002A49EF">
        <w:rPr>
          <w:sz w:val="24"/>
          <w:szCs w:val="24"/>
        </w:rPr>
        <w:t xml:space="preserve"> </w:t>
      </w:r>
      <w:r w:rsidRPr="002A49EF">
        <w:rPr>
          <w:sz w:val="24"/>
          <w:szCs w:val="24"/>
        </w:rPr>
        <w:t xml:space="preserve">AOA in PW </w:t>
      </w:r>
      <w:r w:rsidR="00ED646F">
        <w:rPr>
          <w:rFonts w:hint="eastAsia"/>
          <w:sz w:val="24"/>
          <w:szCs w:val="24"/>
          <w:lang w:eastAsia="zh-CN"/>
        </w:rPr>
        <w:t>also showed</w:t>
      </w:r>
      <w:r w:rsidRPr="002A49EF">
        <w:rPr>
          <w:sz w:val="24"/>
          <w:szCs w:val="24"/>
        </w:rPr>
        <w:t xml:space="preserve"> a significant increase in abundance between April and August (p = 0.026), in addition to an increase during drought periods (p = 0.018). In contrast, CW samples displayed no significant temporal variability in either AOA or AOB abundances</w:t>
      </w:r>
      <w:commentRangeStart w:id="16"/>
      <w:del w:id="17" w:author="Haitao Wang" w:date="2024-05-14T15:48:00Z">
        <w:r w:rsidRPr="002A49EF" w:rsidDel="00ED646F">
          <w:rPr>
            <w:sz w:val="24"/>
            <w:szCs w:val="24"/>
          </w:rPr>
          <w:delText xml:space="preserve"> </w:delText>
        </w:r>
      </w:del>
      <w:ins w:id="18" w:author="Haitao Wang" w:date="2024-05-14T15:48:00Z">
        <w:r w:rsidR="00ED646F">
          <w:rPr>
            <w:rFonts w:hint="eastAsia"/>
            <w:sz w:val="24"/>
            <w:szCs w:val="24"/>
            <w:lang w:eastAsia="zh-CN"/>
          </w:rPr>
          <w:t xml:space="preserve"> (</w:t>
        </w:r>
      </w:ins>
      <w:ins w:id="19" w:author="Haitao Wang" w:date="2024-05-14T15:49:00Z">
        <w:r w:rsidR="00ED646F">
          <w:rPr>
            <w:rFonts w:hint="eastAsia"/>
            <w:sz w:val="24"/>
            <w:szCs w:val="24"/>
            <w:lang w:eastAsia="zh-CN"/>
          </w:rPr>
          <w:t>Fig. 2B)</w:t>
        </w:r>
        <w:commentRangeEnd w:id="16"/>
        <w:r w:rsidR="00ED646F">
          <w:rPr>
            <w:rStyle w:val="Kommentarzeichen"/>
          </w:rPr>
          <w:commentReference w:id="16"/>
        </w:r>
      </w:ins>
      <w:r w:rsidRPr="002A49EF">
        <w:rPr>
          <w:sz w:val="24"/>
          <w:szCs w:val="24"/>
        </w:rPr>
        <w:t>. Further, drought was not a significant corollary for either AOA or AOB</w:t>
      </w:r>
      <w:r w:rsidR="00771A56" w:rsidRPr="002A49EF">
        <w:rPr>
          <w:sz w:val="24"/>
          <w:szCs w:val="24"/>
        </w:rPr>
        <w:t xml:space="preserve"> in the </w:t>
      </w:r>
      <w:r w:rsidR="00771A56" w:rsidRPr="00560CD5">
        <w:rPr>
          <w:rFonts w:asciiTheme="minorHAnsi" w:hAnsiTheme="minorHAnsi" w:cstheme="minorHAnsi"/>
          <w:sz w:val="24"/>
          <w:szCs w:val="24"/>
        </w:rPr>
        <w:t>CW site</w:t>
      </w:r>
      <w:r w:rsidRPr="00560CD5">
        <w:rPr>
          <w:rFonts w:asciiTheme="minorHAnsi" w:hAnsiTheme="minorHAnsi" w:cstheme="minorHAnsi"/>
          <w:sz w:val="24"/>
          <w:szCs w:val="24"/>
        </w:rPr>
        <w:t xml:space="preserve">. </w:t>
      </w:r>
    </w:p>
    <w:p w14:paraId="5C0E0155" w14:textId="1584DDF5" w:rsidR="003D2859" w:rsidRPr="003D2859" w:rsidRDefault="00DF62C2" w:rsidP="003D2859">
      <w:pPr>
        <w:widowControl w:val="0"/>
        <w:spacing w:before="240" w:after="240" w:line="480" w:lineRule="auto"/>
        <w:rPr>
          <w:sz w:val="24"/>
          <w:szCs w:val="24"/>
        </w:rPr>
      </w:pPr>
      <w:r w:rsidRPr="00560CD5">
        <w:rPr>
          <w:rFonts w:asciiTheme="minorHAnsi" w:hAnsiTheme="minorHAnsi" w:cstheme="minorHAnsi"/>
          <w:sz w:val="24"/>
          <w:szCs w:val="24"/>
        </w:rPr>
        <w:t xml:space="preserve">In addition to the quantification of archaeal and bacterial </w:t>
      </w:r>
      <w:r w:rsidRPr="00560CD5">
        <w:rPr>
          <w:rFonts w:asciiTheme="minorHAnsi" w:hAnsiTheme="minorHAnsi" w:cstheme="minorHAnsi"/>
          <w:i/>
          <w:sz w:val="24"/>
          <w:szCs w:val="24"/>
        </w:rPr>
        <w:t>amoA</w:t>
      </w:r>
      <w:r w:rsidRPr="00560CD5">
        <w:rPr>
          <w:rFonts w:asciiTheme="minorHAnsi" w:hAnsiTheme="minorHAnsi" w:cstheme="minorHAnsi"/>
          <w:sz w:val="24"/>
          <w:szCs w:val="24"/>
        </w:rPr>
        <w:t xml:space="preserve"> copies, the sa</w:t>
      </w:r>
      <w:r w:rsidR="001627C3" w:rsidRPr="00560CD5">
        <w:rPr>
          <w:rFonts w:asciiTheme="minorHAnsi" w:hAnsiTheme="minorHAnsi" w:cstheme="minorHAnsi"/>
          <w:sz w:val="24"/>
          <w:szCs w:val="24"/>
        </w:rPr>
        <w:t>mples were analyzed for soil</w:t>
      </w:r>
      <w:r w:rsidRPr="00560CD5">
        <w:rPr>
          <w:rFonts w:asciiTheme="minorHAnsi" w:hAnsiTheme="minorHAnsi" w:cstheme="minorHAnsi"/>
          <w:sz w:val="24"/>
          <w:szCs w:val="24"/>
        </w:rPr>
        <w:t xml:space="preserve"> </w:t>
      </w:r>
      <w:r w:rsidR="003D2859">
        <w:rPr>
          <w:rFonts w:asciiTheme="minorHAnsi" w:hAnsiTheme="minorHAnsi" w:cstheme="minorHAnsi"/>
          <w:sz w:val="24"/>
          <w:szCs w:val="24"/>
        </w:rPr>
        <w:t>dissolved organic carbon</w:t>
      </w:r>
      <w:r w:rsidRPr="00560CD5">
        <w:rPr>
          <w:rFonts w:asciiTheme="minorHAnsi" w:hAnsiTheme="minorHAnsi" w:cstheme="minorHAnsi"/>
          <w:sz w:val="24"/>
          <w:szCs w:val="24"/>
        </w:rPr>
        <w:t>, as well as a</w:t>
      </w:r>
      <w:r w:rsidR="00097094" w:rsidRPr="00560CD5">
        <w:rPr>
          <w:rFonts w:asciiTheme="minorHAnsi" w:hAnsiTheme="minorHAnsi" w:cstheme="minorHAnsi"/>
          <w:sz w:val="24"/>
          <w:szCs w:val="24"/>
        </w:rPr>
        <w:t>mmonium (NH</w:t>
      </w:r>
      <w:r w:rsidR="00560CD5" w:rsidRPr="00560CD5">
        <w:rPr>
          <w:rFonts w:ascii="Cambria Math" w:hAnsi="Cambria Math" w:cs="Cambria Math"/>
          <w:color w:val="4D5156"/>
          <w:sz w:val="21"/>
          <w:szCs w:val="21"/>
          <w:shd w:val="clear" w:color="auto" w:fill="FFFFFF"/>
        </w:rPr>
        <w:t>₄⁺</w:t>
      </w:r>
      <w:r w:rsidR="00097094" w:rsidRPr="00560CD5">
        <w:rPr>
          <w:rFonts w:asciiTheme="minorHAnsi" w:hAnsiTheme="minorHAnsi" w:cstheme="minorHAnsi"/>
          <w:sz w:val="24"/>
          <w:szCs w:val="24"/>
        </w:rPr>
        <w:t xml:space="preserve">) </w:t>
      </w:r>
      <w:r w:rsidRPr="00560CD5">
        <w:rPr>
          <w:rFonts w:asciiTheme="minorHAnsi" w:hAnsiTheme="minorHAnsi" w:cstheme="minorHAnsi"/>
          <w:sz w:val="24"/>
          <w:szCs w:val="24"/>
        </w:rPr>
        <w:t xml:space="preserve">and </w:t>
      </w:r>
      <w:r w:rsidRPr="00560CD5">
        <w:rPr>
          <w:rFonts w:asciiTheme="minorHAnsi" w:hAnsiTheme="minorHAnsi" w:cstheme="minorHAnsi"/>
          <w:sz w:val="24"/>
          <w:szCs w:val="24"/>
        </w:rPr>
        <w:lastRenderedPageBreak/>
        <w:t>nitrate (</w:t>
      </w:r>
      <w:r w:rsidR="00097094" w:rsidRPr="00560CD5">
        <w:rPr>
          <w:rFonts w:asciiTheme="minorHAnsi" w:hAnsiTheme="minorHAnsi" w:cstheme="minorHAnsi"/>
          <w:sz w:val="24"/>
          <w:szCs w:val="24"/>
        </w:rPr>
        <w:t>NO</w:t>
      </w:r>
      <w:r w:rsidR="00560CD5" w:rsidRPr="00560CD5">
        <w:rPr>
          <w:rFonts w:ascii="Cambria Math" w:hAnsi="Cambria Math" w:cs="Cambria Math"/>
          <w:color w:val="4D5156"/>
          <w:sz w:val="21"/>
          <w:szCs w:val="21"/>
          <w:shd w:val="clear" w:color="auto" w:fill="FFFFFF"/>
        </w:rPr>
        <w:t>₃⁻</w:t>
      </w:r>
      <w:r w:rsidRPr="00560CD5">
        <w:rPr>
          <w:rFonts w:asciiTheme="minorHAnsi" w:hAnsiTheme="minorHAnsi" w:cstheme="minorHAnsi"/>
          <w:sz w:val="24"/>
          <w:szCs w:val="24"/>
        </w:rPr>
        <w:t>)</w:t>
      </w:r>
      <w:r w:rsidRPr="002A49EF">
        <w:rPr>
          <w:sz w:val="24"/>
          <w:szCs w:val="24"/>
        </w:rPr>
        <w:t xml:space="preserve"> volumes. </w:t>
      </w:r>
      <w:r w:rsidR="003D2859">
        <w:rPr>
          <w:sz w:val="24"/>
          <w:szCs w:val="24"/>
        </w:rPr>
        <w:t xml:space="preserve"> </w:t>
      </w:r>
      <w:r w:rsidR="003D2859" w:rsidRPr="002A49EF">
        <w:rPr>
          <w:sz w:val="24"/>
          <w:szCs w:val="24"/>
        </w:rPr>
        <w:t xml:space="preserve">Ammonium was significantly dynamic in the PW site (ANOVA, p = 0.012), with a peak in October that was significantly higher than </w:t>
      </w:r>
      <w:r w:rsidR="003D2859">
        <w:rPr>
          <w:rFonts w:hint="eastAsia"/>
          <w:sz w:val="24"/>
          <w:szCs w:val="24"/>
          <w:lang w:eastAsia="zh-CN"/>
        </w:rPr>
        <w:t>other months</w:t>
      </w:r>
      <w:r w:rsidR="003D2859" w:rsidRPr="002A49EF">
        <w:rPr>
          <w:sz w:val="24"/>
          <w:szCs w:val="24"/>
        </w:rPr>
        <w:t xml:space="preserve"> (</w:t>
      </w:r>
      <w:r w:rsidR="003D2859">
        <w:rPr>
          <w:rFonts w:hint="eastAsia"/>
          <w:sz w:val="24"/>
          <w:szCs w:val="24"/>
          <w:lang w:eastAsia="zh-CN"/>
        </w:rPr>
        <w:t xml:space="preserve">TukeyHSD </w:t>
      </w:r>
      <w:r w:rsidR="003D2859" w:rsidRPr="002A49EF">
        <w:rPr>
          <w:sz w:val="24"/>
          <w:szCs w:val="24"/>
        </w:rPr>
        <w:t xml:space="preserve">p </w:t>
      </w:r>
      <w:r w:rsidR="003D2859">
        <w:rPr>
          <w:rFonts w:hint="eastAsia"/>
          <w:sz w:val="24"/>
          <w:szCs w:val="24"/>
          <w:lang w:eastAsia="zh-CN"/>
        </w:rPr>
        <w:t>&lt; 0.05</w:t>
      </w:r>
      <w:r w:rsidR="003D2859" w:rsidRPr="002A49EF">
        <w:rPr>
          <w:sz w:val="24"/>
          <w:szCs w:val="24"/>
        </w:rPr>
        <w:t>). Nitrate was not significantly dynamic across any time points in the PW site. The CW site displayed an opposing trend, with no significant shifts in ammonium content across the study period, but a significant variation in nitrate (Kruskal-Wallis, p = 0.033). Both sites had a higher volume of ammonium than nitrate (Kruskal-Wallis, PW p &lt; 0.0001 , CW p</w:t>
      </w:r>
      <w:r w:rsidR="003D2859">
        <w:rPr>
          <w:sz w:val="24"/>
          <w:szCs w:val="24"/>
        </w:rPr>
        <w:t xml:space="preserve"> </w:t>
      </w:r>
      <w:r w:rsidR="003D2859" w:rsidRPr="002A49EF">
        <w:rPr>
          <w:sz w:val="24"/>
          <w:szCs w:val="24"/>
        </w:rPr>
        <w:t>&lt; 0.0001), and PW had both a higher nitrate (p &lt;</w:t>
      </w:r>
      <w:r w:rsidR="00CE3A43">
        <w:rPr>
          <w:sz w:val="24"/>
          <w:szCs w:val="24"/>
        </w:rPr>
        <w:t xml:space="preserve"> </w:t>
      </w:r>
      <w:r w:rsidR="00CE3A43" w:rsidRPr="002A49EF">
        <w:rPr>
          <w:sz w:val="24"/>
          <w:szCs w:val="24"/>
        </w:rPr>
        <w:lastRenderedPageBreak/>
        <w:t xml:space="preserve">0.0001) and ammonium (p = 0.008) content than CW. </w:t>
      </w:r>
      <w:r w:rsidR="00CE3A43" w:rsidRPr="00CE3A43">
        <w:rPr>
          <w:noProof/>
          <w:sz w:val="24"/>
          <w:szCs w:val="24"/>
        </w:rPr>
        <mc:AlternateContent>
          <mc:Choice Requires="wps">
            <w:drawing>
              <wp:anchor distT="45720" distB="45720" distL="114300" distR="114300" simplePos="0" relativeHeight="251668479" behindDoc="1" locked="0" layoutInCell="1" allowOverlap="1" wp14:anchorId="72BB18EA" wp14:editId="364990E1">
                <wp:simplePos x="0" y="0"/>
                <wp:positionH relativeFrom="column">
                  <wp:posOffset>429150</wp:posOffset>
                </wp:positionH>
                <wp:positionV relativeFrom="page">
                  <wp:posOffset>874644</wp:posOffset>
                </wp:positionV>
                <wp:extent cx="5660390" cy="381635"/>
                <wp:effectExtent l="0" t="0" r="16510" b="18415"/>
                <wp:wrapTight wrapText="bothSides">
                  <wp:wrapPolygon edited="0">
                    <wp:start x="0" y="0"/>
                    <wp:lineTo x="0" y="21564"/>
                    <wp:lineTo x="21590" y="21564"/>
                    <wp:lineTo x="21590" y="0"/>
                    <wp:lineTo x="0" y="0"/>
                  </wp:wrapPolygon>
                </wp:wrapTight>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0390" cy="381635"/>
                        </a:xfrm>
                        <a:prstGeom prst="rect">
                          <a:avLst/>
                        </a:prstGeom>
                        <a:solidFill>
                          <a:srgbClr val="FFFFFF"/>
                        </a:solidFill>
                        <a:ln w="9525">
                          <a:solidFill>
                            <a:schemeClr val="bg1"/>
                          </a:solidFill>
                          <a:miter lim="800000"/>
                          <a:headEnd/>
                          <a:tailEnd/>
                        </a:ln>
                      </wps:spPr>
                      <wps:txbx>
                        <w:txbxContent>
                          <w:p w14:paraId="493DDFF7" w14:textId="76D2A0BF" w:rsidR="00CE3A43" w:rsidRPr="00CE3A43" w:rsidRDefault="00CE3A43">
                            <w:pPr>
                              <w:rPr>
                                <w:lang w:val="de-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B18EA" id="_x0000_s1028" type="#_x0000_t202" style="position:absolute;margin-left:33.8pt;margin-top:68.85pt;width:445.7pt;height:30.05pt;z-index:-251648001;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" strokecolor="white [3212]">
                <v:textbox>
                  <w:txbxContent>
                    <w:p w14:paraId="493DDFF7" w14:textId="76D2A0BF" w:rsidR="00CE3A43" w:rsidRPr="00CE3A43" w:rsidRDefault="00CE3A43">
                      <w:pPr>
                        <w:rPr>
                          <w:lang w:val="de-DE"/>
                        </w:rPr>
                      </w:pPr>
                    </w:p>
                  </w:txbxContent>
                </v:textbox>
                <w10:wrap type="tight" anchory="page"/>
              </v:shape>
            </w:pict>
          </mc:Fallback>
        </mc:AlternateContent>
      </w:r>
      <w:r w:rsidR="003D2859" w:rsidRPr="003D2859">
        <w:rPr>
          <w:i/>
          <w:noProof/>
          <w:sz w:val="24"/>
          <w:szCs w:val="24"/>
        </w:rPr>
        <mc:AlternateContent>
          <mc:Choice Requires="wps">
            <w:drawing>
              <wp:anchor distT="45720" distB="45720" distL="114300" distR="114300" simplePos="0" relativeHeight="251703296" behindDoc="1" locked="0" layoutInCell="1" allowOverlap="1" wp14:anchorId="065D3423" wp14:editId="0C6D8477">
                <wp:simplePos x="0" y="0"/>
                <wp:positionH relativeFrom="margin">
                  <wp:align>right</wp:align>
                </wp:positionH>
                <wp:positionV relativeFrom="page">
                  <wp:posOffset>6074410</wp:posOffset>
                </wp:positionV>
                <wp:extent cx="5920740" cy="469900"/>
                <wp:effectExtent l="0" t="0" r="22860" b="25400"/>
                <wp:wrapTight wrapText="bothSides">
                  <wp:wrapPolygon edited="0">
                    <wp:start x="0" y="0"/>
                    <wp:lineTo x="0" y="21892"/>
                    <wp:lineTo x="21614" y="21892"/>
                    <wp:lineTo x="21614" y="0"/>
                    <wp:lineTo x="0" y="0"/>
                  </wp:wrapPolygon>
                </wp:wrapTight>
                <wp:docPr id="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469900"/>
                        </a:xfrm>
                        <a:prstGeom prst="rect">
                          <a:avLst/>
                        </a:prstGeom>
                        <a:solidFill>
                          <a:srgbClr val="FFFFFF"/>
                        </a:solidFill>
                        <a:ln w="9525">
                          <a:solidFill>
                            <a:schemeClr val="bg1"/>
                          </a:solidFill>
                          <a:miter lim="800000"/>
                          <a:headEnd/>
                          <a:tailEnd/>
                        </a:ln>
                      </wps:spPr>
                      <wps:txbx>
                        <w:txbxContent>
                          <w:p w14:paraId="4F344940" w14:textId="4639F5B3" w:rsidR="003D2859" w:rsidRDefault="003D2859">
                            <w:pPr>
                              <w:rPr>
                                <w:i/>
                              </w:rPr>
                            </w:pPr>
                            <w:r w:rsidRPr="00CE3A43">
                              <w:rPr>
                                <w:i/>
                              </w:rPr>
                              <w:t xml:space="preserve">Figure </w:t>
                            </w:r>
                            <w:r w:rsidR="00F40A1F">
                              <w:rPr>
                                <w:i/>
                              </w:rPr>
                              <w:t>3</w:t>
                            </w:r>
                            <w:r w:rsidRPr="00CE3A43">
                              <w:rPr>
                                <w:i/>
                              </w:rPr>
                              <w:t>a,b:</w:t>
                            </w:r>
                            <w:r w:rsidR="00CE3A43">
                              <w:rPr>
                                <w:i/>
                              </w:rPr>
                              <w:t xml:space="preserve"> The dissolved organic carbon content of the topsoil samples (depth 5-10 cm) at the PW and CW sites. Values are averaged at each time points (n=3) and each have standard error bars. The fractions of soil carbon in m</w:t>
                            </w:r>
                            <w:r w:rsidR="00482193">
                              <w:rPr>
                                <w:i/>
                              </w:rPr>
                              <w:t>illigrams of carbon</w:t>
                            </w:r>
                            <w:r w:rsidR="00CE3A43">
                              <w:rPr>
                                <w:i/>
                              </w:rPr>
                              <w:t xml:space="preserve"> per g</w:t>
                            </w:r>
                            <w:r w:rsidR="00482193">
                              <w:rPr>
                                <w:i/>
                              </w:rPr>
                              <w:t>ram</w:t>
                            </w:r>
                            <w:r w:rsidR="00CE3A43">
                              <w:rPr>
                                <w:i/>
                              </w:rPr>
                              <w:t xml:space="preserve"> dry weight soil are as follows: biopolymers (Bio), humic substances (hCOM), low-weight molecular substances (lCOM), total dissolved organic carbon (TOM) and other (remaining TOM values after Bio, hCOM and lCOM were removed). </w:t>
                            </w:r>
                          </w:p>
                          <w:p w14:paraId="30B51334" w14:textId="77777777" w:rsidR="00CE3A43" w:rsidRPr="00CE3A43" w:rsidRDefault="00CE3A43">
                            <w:pPr>
                              <w:rPr>
                                <w:i/>
                              </w:rPr>
                            </w:pPr>
                          </w:p>
                          <w:p w14:paraId="63F47E95" w14:textId="4ED052AB" w:rsidR="003D2859" w:rsidRPr="00CE3A43" w:rsidRDefault="003D2859">
                            <w:pPr>
                              <w:rPr>
                                <w:i/>
                                <w:lang w:val="en-US"/>
                              </w:rPr>
                            </w:pPr>
                            <w:r w:rsidRPr="00CE3A43">
                              <w:rPr>
                                <w:i/>
                              </w:rPr>
                              <w:t xml:space="preserve">Figure </w:t>
                            </w:r>
                            <w:r w:rsidR="00F40A1F">
                              <w:rPr>
                                <w:i/>
                              </w:rPr>
                              <w:t>3</w:t>
                            </w:r>
                            <w:r w:rsidRPr="00CE3A43">
                              <w:rPr>
                                <w:i/>
                              </w:rPr>
                              <w:t xml:space="preserve">c,d: </w:t>
                            </w:r>
                            <w:r w:rsidR="00482193">
                              <w:rPr>
                                <w:i/>
                              </w:rPr>
                              <w:t>The ammonium (NH4) and nitrate (NO3) nutrient contents in the topsoil samples (5-10 cm depth) at the PW and CW sites. Values represented are averages across subsamples with standard error bars (n = 3). The nutrient volumes are measured as milligram of nitrogen per gram of dry weight soil.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5D3423" id="_x0000_s1029" type="#_x0000_t202" style="position:absolute;margin-left:415pt;margin-top:478.3pt;width:466.2pt;height:37pt;z-index:-251613184;visibility:visible;mso-wrap-style:square;mso-width-percent:0;mso-height-percent:200;mso-wrap-distance-left:9pt;mso-wrap-distance-top:3.6pt;mso-wrap-distance-right:9pt;mso-wrap-distance-bottom:3.6pt;mso-position-horizontal:righ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" strokecolor="white [3212]">
                <v:textbox style="mso-fit-shape-to-text:t">
                  <w:txbxContent>
                    <w:p w14:paraId="4F344940" w14:textId="4639F5B3" w:rsidR="003D2859" w:rsidRDefault="003D2859">
                      <w:pPr>
                        <w:rPr>
                          <w:i/>
                        </w:rPr>
                      </w:pPr>
                      <w:r w:rsidRPr="00CE3A43">
                        <w:rPr>
                          <w:i/>
                        </w:rPr>
                        <w:t xml:space="preserve">Figure </w:t>
                      </w:r>
                      <w:r w:rsidR="00F40A1F">
                        <w:rPr>
                          <w:i/>
                        </w:rPr>
                        <w:t>3</w:t>
                      </w:r>
                      <w:r w:rsidRPr="00CE3A43">
                        <w:rPr>
                          <w:i/>
                        </w:rPr>
                        <w:t>a,b:</w:t>
                      </w:r>
                      <w:r w:rsidR="00CE3A43">
                        <w:rPr>
                          <w:i/>
                        </w:rPr>
                        <w:t xml:space="preserve"> The dissolved organic carbon content of the topsoil samples (depth 5-10 cm) at the PW and CW sites. Values are averaged at each time points (n=3) and each have standard error bars. The fractions of soil carbon in m</w:t>
                      </w:r>
                      <w:r w:rsidR="00482193">
                        <w:rPr>
                          <w:i/>
                        </w:rPr>
                        <w:t>illigrams of carbon</w:t>
                      </w:r>
                      <w:r w:rsidR="00CE3A43">
                        <w:rPr>
                          <w:i/>
                        </w:rPr>
                        <w:t xml:space="preserve"> per g</w:t>
                      </w:r>
                      <w:r w:rsidR="00482193">
                        <w:rPr>
                          <w:i/>
                        </w:rPr>
                        <w:t>ram</w:t>
                      </w:r>
                      <w:r w:rsidR="00CE3A43">
                        <w:rPr>
                          <w:i/>
                        </w:rPr>
                        <w:t xml:space="preserve"> dry weight soil are as follows: biopolymers (Bio), humic substances (hCOM), low-weight molecular substances (lCOM), total dissolved organic carbon (TOM) and other (remaining TOM values after Bio, hCOM and lCOM were removed). </w:t>
                      </w:r>
                    </w:p>
                    <w:p w14:paraId="30B51334" w14:textId="77777777" w:rsidR="00CE3A43" w:rsidRPr="00CE3A43" w:rsidRDefault="00CE3A43">
                      <w:pPr>
                        <w:rPr>
                          <w:i/>
                        </w:rPr>
                      </w:pPr>
                    </w:p>
                    <w:p w14:paraId="63F47E95" w14:textId="4ED052AB" w:rsidR="003D2859" w:rsidRPr="00CE3A43" w:rsidRDefault="003D2859">
                      <w:pPr>
                        <w:rPr>
                          <w:i/>
                          <w:lang w:val="en-US"/>
                        </w:rPr>
                      </w:pPr>
                      <w:r w:rsidRPr="00CE3A43">
                        <w:rPr>
                          <w:i/>
                        </w:rPr>
                        <w:t xml:space="preserve">Figure </w:t>
                      </w:r>
                      <w:r w:rsidR="00F40A1F">
                        <w:rPr>
                          <w:i/>
                        </w:rPr>
                        <w:t>3</w:t>
                      </w:r>
                      <w:r w:rsidRPr="00CE3A43">
                        <w:rPr>
                          <w:i/>
                        </w:rPr>
                        <w:t xml:space="preserve">c,d: </w:t>
                      </w:r>
                      <w:r w:rsidR="00482193">
                        <w:rPr>
                          <w:i/>
                        </w:rPr>
                        <w:t>The ammonium (NH4) and nitrate (NO3) nutrient contents in the topsoil samples (5-10 cm depth) at the PW and CW sites. Values represented are averages across subsamples with standard error bars (n = 3). The nutrient volumes are measured as milligram of nitrogen per gram of dry weight soil.</w:t>
                      </w:r>
                    </w:p>
                  </w:txbxContent>
                </v:textbox>
                <w10:wrap type="tight" anchorx="margin" anchory="page"/>
              </v:shape>
            </w:pict>
          </mc:Fallback>
        </mc:AlternateContent>
      </w:r>
      <w:r w:rsidR="003D2859" w:rsidRPr="00C17B2C">
        <w:rPr>
          <w:noProof/>
          <w:sz w:val="24"/>
          <w:szCs w:val="24"/>
        </w:rPr>
        <mc:AlternateContent>
          <mc:Choice Requires="wps">
            <w:drawing>
              <wp:anchor distT="45720" distB="45720" distL="114300" distR="114300" simplePos="0" relativeHeight="251701248" behindDoc="1" locked="0" layoutInCell="1" allowOverlap="1" wp14:anchorId="1AC20321" wp14:editId="5F106BE6">
                <wp:simplePos x="0" y="0"/>
                <wp:positionH relativeFrom="margin">
                  <wp:posOffset>3115945</wp:posOffset>
                </wp:positionH>
                <wp:positionV relativeFrom="page">
                  <wp:posOffset>3556635</wp:posOffset>
                </wp:positionV>
                <wp:extent cx="373380" cy="368935"/>
                <wp:effectExtent l="0" t="0" r="26670" b="12065"/>
                <wp:wrapTight wrapText="bothSides">
                  <wp:wrapPolygon edited="0">
                    <wp:start x="0" y="0"/>
                    <wp:lineTo x="0" y="21191"/>
                    <wp:lineTo x="22041" y="21191"/>
                    <wp:lineTo x="22041" y="0"/>
                    <wp:lineTo x="0" y="0"/>
                  </wp:wrapPolygon>
                </wp:wrapTight>
                <wp:docPr id="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368935"/>
                        </a:xfrm>
                        <a:prstGeom prst="rect">
                          <a:avLst/>
                        </a:prstGeom>
                        <a:solidFill>
                          <a:srgbClr val="FFFFFF"/>
                        </a:solidFill>
                        <a:ln w="9525">
                          <a:solidFill>
                            <a:schemeClr val="bg1"/>
                          </a:solidFill>
                          <a:miter lim="800000"/>
                          <a:headEnd/>
                          <a:tailEnd/>
                        </a:ln>
                      </wps:spPr>
                      <wps:txbx>
                        <w:txbxContent>
                          <w:p w14:paraId="0B6DD695" w14:textId="5D4C9B9C" w:rsidR="003D2859" w:rsidRPr="00C17B2C" w:rsidRDefault="003D2859" w:rsidP="003D2859">
                            <w:pPr>
                              <w:rPr>
                                <w:sz w:val="32"/>
                                <w:szCs w:val="40"/>
                                <w:lang w:val="en-US"/>
                              </w:rPr>
                            </w:pPr>
                            <w:r>
                              <w:rPr>
                                <w:sz w:val="32"/>
                                <w:szCs w:val="40"/>
                                <w:lang w:val="en-US"/>
                              </w:rPr>
                              <w:t>d</w:t>
                            </w:r>
                            <w:r>
                              <w:rPr>
                                <w:sz w:val="32"/>
                                <w:szCs w:val="4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C20321" id="_x0000_s1030" type="#_x0000_t202" style="position:absolute;margin-left:245.35pt;margin-top:280.05pt;width:29.4pt;height:29.05pt;z-index:-2516152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" strokecolor="white [3212]">
                <v:textbox style="mso-fit-shape-to-text:t">
                  <w:txbxContent>
                    <w:p w14:paraId="0B6DD695" w14:textId="5D4C9B9C" w:rsidR="003D2859" w:rsidRPr="00C17B2C" w:rsidRDefault="003D2859" w:rsidP="003D2859">
                      <w:pPr>
                        <w:rPr>
                          <w:sz w:val="32"/>
                          <w:szCs w:val="40"/>
                          <w:lang w:val="en-US"/>
                        </w:rPr>
                      </w:pPr>
                      <w:r>
                        <w:rPr>
                          <w:sz w:val="32"/>
                          <w:szCs w:val="40"/>
                          <w:lang w:val="en-US"/>
                        </w:rPr>
                        <w:t>d</w:t>
                      </w:r>
                      <w:r>
                        <w:rPr>
                          <w:sz w:val="32"/>
                          <w:szCs w:val="40"/>
                          <w:lang w:val="en-US"/>
                        </w:rPr>
                        <w:t>)</w:t>
                      </w:r>
                    </w:p>
                  </w:txbxContent>
                </v:textbox>
                <w10:wrap type="tight" anchorx="margin" anchory="page"/>
              </v:shape>
            </w:pict>
          </mc:Fallback>
        </mc:AlternateContent>
      </w:r>
      <w:r w:rsidR="003D2859" w:rsidRPr="00C17B2C">
        <w:rPr>
          <w:noProof/>
          <w:sz w:val="24"/>
          <w:szCs w:val="24"/>
        </w:rPr>
        <mc:AlternateContent>
          <mc:Choice Requires="wps">
            <w:drawing>
              <wp:anchor distT="45720" distB="45720" distL="114300" distR="114300" simplePos="0" relativeHeight="251699200" behindDoc="1" locked="0" layoutInCell="1" allowOverlap="1" wp14:anchorId="105BC5E9" wp14:editId="3A42431A">
                <wp:simplePos x="0" y="0"/>
                <wp:positionH relativeFrom="margin">
                  <wp:posOffset>301929</wp:posOffset>
                </wp:positionH>
                <wp:positionV relativeFrom="page">
                  <wp:posOffset>3537585</wp:posOffset>
                </wp:positionV>
                <wp:extent cx="373380" cy="368935"/>
                <wp:effectExtent l="0" t="0" r="26670" b="12065"/>
                <wp:wrapTight wrapText="bothSides">
                  <wp:wrapPolygon edited="0">
                    <wp:start x="0" y="0"/>
                    <wp:lineTo x="0" y="21191"/>
                    <wp:lineTo x="22041" y="21191"/>
                    <wp:lineTo x="22041" y="0"/>
                    <wp:lineTo x="0" y="0"/>
                  </wp:wrapPolygon>
                </wp:wrapTight>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368935"/>
                        </a:xfrm>
                        <a:prstGeom prst="rect">
                          <a:avLst/>
                        </a:prstGeom>
                        <a:solidFill>
                          <a:srgbClr val="FFFFFF"/>
                        </a:solidFill>
                        <a:ln w="9525">
                          <a:solidFill>
                            <a:schemeClr val="bg1"/>
                          </a:solidFill>
                          <a:miter lim="800000"/>
                          <a:headEnd/>
                          <a:tailEnd/>
                        </a:ln>
                      </wps:spPr>
                      <wps:txbx>
                        <w:txbxContent>
                          <w:p w14:paraId="486F9FB4" w14:textId="16B58FEC" w:rsidR="003D2859" w:rsidRPr="00C17B2C" w:rsidRDefault="003D2859" w:rsidP="003D2859">
                            <w:pPr>
                              <w:rPr>
                                <w:sz w:val="32"/>
                                <w:szCs w:val="40"/>
                                <w:lang w:val="en-US"/>
                              </w:rPr>
                            </w:pPr>
                            <w:r>
                              <w:rPr>
                                <w:sz w:val="32"/>
                                <w:szCs w:val="40"/>
                                <w:lang w:val="en-US"/>
                              </w:rPr>
                              <w:t>c</w:t>
                            </w:r>
                            <w:r>
                              <w:rPr>
                                <w:sz w:val="32"/>
                                <w:szCs w:val="4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5BC5E9" id="_x0000_s1031" type="#_x0000_t202" style="position:absolute;margin-left:23.75pt;margin-top:278.55pt;width:29.4pt;height:29.05pt;z-index:-2516172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" strokecolor="white [3212]">
                <v:textbox style="mso-fit-shape-to-text:t">
                  <w:txbxContent>
                    <w:p w14:paraId="486F9FB4" w14:textId="16B58FEC" w:rsidR="003D2859" w:rsidRPr="00C17B2C" w:rsidRDefault="003D2859" w:rsidP="003D2859">
                      <w:pPr>
                        <w:rPr>
                          <w:sz w:val="32"/>
                          <w:szCs w:val="40"/>
                          <w:lang w:val="en-US"/>
                        </w:rPr>
                      </w:pPr>
                      <w:r>
                        <w:rPr>
                          <w:sz w:val="32"/>
                          <w:szCs w:val="40"/>
                          <w:lang w:val="en-US"/>
                        </w:rPr>
                        <w:t>c</w:t>
                      </w:r>
                      <w:r>
                        <w:rPr>
                          <w:sz w:val="32"/>
                          <w:szCs w:val="40"/>
                          <w:lang w:val="en-US"/>
                        </w:rPr>
                        <w:t>)</w:t>
                      </w:r>
                    </w:p>
                  </w:txbxContent>
                </v:textbox>
                <w10:wrap type="tight" anchorx="margin" anchory="page"/>
              </v:shape>
            </w:pict>
          </mc:Fallback>
        </mc:AlternateContent>
      </w:r>
      <w:r w:rsidR="00C17B2C" w:rsidRPr="00C17B2C">
        <w:rPr>
          <w:noProof/>
          <w:sz w:val="24"/>
          <w:szCs w:val="24"/>
        </w:rPr>
        <mc:AlternateContent>
          <mc:Choice Requires="wps">
            <w:drawing>
              <wp:anchor distT="45720" distB="45720" distL="114300" distR="114300" simplePos="0" relativeHeight="251684864" behindDoc="1" locked="0" layoutInCell="1" allowOverlap="1" wp14:anchorId="6024D2F5" wp14:editId="7AFFFC0E">
                <wp:simplePos x="0" y="0"/>
                <wp:positionH relativeFrom="margin">
                  <wp:posOffset>-1121134</wp:posOffset>
                </wp:positionH>
                <wp:positionV relativeFrom="page">
                  <wp:posOffset>2043485</wp:posOffset>
                </wp:positionV>
                <wp:extent cx="2592705" cy="334645"/>
                <wp:effectExtent l="5080" t="0" r="22225" b="22225"/>
                <wp:wrapTight wrapText="bothSides">
                  <wp:wrapPolygon edited="0">
                    <wp:start x="21558" y="-328"/>
                    <wp:lineTo x="-26" y="-328"/>
                    <wp:lineTo x="-26" y="21805"/>
                    <wp:lineTo x="21558" y="21805"/>
                    <wp:lineTo x="21558" y="-328"/>
                  </wp:wrapPolygon>
                </wp:wrapTight>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592705" cy="334645"/>
                        </a:xfrm>
                        <a:prstGeom prst="rect">
                          <a:avLst/>
                        </a:prstGeom>
                        <a:solidFill>
                          <a:srgbClr val="FFFFFF"/>
                        </a:solidFill>
                        <a:ln w="9525">
                          <a:solidFill>
                            <a:schemeClr val="bg1"/>
                          </a:solidFill>
                          <a:miter lim="800000"/>
                          <a:headEnd/>
                          <a:tailEnd/>
                        </a:ln>
                      </wps:spPr>
                      <wps:txbx>
                        <w:txbxContent>
                          <w:p w14:paraId="6E385EF5" w14:textId="581918D5" w:rsidR="00C17B2C" w:rsidRPr="00C17B2C" w:rsidRDefault="00C17B2C">
                            <w:pPr>
                              <w:rPr>
                                <w:sz w:val="28"/>
                                <w:lang w:val="de-DE"/>
                              </w:rPr>
                            </w:pPr>
                            <w:r w:rsidRPr="00C17B2C">
                              <w:rPr>
                                <w:sz w:val="28"/>
                              </w:rPr>
                              <w:t>Dissolved Organic Carbon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4D2F5" id="_x0000_s1032" type="#_x0000_t202" style="position:absolute;margin-left:-88.3pt;margin-top:160.9pt;width:204.15pt;height:26.35pt;rotation:-90;z-index:-251631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" strokecolor="white [3212]">
                <v:textbox>
                  <w:txbxContent>
                    <w:p w14:paraId="6E385EF5" w14:textId="581918D5" w:rsidR="00C17B2C" w:rsidRPr="00C17B2C" w:rsidRDefault="00C17B2C">
                      <w:pPr>
                        <w:rPr>
                          <w:sz w:val="28"/>
                          <w:lang w:val="de-DE"/>
                        </w:rPr>
                      </w:pPr>
                      <w:r w:rsidRPr="00C17B2C">
                        <w:rPr>
                          <w:sz w:val="28"/>
                        </w:rPr>
                        <w:t>Dissolved Organic Carbon</w:t>
                      </w:r>
                    </w:p>
                  </w:txbxContent>
                </v:textbox>
                <w10:wrap type="tight" anchorx="margin" anchory="page"/>
              </v:shape>
            </w:pict>
          </mc:Fallback>
        </mc:AlternateContent>
      </w:r>
      <w:r w:rsidR="00C17B2C" w:rsidRPr="00C17B2C">
        <w:rPr>
          <w:noProof/>
          <w:sz w:val="24"/>
          <w:szCs w:val="24"/>
        </w:rPr>
        <mc:AlternateContent>
          <mc:Choice Requires="wps">
            <w:drawing>
              <wp:anchor distT="45720" distB="45720" distL="114300" distR="114300" simplePos="0" relativeHeight="251693056" behindDoc="1" locked="0" layoutInCell="1" allowOverlap="1" wp14:anchorId="35470CF5" wp14:editId="7C3AD7B1">
                <wp:simplePos x="0" y="0"/>
                <wp:positionH relativeFrom="margin">
                  <wp:posOffset>-854766</wp:posOffset>
                </wp:positionH>
                <wp:positionV relativeFrom="page">
                  <wp:posOffset>4623684</wp:posOffset>
                </wp:positionV>
                <wp:extent cx="2047875" cy="335280"/>
                <wp:effectExtent l="0" t="952" r="27622" b="27623"/>
                <wp:wrapTight wrapText="bothSides">
                  <wp:wrapPolygon edited="0">
                    <wp:start x="21610" y="61"/>
                    <wp:lineTo x="-90" y="61"/>
                    <wp:lineTo x="-90" y="22152"/>
                    <wp:lineTo x="21610" y="22152"/>
                    <wp:lineTo x="21610" y="61"/>
                  </wp:wrapPolygon>
                </wp:wrapTight>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47875" cy="335280"/>
                        </a:xfrm>
                        <a:prstGeom prst="rect">
                          <a:avLst/>
                        </a:prstGeom>
                        <a:solidFill>
                          <a:srgbClr val="FFFFFF"/>
                        </a:solidFill>
                        <a:ln w="9525">
                          <a:solidFill>
                            <a:schemeClr val="bg1"/>
                          </a:solidFill>
                          <a:miter lim="800000"/>
                          <a:headEnd/>
                          <a:tailEnd/>
                        </a:ln>
                      </wps:spPr>
                      <wps:txbx>
                        <w:txbxContent>
                          <w:p w14:paraId="06D189AE" w14:textId="6B74C5C2" w:rsidR="00C17B2C" w:rsidRPr="00C17B2C" w:rsidRDefault="00C17B2C" w:rsidP="00C17B2C">
                            <w:pPr>
                              <w:rPr>
                                <w:sz w:val="28"/>
                                <w:lang w:val="en-US"/>
                              </w:rPr>
                            </w:pPr>
                            <w:r>
                              <w:rPr>
                                <w:sz w:val="28"/>
                                <w:lang w:val="en-US"/>
                              </w:rPr>
                              <w:t>Ammonium and Nitrate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5470CF5" id="_x0000_s1033" type="#_x0000_t202" style="position:absolute;margin-left:-67.3pt;margin-top:364.05pt;width:161.25pt;height:26.4pt;rotation:-90;z-index:-251623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" strokecolor="white [3212]">
                <v:textbox style="mso-fit-shape-to-text:t">
                  <w:txbxContent>
                    <w:p w14:paraId="06D189AE" w14:textId="6B74C5C2" w:rsidR="00C17B2C" w:rsidRPr="00C17B2C" w:rsidRDefault="00C17B2C" w:rsidP="00C17B2C">
                      <w:pPr>
                        <w:rPr>
                          <w:sz w:val="28"/>
                          <w:lang w:val="en-US"/>
                        </w:rPr>
                      </w:pPr>
                      <w:r>
                        <w:rPr>
                          <w:sz w:val="28"/>
                          <w:lang w:val="en-US"/>
                        </w:rPr>
                        <w:t>Ammonium and Nitrate</w:t>
                      </w:r>
                    </w:p>
                  </w:txbxContent>
                </v:textbox>
                <w10:wrap type="tight" anchorx="margin" anchory="page"/>
              </v:shape>
            </w:pict>
          </mc:Fallback>
        </mc:AlternateContent>
      </w:r>
      <w:r w:rsidR="00C17B2C">
        <w:rPr>
          <w:noProof/>
          <w:sz w:val="24"/>
          <w:szCs w:val="24"/>
          <w:lang w:val="en-US"/>
        </w:rPr>
        <w:drawing>
          <wp:anchor distT="0" distB="0" distL="114300" distR="114300" simplePos="0" relativeHeight="251691008" behindDoc="1" locked="0" layoutInCell="1" allowOverlap="1" wp14:anchorId="0C11B56F" wp14:editId="03BC5ED6">
            <wp:simplePos x="0" y="0"/>
            <wp:positionH relativeFrom="margin">
              <wp:posOffset>223493</wp:posOffset>
            </wp:positionH>
            <wp:positionV relativeFrom="page">
              <wp:posOffset>3576955</wp:posOffset>
            </wp:positionV>
            <wp:extent cx="2901315" cy="2414905"/>
            <wp:effectExtent l="0" t="0" r="0" b="4445"/>
            <wp:wrapTight wrapText="bothSides">
              <wp:wrapPolygon edited="0">
                <wp:start x="0" y="0"/>
                <wp:lineTo x="0" y="21469"/>
                <wp:lineTo x="21416" y="21469"/>
                <wp:lineTo x="21416"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w_nutrient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01315" cy="2414905"/>
                    </a:xfrm>
                    <a:prstGeom prst="rect">
                      <a:avLst/>
                    </a:prstGeom>
                  </pic:spPr>
                </pic:pic>
              </a:graphicData>
            </a:graphic>
            <wp14:sizeRelH relativeFrom="margin">
              <wp14:pctWidth>0</wp14:pctWidth>
            </wp14:sizeRelH>
            <wp14:sizeRelV relativeFrom="margin">
              <wp14:pctHeight>0</wp14:pctHeight>
            </wp14:sizeRelV>
          </wp:anchor>
        </w:drawing>
      </w:r>
      <w:r w:rsidR="003D2859">
        <w:rPr>
          <w:noProof/>
          <w:sz w:val="24"/>
          <w:szCs w:val="24"/>
          <w:lang w:val="en-US"/>
        </w:rPr>
        <w:drawing>
          <wp:anchor distT="0" distB="0" distL="114300" distR="114300" simplePos="0" relativeHeight="251689984" behindDoc="1" locked="0" layoutInCell="1" allowOverlap="1" wp14:anchorId="19BC6A3F" wp14:editId="4A765290">
            <wp:simplePos x="0" y="0"/>
            <wp:positionH relativeFrom="margin">
              <wp:posOffset>3045350</wp:posOffset>
            </wp:positionH>
            <wp:positionV relativeFrom="page">
              <wp:posOffset>3601941</wp:posOffset>
            </wp:positionV>
            <wp:extent cx="2886075" cy="2402205"/>
            <wp:effectExtent l="0" t="0" r="9525" b="0"/>
            <wp:wrapTight wrapText="bothSides">
              <wp:wrapPolygon edited="0">
                <wp:start x="0" y="0"/>
                <wp:lineTo x="0" y="21412"/>
                <wp:lineTo x="21529" y="21412"/>
                <wp:lineTo x="21529"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w_nutrient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6075" cy="2402205"/>
                    </a:xfrm>
                    <a:prstGeom prst="rect">
                      <a:avLst/>
                    </a:prstGeom>
                  </pic:spPr>
                </pic:pic>
              </a:graphicData>
            </a:graphic>
            <wp14:sizeRelH relativeFrom="margin">
              <wp14:pctWidth>0</wp14:pctWidth>
            </wp14:sizeRelH>
            <wp14:sizeRelV relativeFrom="margin">
              <wp14:pctHeight>0</wp14:pctHeight>
            </wp14:sizeRelV>
          </wp:anchor>
        </w:drawing>
      </w:r>
      <w:r w:rsidR="00C17B2C" w:rsidRPr="00C17B2C">
        <w:rPr>
          <w:noProof/>
          <w:sz w:val="24"/>
          <w:szCs w:val="24"/>
        </w:rPr>
        <mc:AlternateContent>
          <mc:Choice Requires="wps">
            <w:drawing>
              <wp:anchor distT="45720" distB="45720" distL="114300" distR="114300" simplePos="0" relativeHeight="251686912" behindDoc="1" locked="0" layoutInCell="1" allowOverlap="1" wp14:anchorId="64BBE97E" wp14:editId="68902EFE">
                <wp:simplePos x="0" y="0"/>
                <wp:positionH relativeFrom="margin">
                  <wp:posOffset>310101</wp:posOffset>
                </wp:positionH>
                <wp:positionV relativeFrom="page">
                  <wp:posOffset>1272209</wp:posOffset>
                </wp:positionV>
                <wp:extent cx="373380" cy="368935"/>
                <wp:effectExtent l="0" t="0" r="26670" b="13970"/>
                <wp:wrapTight wrapText="bothSides">
                  <wp:wrapPolygon edited="0">
                    <wp:start x="0" y="0"/>
                    <wp:lineTo x="0" y="21595"/>
                    <wp:lineTo x="22041" y="21595"/>
                    <wp:lineTo x="22041" y="0"/>
                    <wp:lineTo x="0" y="0"/>
                  </wp:wrapPolygon>
                </wp:wrapTight>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368935"/>
                        </a:xfrm>
                        <a:prstGeom prst="rect">
                          <a:avLst/>
                        </a:prstGeom>
                        <a:solidFill>
                          <a:srgbClr val="FFFFFF"/>
                        </a:solidFill>
                        <a:ln w="9525">
                          <a:solidFill>
                            <a:schemeClr val="bg1"/>
                          </a:solidFill>
                          <a:miter lim="800000"/>
                          <a:headEnd/>
                          <a:tailEnd/>
                        </a:ln>
                      </wps:spPr>
                      <wps:txbx>
                        <w:txbxContent>
                          <w:p w14:paraId="0824A00B" w14:textId="3A304017" w:rsidR="00C17B2C" w:rsidRPr="00C17B2C" w:rsidRDefault="00C17B2C" w:rsidP="00C17B2C">
                            <w:pPr>
                              <w:rPr>
                                <w:sz w:val="32"/>
                                <w:szCs w:val="40"/>
                                <w:lang w:val="en-US"/>
                              </w:rPr>
                            </w:pPr>
                            <w:r>
                              <w:rPr>
                                <w:sz w:val="32"/>
                                <w:szCs w:val="40"/>
                                <w:lang w:val="en-US"/>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BBE97E" id="_x0000_s1034" type="#_x0000_t202" style="position:absolute;margin-left:24.4pt;margin-top:100.15pt;width:29.4pt;height:29.05pt;z-index:-2516295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" strokecolor="white [3212]">
                <v:textbox style="mso-fit-shape-to-text:t">
                  <w:txbxContent>
                    <w:p w14:paraId="0824A00B" w14:textId="3A304017" w:rsidR="00C17B2C" w:rsidRPr="00C17B2C" w:rsidRDefault="00C17B2C" w:rsidP="00C17B2C">
                      <w:pPr>
                        <w:rPr>
                          <w:sz w:val="32"/>
                          <w:szCs w:val="40"/>
                          <w:lang w:val="en-US"/>
                        </w:rPr>
                      </w:pPr>
                      <w:r>
                        <w:rPr>
                          <w:sz w:val="32"/>
                          <w:szCs w:val="40"/>
                          <w:lang w:val="en-US"/>
                        </w:rPr>
                        <w:t>a)</w:t>
                      </w:r>
                    </w:p>
                  </w:txbxContent>
                </v:textbox>
                <w10:wrap type="tight" anchorx="margin" anchory="page"/>
              </v:shape>
            </w:pict>
          </mc:Fallback>
        </mc:AlternateContent>
      </w:r>
      <w:r w:rsidR="00C17B2C" w:rsidRPr="00C17B2C">
        <w:rPr>
          <w:noProof/>
          <w:sz w:val="24"/>
          <w:szCs w:val="24"/>
        </w:rPr>
        <mc:AlternateContent>
          <mc:Choice Requires="wps">
            <w:drawing>
              <wp:anchor distT="45720" distB="45720" distL="114300" distR="114300" simplePos="0" relativeHeight="251688960" behindDoc="1" locked="0" layoutInCell="1" allowOverlap="1" wp14:anchorId="10C8B303" wp14:editId="3E2B697A">
                <wp:simplePos x="0" y="0"/>
                <wp:positionH relativeFrom="margin">
                  <wp:posOffset>3124863</wp:posOffset>
                </wp:positionH>
                <wp:positionV relativeFrom="page">
                  <wp:posOffset>1240403</wp:posOffset>
                </wp:positionV>
                <wp:extent cx="373380" cy="368935"/>
                <wp:effectExtent l="0" t="0" r="26670" b="12065"/>
                <wp:wrapTight wrapText="bothSides">
                  <wp:wrapPolygon edited="0">
                    <wp:start x="0" y="0"/>
                    <wp:lineTo x="0" y="21191"/>
                    <wp:lineTo x="22041" y="21191"/>
                    <wp:lineTo x="22041" y="0"/>
                    <wp:lineTo x="0" y="0"/>
                  </wp:wrapPolygon>
                </wp:wrapTight>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368935"/>
                        </a:xfrm>
                        <a:prstGeom prst="rect">
                          <a:avLst/>
                        </a:prstGeom>
                        <a:solidFill>
                          <a:srgbClr val="FFFFFF"/>
                        </a:solidFill>
                        <a:ln w="9525">
                          <a:solidFill>
                            <a:schemeClr val="bg1"/>
                          </a:solidFill>
                          <a:miter lim="800000"/>
                          <a:headEnd/>
                          <a:tailEnd/>
                        </a:ln>
                      </wps:spPr>
                      <wps:txbx>
                        <w:txbxContent>
                          <w:p w14:paraId="51255DDD" w14:textId="689DBAD4" w:rsidR="00C17B2C" w:rsidRPr="00C17B2C" w:rsidRDefault="00C17B2C" w:rsidP="00C17B2C">
                            <w:pPr>
                              <w:rPr>
                                <w:sz w:val="32"/>
                                <w:szCs w:val="40"/>
                                <w:lang w:val="en-US"/>
                              </w:rPr>
                            </w:pPr>
                            <w:r>
                              <w:rPr>
                                <w:sz w:val="32"/>
                                <w:szCs w:val="40"/>
                                <w:lang w:val="en-US"/>
                              </w:rPr>
                              <w:t>b</w:t>
                            </w:r>
                            <w:r>
                              <w:rPr>
                                <w:sz w:val="32"/>
                                <w:szCs w:val="4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C8B303" id="_x0000_s1035" type="#_x0000_t202" style="position:absolute;margin-left:246.05pt;margin-top:97.65pt;width:29.4pt;height:29.05pt;z-index:-2516275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" strokecolor="white [3212]">
                <v:textbox style="mso-fit-shape-to-text:t">
                  <w:txbxContent>
                    <w:p w14:paraId="51255DDD" w14:textId="689DBAD4" w:rsidR="00C17B2C" w:rsidRPr="00C17B2C" w:rsidRDefault="00C17B2C" w:rsidP="00C17B2C">
                      <w:pPr>
                        <w:rPr>
                          <w:sz w:val="32"/>
                          <w:szCs w:val="40"/>
                          <w:lang w:val="en-US"/>
                        </w:rPr>
                      </w:pPr>
                      <w:r>
                        <w:rPr>
                          <w:sz w:val="32"/>
                          <w:szCs w:val="40"/>
                          <w:lang w:val="en-US"/>
                        </w:rPr>
                        <w:t>b</w:t>
                      </w:r>
                      <w:r>
                        <w:rPr>
                          <w:sz w:val="32"/>
                          <w:szCs w:val="40"/>
                          <w:lang w:val="en-US"/>
                        </w:rPr>
                        <w:t>)</w:t>
                      </w:r>
                    </w:p>
                  </w:txbxContent>
                </v:textbox>
                <w10:wrap type="tight" anchorx="margin" anchory="page"/>
              </v:shape>
            </w:pict>
          </mc:Fallback>
        </mc:AlternateContent>
      </w:r>
      <w:r w:rsidR="00C17B2C">
        <w:rPr>
          <w:noProof/>
          <w:sz w:val="24"/>
          <w:szCs w:val="24"/>
          <w:lang w:val="en-US"/>
        </w:rPr>
        <w:drawing>
          <wp:anchor distT="0" distB="0" distL="114300" distR="114300" simplePos="0" relativeHeight="251677696" behindDoc="1" locked="0" layoutInCell="1" allowOverlap="1" wp14:anchorId="69A89A80" wp14:editId="2F86F35C">
            <wp:simplePos x="0" y="0"/>
            <wp:positionH relativeFrom="column">
              <wp:posOffset>405517</wp:posOffset>
            </wp:positionH>
            <wp:positionV relativeFrom="page">
              <wp:posOffset>1280160</wp:posOffset>
            </wp:positionV>
            <wp:extent cx="2710815" cy="2282190"/>
            <wp:effectExtent l="0" t="0" r="0" b="3810"/>
            <wp:wrapTight wrapText="bothSides">
              <wp:wrapPolygon edited="0">
                <wp:start x="0" y="0"/>
                <wp:lineTo x="0" y="21456"/>
                <wp:lineTo x="21403" y="21456"/>
                <wp:lineTo x="21403"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W_DOC.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10815" cy="2282190"/>
                    </a:xfrm>
                    <a:prstGeom prst="rect">
                      <a:avLst/>
                    </a:prstGeom>
                  </pic:spPr>
                </pic:pic>
              </a:graphicData>
            </a:graphic>
            <wp14:sizeRelH relativeFrom="margin">
              <wp14:pctWidth>0</wp14:pctWidth>
            </wp14:sizeRelH>
            <wp14:sizeRelV relativeFrom="margin">
              <wp14:pctHeight>0</wp14:pctHeight>
            </wp14:sizeRelV>
          </wp:anchor>
        </w:drawing>
      </w:r>
      <w:r w:rsidR="00C17B2C">
        <w:rPr>
          <w:noProof/>
          <w:sz w:val="24"/>
          <w:szCs w:val="24"/>
          <w:lang w:val="en-US"/>
        </w:rPr>
        <w:drawing>
          <wp:anchor distT="0" distB="0" distL="114300" distR="114300" simplePos="0" relativeHeight="251680768" behindDoc="1" locked="0" layoutInCell="1" allowOverlap="1" wp14:anchorId="486A7DF0" wp14:editId="7C0F17B3">
            <wp:simplePos x="0" y="0"/>
            <wp:positionH relativeFrom="margin">
              <wp:posOffset>3260035</wp:posOffset>
            </wp:positionH>
            <wp:positionV relativeFrom="page">
              <wp:posOffset>1280160</wp:posOffset>
            </wp:positionV>
            <wp:extent cx="2680970" cy="2258060"/>
            <wp:effectExtent l="0" t="0" r="5080" b="8890"/>
            <wp:wrapTight wrapText="bothSides">
              <wp:wrapPolygon edited="0">
                <wp:start x="0" y="0"/>
                <wp:lineTo x="0" y="21503"/>
                <wp:lineTo x="21487" y="21503"/>
                <wp:lineTo x="21487"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W_DOC.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80970" cy="2258060"/>
                    </a:xfrm>
                    <a:prstGeom prst="rect">
                      <a:avLst/>
                    </a:prstGeom>
                  </pic:spPr>
                </pic:pic>
              </a:graphicData>
            </a:graphic>
            <wp14:sizeRelH relativeFrom="margin">
              <wp14:pctWidth>0</wp14:pctWidth>
            </wp14:sizeRelH>
            <wp14:sizeRelV relativeFrom="margin">
              <wp14:pctHeight>0</wp14:pctHeight>
            </wp14:sizeRelV>
          </wp:anchor>
        </w:drawing>
      </w:r>
      <w:r w:rsidR="00C17B2C" w:rsidRPr="00C17B2C">
        <w:rPr>
          <w:noProof/>
          <w:sz w:val="24"/>
          <w:szCs w:val="24"/>
        </w:rPr>
        <mc:AlternateContent>
          <mc:Choice Requires="wps">
            <w:drawing>
              <wp:anchor distT="45720" distB="45720" distL="114300" distR="114300" simplePos="0" relativeHeight="251682816" behindDoc="1" locked="0" layoutInCell="1" allowOverlap="1" wp14:anchorId="506A16C6" wp14:editId="2D209392">
                <wp:simplePos x="0" y="0"/>
                <wp:positionH relativeFrom="column">
                  <wp:posOffset>4357315</wp:posOffset>
                </wp:positionH>
                <wp:positionV relativeFrom="page">
                  <wp:posOffset>914400</wp:posOffset>
                </wp:positionV>
                <wp:extent cx="731520" cy="368935"/>
                <wp:effectExtent l="0" t="0" r="11430" b="12065"/>
                <wp:wrapTight wrapText="bothSides">
                  <wp:wrapPolygon edited="0">
                    <wp:start x="0" y="0"/>
                    <wp:lineTo x="0" y="21191"/>
                    <wp:lineTo x="21375" y="21191"/>
                    <wp:lineTo x="21375" y="0"/>
                    <wp:lineTo x="0" y="0"/>
                  </wp:wrapPolygon>
                </wp:wrapTight>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368935"/>
                        </a:xfrm>
                        <a:prstGeom prst="rect">
                          <a:avLst/>
                        </a:prstGeom>
                        <a:solidFill>
                          <a:srgbClr val="FFFFFF"/>
                        </a:solidFill>
                        <a:ln w="9525">
                          <a:solidFill>
                            <a:schemeClr val="bg1"/>
                          </a:solidFill>
                          <a:miter lim="800000"/>
                          <a:headEnd/>
                          <a:tailEnd/>
                        </a:ln>
                      </wps:spPr>
                      <wps:txbx>
                        <w:txbxContent>
                          <w:p w14:paraId="0F86E3E8" w14:textId="30051983" w:rsidR="00C17B2C" w:rsidRPr="00C17B2C" w:rsidRDefault="00C17B2C" w:rsidP="00C17B2C">
                            <w:pPr>
                              <w:rPr>
                                <w:sz w:val="32"/>
                                <w:szCs w:val="40"/>
                                <w:lang w:val="de-DE"/>
                              </w:rPr>
                            </w:pPr>
                            <w:r>
                              <w:rPr>
                                <w:sz w:val="32"/>
                                <w:szCs w:val="40"/>
                              </w:rPr>
                              <w:t>C</w:t>
                            </w:r>
                            <w:r w:rsidRPr="00C17B2C">
                              <w:rPr>
                                <w:sz w:val="32"/>
                                <w:szCs w:val="40"/>
                              </w:rPr>
                              <w:t>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6A16C6" id="_x0000_s1036" type="#_x0000_t202" style="position:absolute;margin-left:343.1pt;margin-top:1in;width:57.6pt;height:29.05pt;z-index:-2516336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" strokecolor="white [3212]">
                <v:textbox style="mso-fit-shape-to-text:t">
                  <w:txbxContent>
                    <w:p w14:paraId="0F86E3E8" w14:textId="30051983" w:rsidR="00C17B2C" w:rsidRPr="00C17B2C" w:rsidRDefault="00C17B2C" w:rsidP="00C17B2C">
                      <w:pPr>
                        <w:rPr>
                          <w:sz w:val="32"/>
                          <w:szCs w:val="40"/>
                          <w:lang w:val="de-DE"/>
                        </w:rPr>
                      </w:pPr>
                      <w:r>
                        <w:rPr>
                          <w:sz w:val="32"/>
                          <w:szCs w:val="40"/>
                        </w:rPr>
                        <w:t>C</w:t>
                      </w:r>
                      <w:r w:rsidRPr="00C17B2C">
                        <w:rPr>
                          <w:sz w:val="32"/>
                          <w:szCs w:val="40"/>
                        </w:rPr>
                        <w:t>W</w:t>
                      </w:r>
                    </w:p>
                  </w:txbxContent>
                </v:textbox>
                <w10:wrap type="tight" anchory="page"/>
              </v:shape>
            </w:pict>
          </mc:Fallback>
        </mc:AlternateContent>
      </w:r>
      <w:r w:rsidR="00C17B2C" w:rsidRPr="00C17B2C">
        <w:rPr>
          <w:noProof/>
          <w:sz w:val="24"/>
          <w:szCs w:val="24"/>
        </w:rPr>
        <mc:AlternateContent>
          <mc:Choice Requires="wps">
            <w:drawing>
              <wp:anchor distT="45720" distB="45720" distL="114300" distR="114300" simplePos="0" relativeHeight="251679744" behindDoc="1" locked="0" layoutInCell="1" allowOverlap="1" wp14:anchorId="5C0C2AF4" wp14:editId="571088FB">
                <wp:simplePos x="0" y="0"/>
                <wp:positionH relativeFrom="column">
                  <wp:posOffset>1510223</wp:posOffset>
                </wp:positionH>
                <wp:positionV relativeFrom="paragraph">
                  <wp:posOffset>0</wp:posOffset>
                </wp:positionV>
                <wp:extent cx="731520" cy="1404620"/>
                <wp:effectExtent l="0" t="0" r="11430" b="20955"/>
                <wp:wrapTight wrapText="bothSides">
                  <wp:wrapPolygon edited="0">
                    <wp:start x="0" y="0"/>
                    <wp:lineTo x="0" y="21694"/>
                    <wp:lineTo x="21375" y="21694"/>
                    <wp:lineTo x="21375"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1404620"/>
                        </a:xfrm>
                        <a:prstGeom prst="rect">
                          <a:avLst/>
                        </a:prstGeom>
                        <a:solidFill>
                          <a:srgbClr val="FFFFFF"/>
                        </a:solidFill>
                        <a:ln w="9525">
                          <a:solidFill>
                            <a:schemeClr val="bg1"/>
                          </a:solidFill>
                          <a:miter lim="800000"/>
                          <a:headEnd/>
                          <a:tailEnd/>
                        </a:ln>
                      </wps:spPr>
                      <wps:txbx>
                        <w:txbxContent>
                          <w:p w14:paraId="6D5D88B9" w14:textId="09805055" w:rsidR="00C17B2C" w:rsidRPr="00C17B2C" w:rsidRDefault="00C17B2C">
                            <w:pPr>
                              <w:rPr>
                                <w:sz w:val="32"/>
                                <w:szCs w:val="40"/>
                                <w:lang w:val="de-DE"/>
                              </w:rPr>
                            </w:pPr>
                            <w:r w:rsidRPr="00C17B2C">
                              <w:rPr>
                                <w:sz w:val="32"/>
                                <w:szCs w:val="40"/>
                              </w:rPr>
                              <w:t>PW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0C2AF4" id="_x0000_s1037" type="#_x0000_t202" style="position:absolute;margin-left:118.9pt;margin-top:0;width:57.6pt;height:110.6pt;z-index:-2516367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" strokecolor="white [3212]">
                <v:textbox style="mso-fit-shape-to-text:t">
                  <w:txbxContent>
                    <w:p w14:paraId="6D5D88B9" w14:textId="09805055" w:rsidR="00C17B2C" w:rsidRPr="00C17B2C" w:rsidRDefault="00C17B2C">
                      <w:pPr>
                        <w:rPr>
                          <w:sz w:val="32"/>
                          <w:szCs w:val="40"/>
                          <w:lang w:val="de-DE"/>
                        </w:rPr>
                      </w:pPr>
                      <w:r w:rsidRPr="00C17B2C">
                        <w:rPr>
                          <w:sz w:val="32"/>
                          <w:szCs w:val="40"/>
                        </w:rPr>
                        <w:t>PW</w:t>
                      </w:r>
                    </w:p>
                  </w:txbxContent>
                </v:textbox>
                <w10:wrap type="tight"/>
              </v:shape>
            </w:pict>
          </mc:Fallback>
        </mc:AlternateContent>
      </w:r>
    </w:p>
    <w:p w14:paraId="625ED0ED" w14:textId="70116D78" w:rsidR="002A49EF" w:rsidRPr="002A49EF" w:rsidRDefault="00460AC8" w:rsidP="002A49EF">
      <w:pPr>
        <w:widowControl w:val="0"/>
        <w:spacing w:before="240" w:after="240" w:line="480" w:lineRule="auto"/>
        <w:rPr>
          <w:b/>
          <w:sz w:val="24"/>
          <w:szCs w:val="24"/>
        </w:rPr>
      </w:pPr>
      <w:r w:rsidRPr="002A49EF">
        <w:rPr>
          <w:b/>
          <w:sz w:val="24"/>
          <w:szCs w:val="24"/>
        </w:rPr>
        <w:t>3.</w:t>
      </w:r>
      <w:r w:rsidR="00CF5899" w:rsidRPr="002A49EF">
        <w:rPr>
          <w:b/>
          <w:sz w:val="24"/>
          <w:szCs w:val="24"/>
        </w:rPr>
        <w:t>3</w:t>
      </w:r>
      <w:r w:rsidRPr="002A49EF">
        <w:rPr>
          <w:b/>
          <w:sz w:val="24"/>
          <w:szCs w:val="24"/>
        </w:rPr>
        <w:t xml:space="preserve"> </w:t>
      </w:r>
      <w:r w:rsidR="000D4844">
        <w:rPr>
          <w:rFonts w:hint="eastAsia"/>
          <w:b/>
          <w:sz w:val="24"/>
          <w:szCs w:val="24"/>
          <w:lang w:eastAsia="zh-CN"/>
        </w:rPr>
        <w:t>Changes in nitrogen-cycling gene transcript abundances</w:t>
      </w:r>
      <w:r w:rsidRPr="002A49EF">
        <w:rPr>
          <w:b/>
          <w:sz w:val="24"/>
          <w:szCs w:val="24"/>
        </w:rPr>
        <w:t xml:space="preserve"> </w:t>
      </w:r>
      <w:bookmarkStart w:id="20" w:name="_94ilf3in5tsk" w:colFirst="0" w:colLast="0"/>
      <w:bookmarkEnd w:id="20"/>
    </w:p>
    <w:p w14:paraId="3B20870B" w14:textId="4CCA83CA" w:rsidR="004858A3" w:rsidRPr="002A49EF" w:rsidRDefault="00F40A1F" w:rsidP="009D334C">
      <w:pPr>
        <w:widowControl w:val="0"/>
        <w:spacing w:before="240" w:after="240" w:line="480" w:lineRule="auto"/>
        <w:rPr>
          <w:sz w:val="24"/>
          <w:szCs w:val="24"/>
        </w:rPr>
      </w:pPr>
      <w:r w:rsidRPr="003D2859">
        <w:rPr>
          <w:i/>
          <w:noProof/>
          <w:sz w:val="24"/>
          <w:szCs w:val="24"/>
        </w:rPr>
        <w:lastRenderedPageBreak/>
        <mc:AlternateContent>
          <mc:Choice Requires="wps">
            <w:drawing>
              <wp:anchor distT="45720" distB="45720" distL="114300" distR="114300" simplePos="0" relativeHeight="251707392" behindDoc="1" locked="0" layoutInCell="1" allowOverlap="1" wp14:anchorId="23820D0F" wp14:editId="56AC41E7">
                <wp:simplePos x="0" y="0"/>
                <wp:positionH relativeFrom="margin">
                  <wp:posOffset>-16510</wp:posOffset>
                </wp:positionH>
                <wp:positionV relativeFrom="page">
                  <wp:posOffset>4389120</wp:posOffset>
                </wp:positionV>
                <wp:extent cx="5793105" cy="469900"/>
                <wp:effectExtent l="0" t="0" r="17145" b="19685"/>
                <wp:wrapTight wrapText="bothSides">
                  <wp:wrapPolygon edited="0">
                    <wp:start x="0" y="0"/>
                    <wp:lineTo x="0" y="21648"/>
                    <wp:lineTo x="21593" y="21648"/>
                    <wp:lineTo x="21593" y="0"/>
                    <wp:lineTo x="0" y="0"/>
                  </wp:wrapPolygon>
                </wp:wrapTight>
                <wp:docPr id="2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3105" cy="469900"/>
                        </a:xfrm>
                        <a:prstGeom prst="rect">
                          <a:avLst/>
                        </a:prstGeom>
                        <a:solidFill>
                          <a:srgbClr val="FFFFFF"/>
                        </a:solidFill>
                        <a:ln w="9525">
                          <a:solidFill>
                            <a:schemeClr val="bg1"/>
                          </a:solidFill>
                          <a:miter lim="800000"/>
                          <a:headEnd/>
                          <a:tailEnd/>
                        </a:ln>
                      </wps:spPr>
                      <wps:txbx>
                        <w:txbxContent>
                          <w:p w14:paraId="3AC06E62" w14:textId="1A939A87" w:rsidR="00F40A1F" w:rsidRPr="00CE3A43" w:rsidRDefault="00F40A1F" w:rsidP="00F40A1F">
                            <w:pPr>
                              <w:rPr>
                                <w:i/>
                                <w:lang w:val="en-US"/>
                              </w:rPr>
                            </w:pPr>
                            <w:r w:rsidRPr="00CE3A43">
                              <w:rPr>
                                <w:i/>
                              </w:rPr>
                              <w:t xml:space="preserve">Figure </w:t>
                            </w:r>
                            <w:r>
                              <w:rPr>
                                <w:i/>
                              </w:rPr>
                              <w:t xml:space="preserve">4: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820D0F" id="_x0000_s1038" type="#_x0000_t202" style="position:absolute;margin-left:-1.3pt;margin-top:345.6pt;width:456.15pt;height:37pt;z-index:-2516090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" strokecolor="white [3212]">
                <v:textbox style="mso-fit-shape-to-text:t">
                  <w:txbxContent>
                    <w:p w14:paraId="3AC06E62" w14:textId="1A939A87" w:rsidR="00F40A1F" w:rsidRPr="00CE3A43" w:rsidRDefault="00F40A1F" w:rsidP="00F40A1F">
                      <w:pPr>
                        <w:rPr>
                          <w:i/>
                          <w:lang w:val="en-US"/>
                        </w:rPr>
                      </w:pPr>
                      <w:r w:rsidRPr="00CE3A43">
                        <w:rPr>
                          <w:i/>
                        </w:rPr>
                        <w:t xml:space="preserve">Figure </w:t>
                      </w:r>
                      <w:r>
                        <w:rPr>
                          <w:i/>
                        </w:rPr>
                        <w:t xml:space="preserve">4: </w:t>
                      </w:r>
                    </w:p>
                  </w:txbxContent>
                </v:textbox>
                <w10:wrap type="tight" anchorx="margin" anchory="page"/>
              </v:shape>
            </w:pict>
          </mc:Fallback>
        </mc:AlternateContent>
      </w:r>
      <w:r w:rsidRPr="002A49EF">
        <w:rPr>
          <w:noProof/>
          <w:sz w:val="24"/>
          <w:szCs w:val="24"/>
          <w:lang w:val="en-US"/>
        </w:rPr>
        <w:drawing>
          <wp:anchor distT="0" distB="0" distL="114300" distR="114300" simplePos="0" relativeHeight="251670528" behindDoc="1" locked="0" layoutInCell="1" allowOverlap="1" wp14:anchorId="0B8A16D2" wp14:editId="7F260EEA">
            <wp:simplePos x="0" y="0"/>
            <wp:positionH relativeFrom="margin">
              <wp:posOffset>-224790</wp:posOffset>
            </wp:positionH>
            <wp:positionV relativeFrom="margin">
              <wp:posOffset>-71589</wp:posOffset>
            </wp:positionV>
            <wp:extent cx="6346190" cy="3569970"/>
            <wp:effectExtent l="0" t="0" r="0" b="0"/>
            <wp:wrapTight wrapText="bothSides">
              <wp:wrapPolygon edited="0">
                <wp:start x="0" y="0"/>
                <wp:lineTo x="0" y="21439"/>
                <wp:lineTo x="21527" y="21439"/>
                <wp:lineTo x="21527"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nctionalgenes_full.jpg"/>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6346190" cy="3569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858A3" w:rsidRPr="002A49EF">
        <w:rPr>
          <w:sz w:val="24"/>
          <w:szCs w:val="24"/>
        </w:rPr>
        <w:t xml:space="preserve">There was significant fluctuations in gene </w:t>
      </w:r>
      <w:r w:rsidR="009D7E98">
        <w:rPr>
          <w:rFonts w:hint="eastAsia"/>
          <w:sz w:val="24"/>
          <w:szCs w:val="24"/>
          <w:lang w:eastAsia="zh-CN"/>
        </w:rPr>
        <w:t>transcript</w:t>
      </w:r>
      <w:r w:rsidR="009D7E98" w:rsidRPr="002A49EF">
        <w:rPr>
          <w:sz w:val="24"/>
          <w:szCs w:val="24"/>
        </w:rPr>
        <w:t xml:space="preserve"> </w:t>
      </w:r>
      <w:r w:rsidR="004858A3" w:rsidRPr="002A49EF">
        <w:rPr>
          <w:sz w:val="24"/>
          <w:szCs w:val="24"/>
        </w:rPr>
        <w:t>abundance over the drought period for nitrogen f</w:t>
      </w:r>
      <w:r w:rsidR="00D52033" w:rsidRPr="002A49EF">
        <w:rPr>
          <w:sz w:val="24"/>
          <w:szCs w:val="24"/>
        </w:rPr>
        <w:t xml:space="preserve">ixation, nitrogen assimilation </w:t>
      </w:r>
      <w:r w:rsidR="004858A3" w:rsidRPr="002A49EF">
        <w:rPr>
          <w:sz w:val="24"/>
          <w:szCs w:val="24"/>
        </w:rPr>
        <w:t xml:space="preserve">and ammonia oxidation in the PW site, as indicated by KEGG assignment </w:t>
      </w:r>
      <w:r w:rsidR="009D7E98">
        <w:rPr>
          <w:rFonts w:hint="eastAsia"/>
          <w:sz w:val="24"/>
          <w:szCs w:val="24"/>
          <w:lang w:eastAsia="zh-CN"/>
        </w:rPr>
        <w:t>based on</w:t>
      </w:r>
      <w:r w:rsidR="009D7E98" w:rsidRPr="002A49EF">
        <w:rPr>
          <w:sz w:val="24"/>
          <w:szCs w:val="24"/>
        </w:rPr>
        <w:t xml:space="preserve"> </w:t>
      </w:r>
      <w:r w:rsidR="004858A3" w:rsidRPr="002A49EF">
        <w:rPr>
          <w:sz w:val="24"/>
          <w:szCs w:val="24"/>
        </w:rPr>
        <w:t xml:space="preserve">the metatranscriptomic data. Nitrogen-assimilation indicator </w:t>
      </w:r>
      <w:r w:rsidR="009D7E98" w:rsidRPr="002A49EF">
        <w:rPr>
          <w:i/>
          <w:sz w:val="24"/>
          <w:szCs w:val="24"/>
        </w:rPr>
        <w:t>ni</w:t>
      </w:r>
      <w:r w:rsidR="00DF6D95">
        <w:rPr>
          <w:i/>
          <w:sz w:val="24"/>
          <w:szCs w:val="24"/>
          <w:lang w:eastAsia="zh-CN"/>
        </w:rPr>
        <w:t>rB</w:t>
      </w:r>
      <w:r w:rsidR="009D7E98" w:rsidRPr="002A49EF">
        <w:rPr>
          <w:sz w:val="24"/>
          <w:szCs w:val="24"/>
        </w:rPr>
        <w:t xml:space="preserve"> </w:t>
      </w:r>
      <w:r w:rsidR="004858A3" w:rsidRPr="002A49EF">
        <w:rPr>
          <w:sz w:val="24"/>
          <w:szCs w:val="24"/>
        </w:rPr>
        <w:t xml:space="preserve">was variable over time with a significant peak in October as compared to April (ANOVA p = 0.046, Tukey p = 0.038). A similar trend was evident in the related </w:t>
      </w:r>
      <w:r w:rsidR="004858A3" w:rsidRPr="002A49EF">
        <w:rPr>
          <w:i/>
          <w:sz w:val="24"/>
          <w:szCs w:val="24"/>
        </w:rPr>
        <w:t>na</w:t>
      </w:r>
      <w:r w:rsidR="004858A3" w:rsidRPr="00560CD5">
        <w:rPr>
          <w:i/>
          <w:sz w:val="24"/>
          <w:szCs w:val="24"/>
        </w:rPr>
        <w:t>sA</w:t>
      </w:r>
      <w:r w:rsidR="004858A3" w:rsidRPr="002A49EF">
        <w:rPr>
          <w:sz w:val="24"/>
          <w:szCs w:val="24"/>
        </w:rPr>
        <w:t xml:space="preserve"> gene for assimilatory nitrate/nitrite reduction to ammonium (ANRA)</w:t>
      </w:r>
      <w:r w:rsidR="00D52033" w:rsidRPr="002A49EF">
        <w:rPr>
          <w:sz w:val="24"/>
          <w:szCs w:val="24"/>
        </w:rPr>
        <w:t xml:space="preserve"> (Kruskal-Wallis p = 0.044, Dunn p = 0.040). </w:t>
      </w:r>
      <w:r w:rsidR="004858A3" w:rsidRPr="002A49EF">
        <w:rPr>
          <w:sz w:val="24"/>
          <w:szCs w:val="24"/>
        </w:rPr>
        <w:t xml:space="preserve">Both </w:t>
      </w:r>
      <w:r w:rsidR="004858A3" w:rsidRPr="002A49EF">
        <w:rPr>
          <w:i/>
          <w:sz w:val="24"/>
          <w:szCs w:val="24"/>
        </w:rPr>
        <w:t>nif</w:t>
      </w:r>
      <w:r w:rsidR="004858A3" w:rsidRPr="00560CD5">
        <w:rPr>
          <w:i/>
          <w:sz w:val="24"/>
          <w:szCs w:val="24"/>
        </w:rPr>
        <w:t>H</w:t>
      </w:r>
      <w:r w:rsidR="004858A3" w:rsidRPr="002A49EF">
        <w:rPr>
          <w:sz w:val="24"/>
          <w:szCs w:val="24"/>
        </w:rPr>
        <w:t xml:space="preserve"> and </w:t>
      </w:r>
      <w:r w:rsidR="004858A3" w:rsidRPr="002A49EF">
        <w:rPr>
          <w:i/>
          <w:sz w:val="24"/>
          <w:szCs w:val="24"/>
        </w:rPr>
        <w:t>nif</w:t>
      </w:r>
      <w:r w:rsidR="004858A3" w:rsidRPr="00560CD5">
        <w:rPr>
          <w:i/>
          <w:sz w:val="24"/>
          <w:szCs w:val="24"/>
        </w:rPr>
        <w:t>K</w:t>
      </w:r>
      <w:r w:rsidR="004858A3" w:rsidRPr="002A49EF">
        <w:rPr>
          <w:sz w:val="24"/>
          <w:szCs w:val="24"/>
        </w:rPr>
        <w:t xml:space="preserve"> nitrogen fixation marker genes were dynamic over the drought cycle (Kruskal-Wallis, p = 0.002 and p =0.011), with a peak in April and decrease to a minimum in October. </w:t>
      </w:r>
      <w:r w:rsidR="00D52033" w:rsidRPr="002A49EF">
        <w:rPr>
          <w:sz w:val="24"/>
          <w:szCs w:val="24"/>
        </w:rPr>
        <w:t>Of the ammonia oxidation-indicator genes in the KEGG database (</w:t>
      </w:r>
      <w:r w:rsidR="00D52033" w:rsidRPr="002A49EF">
        <w:rPr>
          <w:i/>
          <w:sz w:val="24"/>
          <w:szCs w:val="24"/>
        </w:rPr>
        <w:t>amo</w:t>
      </w:r>
      <w:r w:rsidR="00D52033" w:rsidRPr="00560CD5">
        <w:rPr>
          <w:i/>
          <w:sz w:val="24"/>
          <w:szCs w:val="24"/>
        </w:rPr>
        <w:t>A</w:t>
      </w:r>
      <w:r w:rsidR="002A49EF" w:rsidRPr="00560CD5">
        <w:rPr>
          <w:i/>
          <w:sz w:val="24"/>
          <w:szCs w:val="24"/>
        </w:rPr>
        <w:t>BC</w:t>
      </w:r>
      <w:r w:rsidR="00D52033" w:rsidRPr="002A49EF">
        <w:rPr>
          <w:sz w:val="24"/>
          <w:szCs w:val="24"/>
        </w:rPr>
        <w:t xml:space="preserve">), only </w:t>
      </w:r>
      <w:commentRangeStart w:id="21"/>
      <w:r w:rsidR="00D52033" w:rsidRPr="002A49EF">
        <w:rPr>
          <w:i/>
          <w:sz w:val="24"/>
          <w:szCs w:val="24"/>
        </w:rPr>
        <w:t>amo</w:t>
      </w:r>
      <w:r w:rsidR="00D52033" w:rsidRPr="00560CD5">
        <w:rPr>
          <w:i/>
          <w:sz w:val="24"/>
          <w:szCs w:val="24"/>
        </w:rPr>
        <w:t>A</w:t>
      </w:r>
      <w:r w:rsidR="00D52033" w:rsidRPr="002A49EF">
        <w:rPr>
          <w:sz w:val="24"/>
          <w:szCs w:val="24"/>
        </w:rPr>
        <w:t xml:space="preserve"> </w:t>
      </w:r>
      <w:commentRangeEnd w:id="21"/>
      <w:r w:rsidR="00E34086">
        <w:rPr>
          <w:rStyle w:val="Kommentarzeichen"/>
        </w:rPr>
        <w:commentReference w:id="21"/>
      </w:r>
      <w:r w:rsidR="00D52033" w:rsidRPr="002A49EF">
        <w:rPr>
          <w:sz w:val="24"/>
          <w:szCs w:val="24"/>
        </w:rPr>
        <w:t xml:space="preserve">was significantly dynamic (ANOVA, p = 0.0006) with a peak in June as compared to February (Tukey p = 0.042). No denitrification-indicator genes were significantly variable, though there was a slight </w:t>
      </w:r>
      <w:r w:rsidR="00D52033" w:rsidRPr="002A49EF">
        <w:rPr>
          <w:sz w:val="24"/>
          <w:szCs w:val="24"/>
        </w:rPr>
        <w:lastRenderedPageBreak/>
        <w:t xml:space="preserve">increase in </w:t>
      </w:r>
      <w:r w:rsidR="00D52033" w:rsidRPr="002A49EF">
        <w:rPr>
          <w:i/>
          <w:sz w:val="24"/>
          <w:szCs w:val="24"/>
        </w:rPr>
        <w:t>nar</w:t>
      </w:r>
      <w:r w:rsidR="002A49EF" w:rsidRPr="00560CD5">
        <w:rPr>
          <w:i/>
          <w:sz w:val="24"/>
          <w:szCs w:val="24"/>
        </w:rPr>
        <w:t>G</w:t>
      </w:r>
      <w:r w:rsidR="00D52033" w:rsidRPr="00560CD5">
        <w:rPr>
          <w:i/>
          <w:sz w:val="24"/>
          <w:szCs w:val="24"/>
        </w:rPr>
        <w:t>H</w:t>
      </w:r>
      <w:r w:rsidR="00D52033" w:rsidRPr="002A49EF">
        <w:rPr>
          <w:sz w:val="24"/>
          <w:szCs w:val="24"/>
        </w:rPr>
        <w:t xml:space="preserve"> in the August samples. </w:t>
      </w:r>
    </w:p>
    <w:p w14:paraId="6D49D797" w14:textId="0B77BCC5" w:rsidR="00D52033" w:rsidRDefault="00D52033" w:rsidP="009D334C">
      <w:pPr>
        <w:widowControl w:val="0"/>
        <w:spacing w:before="240" w:after="240" w:line="480" w:lineRule="auto"/>
        <w:rPr>
          <w:sz w:val="24"/>
          <w:szCs w:val="24"/>
        </w:rPr>
      </w:pPr>
      <w:r w:rsidRPr="002A49EF">
        <w:rPr>
          <w:sz w:val="24"/>
          <w:szCs w:val="24"/>
        </w:rPr>
        <w:t xml:space="preserve">In comparison to PW, CW had lower abundances on the scale of an order of magnitude across all marker genes (Kruskal-Wallis, p </w:t>
      </w:r>
      <w:r w:rsidR="00E30D01">
        <w:rPr>
          <w:sz w:val="24"/>
          <w:szCs w:val="24"/>
        </w:rPr>
        <w:t>≤ 0.01</w:t>
      </w:r>
      <w:r w:rsidRPr="002A49EF">
        <w:rPr>
          <w:sz w:val="24"/>
          <w:szCs w:val="24"/>
        </w:rPr>
        <w:t xml:space="preserve">). Denitrification activity was also higher in PW than CW (p &lt; 0.001), although the transcription rates were not dynamic in either site across the drought cycle. Of the analyzed marker genes, only the nitrogen-fixation associated </w:t>
      </w:r>
      <w:r w:rsidRPr="005051E6">
        <w:rPr>
          <w:i/>
          <w:sz w:val="24"/>
          <w:szCs w:val="24"/>
        </w:rPr>
        <w:t>nif</w:t>
      </w:r>
      <w:r w:rsidRPr="00560CD5">
        <w:rPr>
          <w:i/>
          <w:sz w:val="24"/>
          <w:szCs w:val="24"/>
        </w:rPr>
        <w:t>K</w:t>
      </w:r>
      <w:r w:rsidRPr="002A49EF">
        <w:rPr>
          <w:sz w:val="24"/>
          <w:szCs w:val="24"/>
        </w:rPr>
        <w:t xml:space="preserve"> fluctuated meaningfully between April 2018 and February 2019 (p = 0.035), with evidence for a slight decrease in August. While </w:t>
      </w:r>
      <w:r w:rsidRPr="005051E6">
        <w:rPr>
          <w:i/>
          <w:sz w:val="24"/>
          <w:szCs w:val="24"/>
        </w:rPr>
        <w:t>nif</w:t>
      </w:r>
      <w:r w:rsidRPr="00560CD5">
        <w:rPr>
          <w:i/>
          <w:sz w:val="24"/>
          <w:szCs w:val="24"/>
        </w:rPr>
        <w:t>H</w:t>
      </w:r>
      <w:r w:rsidRPr="002A49EF">
        <w:rPr>
          <w:sz w:val="24"/>
          <w:szCs w:val="24"/>
        </w:rPr>
        <w:t xml:space="preserve"> also </w:t>
      </w:r>
      <w:r w:rsidR="00697366">
        <w:rPr>
          <w:sz w:val="24"/>
          <w:szCs w:val="24"/>
        </w:rPr>
        <w:t>shows</w:t>
      </w:r>
      <w:r w:rsidRPr="002A49EF">
        <w:rPr>
          <w:sz w:val="24"/>
          <w:szCs w:val="24"/>
        </w:rPr>
        <w:t xml:space="preserve"> a slight decrease in August, none of the variation over time in this gene marker was significant. </w:t>
      </w:r>
    </w:p>
    <w:p w14:paraId="75029299" w14:textId="05235371" w:rsidR="000D4844" w:rsidRPr="002A49EF" w:rsidRDefault="000D4844" w:rsidP="009D334C">
      <w:pPr>
        <w:widowControl w:val="0"/>
        <w:spacing w:before="240" w:after="240" w:line="480" w:lineRule="auto"/>
        <w:rPr>
          <w:sz w:val="24"/>
          <w:szCs w:val="24"/>
          <w:lang w:eastAsia="zh-CN"/>
        </w:rPr>
      </w:pPr>
      <w:r w:rsidRPr="0083482E">
        <w:rPr>
          <w:rFonts w:hint="eastAsia"/>
          <w:b/>
          <w:sz w:val="24"/>
          <w:szCs w:val="24"/>
          <w:lang w:eastAsia="zh-CN"/>
        </w:rPr>
        <w:t>3.4</w:t>
      </w:r>
      <w:r>
        <w:rPr>
          <w:rFonts w:hint="eastAsia"/>
          <w:sz w:val="24"/>
          <w:szCs w:val="24"/>
          <w:lang w:eastAsia="zh-CN"/>
        </w:rPr>
        <w:t xml:space="preserve"> </w:t>
      </w:r>
      <w:r w:rsidRPr="002A49EF">
        <w:rPr>
          <w:b/>
          <w:sz w:val="24"/>
          <w:szCs w:val="24"/>
        </w:rPr>
        <w:t>AOA Phylogeny</w:t>
      </w:r>
    </w:p>
    <w:p w14:paraId="5C451AA9" w14:textId="77EA045B" w:rsidR="000B3B47" w:rsidRPr="000B3B47" w:rsidRDefault="000D4844" w:rsidP="000B3B47">
      <w:pPr>
        <w:widowControl w:val="0"/>
        <w:spacing w:before="240" w:after="240" w:line="480" w:lineRule="auto"/>
        <w:rPr>
          <w:sz w:val="24"/>
          <w:szCs w:val="24"/>
        </w:rPr>
      </w:pPr>
      <w:r>
        <w:rPr>
          <w:rFonts w:hint="eastAsia"/>
          <w:sz w:val="24"/>
          <w:szCs w:val="24"/>
          <w:lang w:eastAsia="zh-CN"/>
        </w:rPr>
        <w:t xml:space="preserve">Based on the phylogenetic congruency between 16S rRNA gene and amoA gene in archaeal genomes, we could assign amoA-defined clades to their corresponding 16S rRNA gene counterparts (Wang et al., 2021). The amoA-defined clades provide a better resolution on AOA classification and thus a better understanding on their functional diversity. </w:t>
      </w:r>
      <w:r w:rsidR="00BB3A18" w:rsidRPr="002A49EF">
        <w:rPr>
          <w:sz w:val="24"/>
          <w:szCs w:val="24"/>
        </w:rPr>
        <w:t>PW had a higher diversity in AOA clades than CW</w:t>
      </w:r>
      <w:r w:rsidR="00D12275" w:rsidRPr="002A49EF">
        <w:rPr>
          <w:sz w:val="24"/>
          <w:szCs w:val="24"/>
        </w:rPr>
        <w:t xml:space="preserve"> (Fig. </w:t>
      </w:r>
      <w:r w:rsidR="00697366">
        <w:rPr>
          <w:sz w:val="24"/>
          <w:szCs w:val="24"/>
        </w:rPr>
        <w:t>4</w:t>
      </w:r>
      <w:r w:rsidR="00D12275" w:rsidRPr="002A49EF">
        <w:rPr>
          <w:sz w:val="24"/>
          <w:szCs w:val="24"/>
        </w:rPr>
        <w:t>)</w:t>
      </w:r>
      <w:r w:rsidR="00BB3A18" w:rsidRPr="002A49EF">
        <w:rPr>
          <w:sz w:val="24"/>
          <w:szCs w:val="24"/>
        </w:rPr>
        <w:t xml:space="preserve">. </w:t>
      </w:r>
      <w:r w:rsidR="00D12275" w:rsidRPr="002A49EF">
        <w:rPr>
          <w:sz w:val="24"/>
          <w:szCs w:val="24"/>
        </w:rPr>
        <w:t xml:space="preserve">Clades were assigned based on affinity to phylogenetic tree regions based on known AOA clades in the </w:t>
      </w:r>
      <w:r w:rsidR="00D12275" w:rsidRPr="002A49EF">
        <w:rPr>
          <w:i/>
          <w:sz w:val="24"/>
          <w:szCs w:val="24"/>
        </w:rPr>
        <w:t>amo</w:t>
      </w:r>
      <w:r w:rsidR="00D12275" w:rsidRPr="00560CD5">
        <w:rPr>
          <w:i/>
          <w:sz w:val="24"/>
          <w:szCs w:val="24"/>
        </w:rPr>
        <w:t>A</w:t>
      </w:r>
      <w:r w:rsidR="00D12275" w:rsidRPr="002A49EF">
        <w:rPr>
          <w:sz w:val="24"/>
          <w:szCs w:val="24"/>
        </w:rPr>
        <w:t xml:space="preserve"> database (Supplement Fig.</w:t>
      </w:r>
      <w:r w:rsidR="007F0C9D">
        <w:rPr>
          <w:sz w:val="24"/>
          <w:szCs w:val="24"/>
        </w:rPr>
        <w:t xml:space="preserve"> </w:t>
      </w:r>
      <w:r w:rsidR="00D12275" w:rsidRPr="002A49EF">
        <w:rPr>
          <w:sz w:val="24"/>
          <w:szCs w:val="24"/>
        </w:rPr>
        <w:t xml:space="preserve">4) </w:t>
      </w:r>
      <w:r w:rsidR="00D12275" w:rsidRPr="002A49EF">
        <w:rPr>
          <w:sz w:val="24"/>
          <w:szCs w:val="24"/>
        </w:rPr>
        <w:fldChar w:fldCharType="begin"/>
      </w:r>
      <w:r w:rsidR="00D12275" w:rsidRPr="002A49EF">
        <w:rPr>
          <w:sz w:val="24"/>
          <w:szCs w:val="24"/>
        </w:rPr>
        <w:instrText xml:space="preserve"> ADDIN ZOTERO_ITEM CSL_CITATION {"citationID":"eqcM2mYW","properties":{"formattedCitation":"[38]","plainCitation":"[38]","noteIndex":0},"citationItems":[{"id":37,"uris":["http://zotero.org/users/local/lzRxkMmx/items/DA5B8SXU"],"itemData":{"id":37,"type":"document","language":"en","note":"page: 0054621","title":"Linking 16S rRNA Gene Classification to Gene Taxonomy Reveals Environmental Distribution of Ammonia-Oxidizing Archaeal Clades in Peatland Soils","author":[{"family":"Wang","given":"H."},{"family":"Bagnoud","given":"A."},{"family":"Ponce-Toledo","given":"R.I."},{"family":"Kerou","given":"M."},{"family":"Weil","given":"M."},{"family":"Schleper","given":"C."}],"issued":{"date-parts":[["2021"]]}}}],"schema":"https://github.com/citation-style-language/schema/raw/master/csl-citation.json"} </w:instrText>
      </w:r>
      <w:r w:rsidR="00D12275" w:rsidRPr="002A49EF">
        <w:rPr>
          <w:sz w:val="24"/>
          <w:szCs w:val="24"/>
        </w:rPr>
        <w:fldChar w:fldCharType="separate"/>
      </w:r>
      <w:r w:rsidR="00D12275" w:rsidRPr="002A49EF">
        <w:rPr>
          <w:sz w:val="24"/>
        </w:rPr>
        <w:t>[38]</w:t>
      </w:r>
      <w:r w:rsidR="00D12275" w:rsidRPr="002A49EF">
        <w:rPr>
          <w:sz w:val="24"/>
          <w:szCs w:val="24"/>
        </w:rPr>
        <w:fldChar w:fldCharType="end"/>
      </w:r>
      <w:r w:rsidR="00D12275" w:rsidRPr="002A49EF">
        <w:rPr>
          <w:sz w:val="24"/>
          <w:szCs w:val="24"/>
        </w:rPr>
        <w:t>. ASVs with ambiguous locations (i.e. between clades) were labeled as undefined</w:t>
      </w:r>
      <w:r w:rsidR="007F0C9D">
        <w:rPr>
          <w:sz w:val="24"/>
          <w:szCs w:val="24"/>
        </w:rPr>
        <w:t xml:space="preserve"> (UD)</w:t>
      </w:r>
      <w:r w:rsidR="00D12275" w:rsidRPr="002A49EF">
        <w:rPr>
          <w:sz w:val="24"/>
          <w:szCs w:val="24"/>
        </w:rPr>
        <w:t xml:space="preserve">. </w:t>
      </w:r>
      <w:r w:rsidR="007F0C9D">
        <w:rPr>
          <w:sz w:val="24"/>
          <w:szCs w:val="24"/>
        </w:rPr>
        <w:t xml:space="preserve">Hereafter, </w:t>
      </w:r>
      <w:r w:rsidR="007F0C9D">
        <w:rPr>
          <w:i/>
          <w:sz w:val="24"/>
          <w:szCs w:val="24"/>
        </w:rPr>
        <w:t xml:space="preserve">Ca. </w:t>
      </w:r>
      <w:r w:rsidR="007F0C9D">
        <w:rPr>
          <w:sz w:val="24"/>
          <w:szCs w:val="24"/>
        </w:rPr>
        <w:t xml:space="preserve">Nitrosotaleales is denoted as NT, </w:t>
      </w:r>
      <w:r w:rsidR="007F0C9D">
        <w:rPr>
          <w:i/>
          <w:sz w:val="24"/>
          <w:szCs w:val="24"/>
        </w:rPr>
        <w:t xml:space="preserve">Nitrosopumilales </w:t>
      </w:r>
      <w:r w:rsidR="007F0C9D">
        <w:rPr>
          <w:sz w:val="24"/>
          <w:szCs w:val="24"/>
        </w:rPr>
        <w:t xml:space="preserve">as NP, </w:t>
      </w:r>
      <w:r w:rsidR="007F0C9D">
        <w:rPr>
          <w:i/>
          <w:sz w:val="24"/>
          <w:szCs w:val="24"/>
        </w:rPr>
        <w:t xml:space="preserve">Ca. </w:t>
      </w:r>
      <w:r w:rsidR="007F0C9D">
        <w:rPr>
          <w:sz w:val="24"/>
          <w:szCs w:val="24"/>
        </w:rPr>
        <w:t xml:space="preserve">Nitrosocaldales as NC and </w:t>
      </w:r>
      <w:r w:rsidR="007F0C9D">
        <w:rPr>
          <w:i/>
          <w:sz w:val="24"/>
          <w:szCs w:val="24"/>
        </w:rPr>
        <w:t xml:space="preserve">Nitrosophaerales </w:t>
      </w:r>
      <w:r w:rsidR="007F0C9D">
        <w:rPr>
          <w:sz w:val="24"/>
          <w:szCs w:val="24"/>
        </w:rPr>
        <w:t xml:space="preserve">as NS. </w:t>
      </w:r>
      <w:r w:rsidR="00BB3A18" w:rsidRPr="002A49EF">
        <w:rPr>
          <w:sz w:val="24"/>
          <w:szCs w:val="24"/>
        </w:rPr>
        <w:t>The CW metagenome contained only one clade at one time point (</w:t>
      </w:r>
      <w:r w:rsidR="007F0C9D" w:rsidRPr="007F0C9D">
        <w:rPr>
          <w:sz w:val="24"/>
          <w:szCs w:val="24"/>
        </w:rPr>
        <w:t>NT</w:t>
      </w:r>
      <w:r w:rsidR="007F0C9D">
        <w:rPr>
          <w:i/>
          <w:sz w:val="24"/>
          <w:szCs w:val="24"/>
        </w:rPr>
        <w:t>-</w:t>
      </w:r>
      <w:r w:rsidR="007F0C9D">
        <w:rPr>
          <w:sz w:val="24"/>
          <w:szCs w:val="24"/>
        </w:rPr>
        <w:t>α</w:t>
      </w:r>
      <w:r w:rsidR="00BB3A18" w:rsidRPr="002A49EF">
        <w:rPr>
          <w:sz w:val="24"/>
          <w:szCs w:val="24"/>
        </w:rPr>
        <w:t xml:space="preserve"> in December 2018). In contrast, the PW metagenome contained AOA-identified ASVs across all time points, including taxonomic units assigned to </w:t>
      </w:r>
      <w:r w:rsidR="007F0C9D" w:rsidRPr="007F0C9D">
        <w:rPr>
          <w:sz w:val="24"/>
          <w:szCs w:val="24"/>
        </w:rPr>
        <w:t>NP</w:t>
      </w:r>
      <w:r w:rsidR="00BB3A18" w:rsidRPr="002A49EF">
        <w:rPr>
          <w:sz w:val="24"/>
          <w:szCs w:val="24"/>
        </w:rPr>
        <w:t xml:space="preserve"> (</w:t>
      </w:r>
      <w:r w:rsidR="007F0C9D">
        <w:rPr>
          <w:sz w:val="24"/>
          <w:szCs w:val="24"/>
        </w:rPr>
        <w:t>NP-</w:t>
      </w:r>
      <w:r w:rsidR="00560CD5">
        <w:rPr>
          <w:sz w:val="24"/>
          <w:szCs w:val="24"/>
        </w:rPr>
        <w:t>η</w:t>
      </w:r>
      <w:r w:rsidR="00BB3A18" w:rsidRPr="002A49EF">
        <w:rPr>
          <w:sz w:val="24"/>
          <w:szCs w:val="24"/>
        </w:rPr>
        <w:t xml:space="preserve">) and </w:t>
      </w:r>
      <w:r w:rsidR="007F0C9D" w:rsidRPr="007F0C9D">
        <w:rPr>
          <w:sz w:val="24"/>
          <w:szCs w:val="24"/>
        </w:rPr>
        <w:t>NS</w:t>
      </w:r>
      <w:r w:rsidR="007F0C9D">
        <w:rPr>
          <w:i/>
          <w:sz w:val="24"/>
          <w:szCs w:val="24"/>
        </w:rPr>
        <w:t xml:space="preserve"> </w:t>
      </w:r>
      <w:r w:rsidR="00BB3A18" w:rsidRPr="002A49EF">
        <w:rPr>
          <w:sz w:val="24"/>
          <w:szCs w:val="24"/>
        </w:rPr>
        <w:t>(</w:t>
      </w:r>
      <w:r w:rsidR="007F0C9D">
        <w:rPr>
          <w:sz w:val="24"/>
          <w:szCs w:val="24"/>
        </w:rPr>
        <w:t>NS-</w:t>
      </w:r>
      <w:r w:rsidR="00560CD5">
        <w:rPr>
          <w:sz w:val="24"/>
          <w:szCs w:val="24"/>
        </w:rPr>
        <w:t xml:space="preserve">δ, </w:t>
      </w:r>
      <w:r w:rsidR="007F0C9D">
        <w:rPr>
          <w:sz w:val="24"/>
          <w:szCs w:val="24"/>
        </w:rPr>
        <w:t>NS-</w:t>
      </w:r>
      <w:r w:rsidR="00560CD5">
        <w:rPr>
          <w:sz w:val="24"/>
          <w:szCs w:val="24"/>
        </w:rPr>
        <w:t>γ</w:t>
      </w:r>
      <w:r w:rsidR="00BB3A18" w:rsidRPr="002A49EF">
        <w:rPr>
          <w:sz w:val="24"/>
          <w:szCs w:val="24"/>
        </w:rPr>
        <w:t xml:space="preserve">, </w:t>
      </w:r>
      <w:r w:rsidR="007F0C9D">
        <w:rPr>
          <w:sz w:val="24"/>
          <w:szCs w:val="24"/>
        </w:rPr>
        <w:t>NS-</w:t>
      </w:r>
      <w:r w:rsidR="00560CD5">
        <w:rPr>
          <w:sz w:val="24"/>
          <w:szCs w:val="24"/>
        </w:rPr>
        <w:t>ζ</w:t>
      </w:r>
      <w:r w:rsidR="00BB3A18" w:rsidRPr="002A49EF">
        <w:rPr>
          <w:sz w:val="24"/>
          <w:szCs w:val="24"/>
        </w:rPr>
        <w:t xml:space="preserve"> and </w:t>
      </w:r>
      <w:r w:rsidR="007F0C9D">
        <w:rPr>
          <w:sz w:val="24"/>
          <w:szCs w:val="24"/>
        </w:rPr>
        <w:t>NS-UD</w:t>
      </w:r>
      <w:r w:rsidR="00BB3A18" w:rsidRPr="002A49EF">
        <w:rPr>
          <w:sz w:val="24"/>
          <w:szCs w:val="24"/>
        </w:rPr>
        <w:t xml:space="preserve">), as well as additional unidentified AOA ASVs. </w:t>
      </w:r>
      <w:r w:rsidR="00BB3A18" w:rsidRPr="002A49EF">
        <w:rPr>
          <w:sz w:val="24"/>
          <w:szCs w:val="24"/>
        </w:rPr>
        <w:lastRenderedPageBreak/>
        <w:t xml:space="preserve">There were no ASVs assigned to </w:t>
      </w:r>
      <w:r w:rsidR="007F0C9D" w:rsidRPr="007F0C9D">
        <w:rPr>
          <w:sz w:val="24"/>
          <w:szCs w:val="24"/>
        </w:rPr>
        <w:t>NC</w:t>
      </w:r>
      <w:r w:rsidR="00BB3A18" w:rsidRPr="002A49EF">
        <w:rPr>
          <w:sz w:val="24"/>
          <w:szCs w:val="24"/>
        </w:rPr>
        <w:t xml:space="preserve"> in either site. </w:t>
      </w:r>
      <w:r w:rsidR="0009771A" w:rsidRPr="002A49EF">
        <w:rPr>
          <w:sz w:val="24"/>
          <w:szCs w:val="24"/>
        </w:rPr>
        <w:t xml:space="preserve">All AOA clade absolute abundances were stable over time (Kruskal-Wallis), with the exception </w:t>
      </w:r>
      <w:r w:rsidR="0009771A" w:rsidRPr="007F0C9D">
        <w:rPr>
          <w:sz w:val="24"/>
          <w:szCs w:val="24"/>
        </w:rPr>
        <w:t xml:space="preserve">of </w:t>
      </w:r>
      <w:r w:rsidR="007F0C9D" w:rsidRPr="007F0C9D">
        <w:rPr>
          <w:sz w:val="24"/>
          <w:szCs w:val="24"/>
        </w:rPr>
        <w:t>NT-</w:t>
      </w:r>
      <w:r w:rsidR="00560CD5" w:rsidRPr="007F0C9D">
        <w:rPr>
          <w:sz w:val="24"/>
          <w:szCs w:val="24"/>
        </w:rPr>
        <w:t>α</w:t>
      </w:r>
      <w:r w:rsidR="007F0C9D">
        <w:rPr>
          <w:sz w:val="24"/>
          <w:szCs w:val="24"/>
        </w:rPr>
        <w:t xml:space="preserve"> (</w:t>
      </w:r>
      <w:r w:rsidR="0009771A" w:rsidRPr="002A49EF">
        <w:rPr>
          <w:sz w:val="24"/>
          <w:szCs w:val="24"/>
        </w:rPr>
        <w:t>only present in CW in December</w:t>
      </w:r>
      <w:r w:rsidR="007F0C9D">
        <w:rPr>
          <w:sz w:val="24"/>
          <w:szCs w:val="24"/>
        </w:rPr>
        <w:t>)</w:t>
      </w:r>
      <w:r w:rsidR="0009771A" w:rsidRPr="002A49EF">
        <w:rPr>
          <w:sz w:val="24"/>
          <w:szCs w:val="24"/>
        </w:rPr>
        <w:t xml:space="preserve"> and </w:t>
      </w:r>
      <w:r w:rsidR="007F0C9D" w:rsidRPr="007F0C9D">
        <w:rPr>
          <w:sz w:val="24"/>
          <w:szCs w:val="24"/>
        </w:rPr>
        <w:t>NP-</w:t>
      </w:r>
      <w:r w:rsidR="00560CD5" w:rsidRPr="007F0C9D">
        <w:rPr>
          <w:sz w:val="24"/>
          <w:szCs w:val="24"/>
        </w:rPr>
        <w:t>η</w:t>
      </w:r>
      <w:r w:rsidR="007F0C9D">
        <w:rPr>
          <w:sz w:val="24"/>
          <w:szCs w:val="24"/>
        </w:rPr>
        <w:t xml:space="preserve"> (</w:t>
      </w:r>
      <w:r w:rsidR="0009771A" w:rsidRPr="002A49EF">
        <w:rPr>
          <w:sz w:val="24"/>
          <w:szCs w:val="24"/>
        </w:rPr>
        <w:t>which first appeared in October</w:t>
      </w:r>
      <w:r w:rsidR="007F0C9D">
        <w:rPr>
          <w:sz w:val="24"/>
          <w:szCs w:val="24"/>
        </w:rPr>
        <w:t>)</w:t>
      </w:r>
      <w:r w:rsidR="0009771A" w:rsidRPr="002A49EF">
        <w:rPr>
          <w:sz w:val="24"/>
          <w:szCs w:val="24"/>
        </w:rPr>
        <w:t xml:space="preserve">. The most prominent clades identified in the PW site were </w:t>
      </w:r>
      <w:r w:rsidR="007F0C9D" w:rsidRPr="007F0C9D">
        <w:rPr>
          <w:sz w:val="24"/>
          <w:szCs w:val="24"/>
        </w:rPr>
        <w:t>NS-γ</w:t>
      </w:r>
      <w:r w:rsidR="0083482E">
        <w:rPr>
          <w:sz w:val="24"/>
          <w:szCs w:val="24"/>
        </w:rPr>
        <w:t>,</w:t>
      </w:r>
      <w:r w:rsidR="00D12275" w:rsidRPr="002A49EF">
        <w:rPr>
          <w:sz w:val="24"/>
          <w:szCs w:val="24"/>
        </w:rPr>
        <w:t xml:space="preserve"> </w:t>
      </w:r>
      <w:r w:rsidR="007D43AF">
        <w:rPr>
          <w:rFonts w:hint="eastAsia"/>
          <w:sz w:val="24"/>
          <w:szCs w:val="24"/>
          <w:lang w:eastAsia="zh-CN"/>
        </w:rPr>
        <w:t xml:space="preserve">which showed </w:t>
      </w:r>
      <w:r w:rsidR="0083482E">
        <w:rPr>
          <w:sz w:val="24"/>
          <w:szCs w:val="24"/>
          <w:lang w:eastAsia="zh-CN"/>
        </w:rPr>
        <w:t>a</w:t>
      </w:r>
      <w:r w:rsidR="007D43AF">
        <w:rPr>
          <w:rFonts w:hint="eastAsia"/>
          <w:sz w:val="24"/>
          <w:szCs w:val="24"/>
          <w:lang w:eastAsia="zh-CN"/>
        </w:rPr>
        <w:t xml:space="preserve"> slight increase during the drought </w:t>
      </w:r>
      <w:r w:rsidR="00E30D01" w:rsidRPr="002A49EF">
        <w:rPr>
          <w:noProof/>
          <w:lang w:val="en-US"/>
        </w:rPr>
        <w:drawing>
          <wp:anchor distT="0" distB="0" distL="114300" distR="114300" simplePos="0" relativeHeight="251673600" behindDoc="1" locked="0" layoutInCell="1" allowOverlap="1" wp14:anchorId="220A8D88" wp14:editId="79D88F39">
            <wp:simplePos x="0" y="0"/>
            <wp:positionH relativeFrom="column">
              <wp:posOffset>860535</wp:posOffset>
            </wp:positionH>
            <wp:positionV relativeFrom="paragraph">
              <wp:posOffset>2424265</wp:posOffset>
            </wp:positionV>
            <wp:extent cx="4072255" cy="3388995"/>
            <wp:effectExtent l="0" t="0" r="4445" b="1905"/>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72255" cy="3388995"/>
                    </a:xfrm>
                    <a:prstGeom prst="rect">
                      <a:avLst/>
                    </a:prstGeom>
                  </pic:spPr>
                </pic:pic>
              </a:graphicData>
            </a:graphic>
          </wp:anchor>
        </w:drawing>
      </w:r>
      <w:r w:rsidR="007D43AF">
        <w:rPr>
          <w:rFonts w:hint="eastAsia"/>
          <w:sz w:val="24"/>
          <w:szCs w:val="24"/>
          <w:lang w:eastAsia="zh-CN"/>
        </w:rPr>
        <w:t>period</w:t>
      </w:r>
      <w:r w:rsidR="00D12275" w:rsidRPr="002A49EF">
        <w:rPr>
          <w:sz w:val="24"/>
          <w:szCs w:val="24"/>
        </w:rPr>
        <w:t>.</w:t>
      </w:r>
      <w:bookmarkStart w:id="22" w:name="_am0m3rlp6om6" w:colFirst="0" w:colLast="0"/>
      <w:bookmarkEnd w:id="22"/>
      <w:r w:rsidR="000B3B47" w:rsidRPr="000B3B47">
        <w:rPr>
          <w:noProof/>
          <w:lang w:val="en-US"/>
        </w:rPr>
        <w:t xml:space="preserve"> </w:t>
      </w:r>
    </w:p>
    <w:p w14:paraId="4FDAD8F5" w14:textId="4F2DDC2E" w:rsidR="000B3B47" w:rsidRPr="000B3B47" w:rsidRDefault="000B3B47" w:rsidP="000B3B47">
      <w:pPr>
        <w:spacing w:before="240" w:after="240" w:line="240" w:lineRule="auto"/>
        <w:rPr>
          <w:i/>
          <w:sz w:val="24"/>
          <w:szCs w:val="24"/>
        </w:rPr>
      </w:pPr>
      <w:commentRangeStart w:id="23"/>
      <w:r w:rsidRPr="002A49EF">
        <w:rPr>
          <w:i/>
          <w:sz w:val="24"/>
          <w:szCs w:val="24"/>
        </w:rPr>
        <w:t xml:space="preserve">Figure </w:t>
      </w:r>
      <w:r>
        <w:rPr>
          <w:i/>
          <w:sz w:val="24"/>
          <w:szCs w:val="24"/>
        </w:rPr>
        <w:t>4</w:t>
      </w:r>
      <w:r w:rsidRPr="002A49EF">
        <w:rPr>
          <w:i/>
          <w:sz w:val="24"/>
          <w:szCs w:val="24"/>
        </w:rPr>
        <w:t>.</w:t>
      </w:r>
      <w:commentRangeEnd w:id="23"/>
      <w:r w:rsidR="007D43AF">
        <w:rPr>
          <w:rStyle w:val="Kommentarzeichen"/>
        </w:rPr>
        <w:commentReference w:id="23"/>
      </w:r>
      <w:r w:rsidRPr="002A49EF">
        <w:rPr>
          <w:i/>
          <w:sz w:val="24"/>
          <w:szCs w:val="24"/>
        </w:rPr>
        <w:t xml:space="preserve"> Average absolute abundance of AOA clades at each location throughout the 2018 drought cycle. Absolute abundance of the respective clades for each site and time point is from 16S rRNA metagenome OTUs (i.e. relative abundance) multiplied by the total DNA copies per gram dry weight soil to calculate absolute abundance. Clade assignments are from the phylogenetic tree constructed with the amoA database described above (Fig. 5).</w:t>
      </w:r>
      <w:bookmarkStart w:id="24" w:name="_92e5ntbgke9p" w:colFirst="0" w:colLast="0"/>
      <w:bookmarkStart w:id="25" w:name="_x31rqw6spn5d" w:colFirst="0" w:colLast="0"/>
      <w:bookmarkEnd w:id="24"/>
      <w:bookmarkEnd w:id="25"/>
      <w:r w:rsidRPr="002A49EF">
        <w:rPr>
          <w:i/>
          <w:sz w:val="24"/>
          <w:szCs w:val="24"/>
        </w:rPr>
        <w:t xml:space="preserve"> UD indicates undetermined, NT is Ca. Nitrosotaleales, NS is Nitrososphaerales and NP is Nitrosopumilales. </w:t>
      </w:r>
    </w:p>
    <w:p w14:paraId="4BD2BB0F" w14:textId="024F8982" w:rsidR="00CF5899" w:rsidRPr="005051E6" w:rsidRDefault="003C33AE" w:rsidP="005051E6">
      <w:pPr>
        <w:pStyle w:val="Listenabsatz"/>
        <w:numPr>
          <w:ilvl w:val="0"/>
          <w:numId w:val="4"/>
        </w:numPr>
        <w:spacing w:before="240" w:after="240" w:line="480" w:lineRule="auto"/>
        <w:rPr>
          <w:b/>
          <w:sz w:val="24"/>
          <w:szCs w:val="24"/>
          <w:u w:val="single"/>
        </w:rPr>
      </w:pPr>
      <w:r w:rsidRPr="002A49EF">
        <w:rPr>
          <w:b/>
          <w:sz w:val="24"/>
          <w:szCs w:val="24"/>
          <w:u w:val="single"/>
        </w:rPr>
        <w:t>Discussion and Conclusion</w:t>
      </w:r>
    </w:p>
    <w:p w14:paraId="1633BE7A" w14:textId="08FBD795" w:rsidR="00F50ACE" w:rsidRDefault="00A81E6B" w:rsidP="00967EE9">
      <w:pPr>
        <w:spacing w:before="240" w:after="240" w:line="480" w:lineRule="auto"/>
        <w:rPr>
          <w:ins w:id="26" w:author="Haitao Wang" w:date="2024-05-15T12:14:00Z"/>
          <w:sz w:val="24"/>
          <w:szCs w:val="24"/>
          <w:lang w:val="en-US" w:eastAsia="zh-CN"/>
        </w:rPr>
      </w:pPr>
      <w:commentRangeStart w:id="27"/>
      <w:ins w:id="28" w:author="Haitao Wang" w:date="2024-05-15T11:45:00Z">
        <w:r>
          <w:rPr>
            <w:rFonts w:hint="eastAsia"/>
            <w:sz w:val="24"/>
            <w:szCs w:val="24"/>
            <w:lang w:eastAsia="zh-CN"/>
          </w:rPr>
          <w:t xml:space="preserve">Our study </w:t>
        </w:r>
      </w:ins>
      <w:ins w:id="29" w:author="Haitao Wang" w:date="2024-05-15T11:52:00Z">
        <w:r>
          <w:rPr>
            <w:rFonts w:hint="eastAsia"/>
            <w:sz w:val="24"/>
            <w:szCs w:val="24"/>
            <w:lang w:eastAsia="zh-CN"/>
          </w:rPr>
          <w:t>focuses o</w:t>
        </w:r>
      </w:ins>
      <w:ins w:id="30" w:author="Haitao Wang" w:date="2024-05-15T11:53:00Z">
        <w:r>
          <w:rPr>
            <w:rFonts w:hint="eastAsia"/>
            <w:sz w:val="24"/>
            <w:szCs w:val="24"/>
            <w:lang w:eastAsia="zh-CN"/>
          </w:rPr>
          <w:t>n</w:t>
        </w:r>
      </w:ins>
      <w:ins w:id="31" w:author="Haitao Wang" w:date="2024-05-15T11:45:00Z">
        <w:r>
          <w:rPr>
            <w:rFonts w:hint="eastAsia"/>
            <w:sz w:val="24"/>
            <w:szCs w:val="24"/>
            <w:lang w:eastAsia="zh-CN"/>
          </w:rPr>
          <w:t xml:space="preserve"> the responses of </w:t>
        </w:r>
      </w:ins>
      <w:ins w:id="32" w:author="Haitao Wang" w:date="2024-05-15T11:58:00Z">
        <w:r w:rsidR="00853AED">
          <w:rPr>
            <w:rFonts w:hint="eastAsia"/>
            <w:sz w:val="24"/>
            <w:szCs w:val="24"/>
            <w:lang w:eastAsia="zh-CN"/>
          </w:rPr>
          <w:t xml:space="preserve">soil </w:t>
        </w:r>
      </w:ins>
      <w:ins w:id="33" w:author="Haitao Wang" w:date="2024-05-15T11:45:00Z">
        <w:r>
          <w:rPr>
            <w:rFonts w:hint="eastAsia"/>
            <w:sz w:val="24"/>
            <w:szCs w:val="24"/>
            <w:lang w:eastAsia="zh-CN"/>
          </w:rPr>
          <w:t>ammonia oxidizers, AOA and AOB, to a sever</w:t>
        </w:r>
      </w:ins>
      <w:ins w:id="34" w:author="Haitao Wang" w:date="2024-05-15T11:46:00Z">
        <w:r>
          <w:rPr>
            <w:rFonts w:hint="eastAsia"/>
            <w:sz w:val="24"/>
            <w:szCs w:val="24"/>
            <w:lang w:eastAsia="zh-CN"/>
          </w:rPr>
          <w:t>e</w:t>
        </w:r>
      </w:ins>
      <w:ins w:id="35" w:author="Haitao Wang" w:date="2024-05-15T11:45:00Z">
        <w:r>
          <w:rPr>
            <w:rFonts w:hint="eastAsia"/>
            <w:sz w:val="24"/>
            <w:szCs w:val="24"/>
            <w:lang w:eastAsia="zh-CN"/>
          </w:rPr>
          <w:t xml:space="preserve"> summer </w:t>
        </w:r>
      </w:ins>
      <w:ins w:id="36" w:author="Haitao Wang" w:date="2024-05-15T11:46:00Z">
        <w:r>
          <w:rPr>
            <w:sz w:val="24"/>
            <w:szCs w:val="24"/>
            <w:lang w:eastAsia="zh-CN"/>
          </w:rPr>
          <w:t>drought</w:t>
        </w:r>
        <w:r>
          <w:rPr>
            <w:rFonts w:hint="eastAsia"/>
            <w:sz w:val="24"/>
            <w:szCs w:val="24"/>
            <w:lang w:eastAsia="zh-CN"/>
          </w:rPr>
          <w:t xml:space="preserve"> event</w:t>
        </w:r>
      </w:ins>
      <w:ins w:id="37" w:author="Haitao Wang" w:date="2024-05-15T11:58:00Z">
        <w:r w:rsidR="00853AED">
          <w:rPr>
            <w:rFonts w:hint="eastAsia"/>
            <w:sz w:val="24"/>
            <w:szCs w:val="24"/>
            <w:lang w:eastAsia="zh-CN"/>
          </w:rPr>
          <w:t xml:space="preserve"> in rewetted fens</w:t>
        </w:r>
      </w:ins>
      <w:ins w:id="38" w:author="Haitao Wang" w:date="2024-05-15T11:46:00Z">
        <w:r>
          <w:rPr>
            <w:rFonts w:hint="eastAsia"/>
            <w:sz w:val="24"/>
            <w:szCs w:val="24"/>
            <w:lang w:eastAsia="zh-CN"/>
          </w:rPr>
          <w:t xml:space="preserve">. </w:t>
        </w:r>
      </w:ins>
      <w:ins w:id="39" w:author="Haitao Wang" w:date="2024-05-15T11:51:00Z">
        <w:r>
          <w:rPr>
            <w:rFonts w:hint="eastAsia"/>
            <w:sz w:val="24"/>
            <w:szCs w:val="24"/>
            <w:lang w:eastAsia="zh-CN"/>
          </w:rPr>
          <w:t>A</w:t>
        </w:r>
      </w:ins>
      <w:ins w:id="40" w:author="Haitao Wang" w:date="2024-05-15T11:52:00Z">
        <w:r>
          <w:rPr>
            <w:rFonts w:hint="eastAsia"/>
            <w:sz w:val="24"/>
            <w:szCs w:val="24"/>
            <w:lang w:eastAsia="zh-CN"/>
          </w:rPr>
          <w:t xml:space="preserve"> non-biased K-means </w:t>
        </w:r>
        <w:r>
          <w:rPr>
            <w:sz w:val="24"/>
            <w:szCs w:val="24"/>
            <w:lang w:eastAsia="zh-CN"/>
          </w:rPr>
          <w:t>approach</w:t>
        </w:r>
        <w:r>
          <w:rPr>
            <w:rFonts w:hint="eastAsia"/>
            <w:sz w:val="24"/>
            <w:szCs w:val="24"/>
            <w:lang w:eastAsia="zh-CN"/>
          </w:rPr>
          <w:t xml:space="preserve"> was deployed </w:t>
        </w:r>
      </w:ins>
      <w:ins w:id="41" w:author="Haitao Wang" w:date="2024-05-15T11:54:00Z">
        <w:r w:rsidR="000D5E69">
          <w:rPr>
            <w:rFonts w:hint="eastAsia"/>
            <w:sz w:val="24"/>
            <w:szCs w:val="24"/>
            <w:lang w:eastAsia="zh-CN"/>
          </w:rPr>
          <w:t xml:space="preserve">for a confident determination of drought and non-drought periods, using water </w:t>
        </w:r>
        <w:r w:rsidR="000D5E69">
          <w:rPr>
            <w:rFonts w:hint="eastAsia"/>
            <w:sz w:val="24"/>
            <w:szCs w:val="24"/>
            <w:lang w:eastAsia="zh-CN"/>
          </w:rPr>
          <w:lastRenderedPageBreak/>
          <w:t>level data over a co</w:t>
        </w:r>
      </w:ins>
      <w:ins w:id="42" w:author="Haitao Wang" w:date="2024-05-15T11:55:00Z">
        <w:r w:rsidR="000D5E69">
          <w:rPr>
            <w:rFonts w:hint="eastAsia"/>
            <w:sz w:val="24"/>
            <w:szCs w:val="24"/>
            <w:lang w:eastAsia="zh-CN"/>
          </w:rPr>
          <w:t>urse of 3 years. With this, we used d</w:t>
        </w:r>
      </w:ins>
      <w:ins w:id="43" w:author="Haitao Wang" w:date="2024-05-15T11:46:00Z">
        <w:r>
          <w:rPr>
            <w:rFonts w:hint="eastAsia"/>
            <w:sz w:val="24"/>
            <w:szCs w:val="24"/>
            <w:lang w:eastAsia="zh-CN"/>
          </w:rPr>
          <w:t xml:space="preserve">ifferent proxies, </w:t>
        </w:r>
      </w:ins>
      <w:ins w:id="44" w:author="Haitao Wang" w:date="2024-05-15T11:47:00Z">
        <w:r>
          <w:rPr>
            <w:rFonts w:hint="eastAsia"/>
            <w:sz w:val="24"/>
            <w:szCs w:val="24"/>
            <w:lang w:eastAsia="zh-CN"/>
          </w:rPr>
          <w:t xml:space="preserve">including both DNA- and RNA-based </w:t>
        </w:r>
      </w:ins>
      <w:ins w:id="45" w:author="Haitao Wang" w:date="2024-05-15T11:48:00Z">
        <w:r>
          <w:rPr>
            <w:rFonts w:hint="eastAsia"/>
            <w:sz w:val="24"/>
            <w:szCs w:val="24"/>
            <w:lang w:val="en-US" w:eastAsia="zh-CN"/>
          </w:rPr>
          <w:t>16S rRNA gene and amoA gene</w:t>
        </w:r>
      </w:ins>
      <w:ins w:id="46" w:author="Haitao Wang" w:date="2024-05-15T11:49:00Z">
        <w:r>
          <w:rPr>
            <w:rFonts w:hint="eastAsia"/>
            <w:sz w:val="24"/>
            <w:szCs w:val="24"/>
            <w:lang w:val="en-US" w:eastAsia="zh-CN"/>
          </w:rPr>
          <w:t xml:space="preserve">, </w:t>
        </w:r>
      </w:ins>
      <w:ins w:id="47" w:author="Haitao Wang" w:date="2024-05-15T11:55:00Z">
        <w:r w:rsidR="000D5E69">
          <w:rPr>
            <w:rFonts w:hint="eastAsia"/>
            <w:sz w:val="24"/>
            <w:szCs w:val="24"/>
            <w:lang w:val="en-US" w:eastAsia="zh-CN"/>
          </w:rPr>
          <w:t>to detect</w:t>
        </w:r>
      </w:ins>
      <w:ins w:id="48" w:author="Haitao Wang" w:date="2024-05-15T11:50:00Z">
        <w:r>
          <w:rPr>
            <w:rFonts w:hint="eastAsia"/>
            <w:sz w:val="24"/>
            <w:szCs w:val="24"/>
            <w:lang w:val="en-US" w:eastAsia="zh-CN"/>
          </w:rPr>
          <w:t xml:space="preserve"> abundance changes</w:t>
        </w:r>
      </w:ins>
      <w:ins w:id="49" w:author="Haitao Wang" w:date="2024-05-15T11:59:00Z">
        <w:r w:rsidR="00853AED">
          <w:rPr>
            <w:rFonts w:hint="eastAsia"/>
            <w:sz w:val="24"/>
            <w:szCs w:val="24"/>
            <w:lang w:val="en-US" w:eastAsia="zh-CN"/>
          </w:rPr>
          <w:t xml:space="preserve"> during the 2018 drought cycle</w:t>
        </w:r>
      </w:ins>
      <w:ins w:id="50" w:author="Haitao Wang" w:date="2024-05-15T11:50:00Z">
        <w:r>
          <w:rPr>
            <w:rFonts w:hint="eastAsia"/>
            <w:sz w:val="24"/>
            <w:szCs w:val="24"/>
            <w:lang w:val="en-US" w:eastAsia="zh-CN"/>
          </w:rPr>
          <w:t xml:space="preserve">. While different proxies showed different patterns, </w:t>
        </w:r>
      </w:ins>
      <w:ins w:id="51" w:author="Haitao Wang" w:date="2024-05-15T11:51:00Z">
        <w:r>
          <w:rPr>
            <w:rFonts w:hint="eastAsia"/>
            <w:sz w:val="24"/>
            <w:szCs w:val="24"/>
            <w:lang w:val="en-US" w:eastAsia="zh-CN"/>
          </w:rPr>
          <w:t>RT-qPCR</w:t>
        </w:r>
      </w:ins>
      <w:ins w:id="52" w:author="Haitao Wang" w:date="2024-05-15T11:56:00Z">
        <w:r w:rsidR="00853AED">
          <w:rPr>
            <w:rFonts w:hint="eastAsia"/>
            <w:sz w:val="24"/>
            <w:szCs w:val="24"/>
            <w:lang w:val="en-US" w:eastAsia="zh-CN"/>
          </w:rPr>
          <w:t xml:space="preserve"> </w:t>
        </w:r>
      </w:ins>
      <w:ins w:id="53" w:author="Haitao Wang" w:date="2024-05-15T11:57:00Z">
        <w:r w:rsidR="00853AED">
          <w:rPr>
            <w:rFonts w:hint="eastAsia"/>
            <w:sz w:val="24"/>
            <w:szCs w:val="24"/>
            <w:lang w:val="en-US" w:eastAsia="zh-CN"/>
          </w:rPr>
          <w:t xml:space="preserve">suggested a </w:t>
        </w:r>
      </w:ins>
      <w:ins w:id="54" w:author="Haitao Wang" w:date="2024-05-15T11:58:00Z">
        <w:r w:rsidR="00853AED">
          <w:rPr>
            <w:rFonts w:hint="eastAsia"/>
            <w:sz w:val="24"/>
            <w:szCs w:val="24"/>
            <w:lang w:val="en-US" w:eastAsia="zh-CN"/>
          </w:rPr>
          <w:t xml:space="preserve">strong increase of AOB </w:t>
        </w:r>
        <w:bookmarkStart w:id="55" w:name="OLE_LINK1"/>
        <w:r w:rsidR="00853AED">
          <w:rPr>
            <w:rFonts w:hint="eastAsia"/>
            <w:sz w:val="24"/>
            <w:szCs w:val="24"/>
            <w:lang w:val="en-US" w:eastAsia="zh-CN"/>
          </w:rPr>
          <w:t>abundances</w:t>
        </w:r>
        <w:bookmarkEnd w:id="55"/>
        <w:r w:rsidR="00853AED">
          <w:rPr>
            <w:rFonts w:hint="eastAsia"/>
            <w:sz w:val="24"/>
            <w:szCs w:val="24"/>
            <w:lang w:val="en-US" w:eastAsia="zh-CN"/>
          </w:rPr>
          <w:t xml:space="preserve"> in both sites</w:t>
        </w:r>
      </w:ins>
      <w:ins w:id="56" w:author="Haitao Wang" w:date="2024-05-15T12:00:00Z">
        <w:r w:rsidR="00B94297">
          <w:rPr>
            <w:rFonts w:hint="eastAsia"/>
            <w:sz w:val="24"/>
            <w:szCs w:val="24"/>
            <w:lang w:val="en-US" w:eastAsia="zh-CN"/>
          </w:rPr>
          <w:t xml:space="preserve">, </w:t>
        </w:r>
        <w:r w:rsidR="00B94297">
          <w:rPr>
            <w:sz w:val="24"/>
            <w:szCs w:val="24"/>
            <w:lang w:val="en-US" w:eastAsia="zh-CN"/>
          </w:rPr>
          <w:t>and</w:t>
        </w:r>
        <w:r w:rsidR="00B94297">
          <w:rPr>
            <w:rFonts w:hint="eastAsia"/>
            <w:sz w:val="24"/>
            <w:szCs w:val="24"/>
            <w:lang w:val="en-US" w:eastAsia="zh-CN"/>
          </w:rPr>
          <w:t xml:space="preserve"> a </w:t>
        </w:r>
      </w:ins>
      <w:ins w:id="57" w:author="Haitao Wang" w:date="2024-05-15T12:01:00Z">
        <w:r w:rsidR="00B94297">
          <w:rPr>
            <w:rFonts w:hint="eastAsia"/>
            <w:sz w:val="24"/>
            <w:szCs w:val="24"/>
            <w:lang w:val="en-US" w:eastAsia="zh-CN"/>
          </w:rPr>
          <w:t xml:space="preserve">significant increase of </w:t>
        </w:r>
      </w:ins>
      <w:ins w:id="58" w:author="Haitao Wang" w:date="2024-05-15T12:00:00Z">
        <w:r w:rsidR="00B94297">
          <w:rPr>
            <w:rFonts w:hint="eastAsia"/>
            <w:sz w:val="24"/>
            <w:szCs w:val="24"/>
            <w:lang w:val="en-US" w:eastAsia="zh-CN"/>
          </w:rPr>
          <w:t xml:space="preserve">AOA </w:t>
        </w:r>
      </w:ins>
      <w:ins w:id="59" w:author="Haitao Wang" w:date="2024-05-15T12:01:00Z">
        <w:r w:rsidR="00B94297">
          <w:rPr>
            <w:rFonts w:hint="eastAsia"/>
            <w:sz w:val="24"/>
            <w:szCs w:val="24"/>
            <w:lang w:val="en-US" w:eastAsia="zh-CN"/>
          </w:rPr>
          <w:t xml:space="preserve">abundances </w:t>
        </w:r>
      </w:ins>
      <w:ins w:id="60" w:author="Haitao Wang" w:date="2024-05-15T12:00:00Z">
        <w:r w:rsidR="00B94297">
          <w:rPr>
            <w:rFonts w:hint="eastAsia"/>
            <w:sz w:val="24"/>
            <w:szCs w:val="24"/>
            <w:lang w:val="en-US" w:eastAsia="zh-CN"/>
          </w:rPr>
          <w:t>in one site</w:t>
        </w:r>
      </w:ins>
      <w:ins w:id="61" w:author="Haitao Wang" w:date="2024-05-15T12:01:00Z">
        <w:r w:rsidR="00B94297">
          <w:rPr>
            <w:rFonts w:hint="eastAsia"/>
            <w:sz w:val="24"/>
            <w:szCs w:val="24"/>
            <w:lang w:val="en-US" w:eastAsia="zh-CN"/>
          </w:rPr>
          <w:t xml:space="preserve">. </w:t>
        </w:r>
      </w:ins>
      <w:ins w:id="62" w:author="Haitao Wang" w:date="2024-05-15T12:12:00Z">
        <w:r w:rsidR="00F50ACE">
          <w:rPr>
            <w:rFonts w:hint="eastAsia"/>
            <w:sz w:val="24"/>
            <w:szCs w:val="24"/>
            <w:lang w:val="en-US" w:eastAsia="zh-CN"/>
          </w:rPr>
          <w:t xml:space="preserve">This is in line with our hypothesis that </w:t>
        </w:r>
      </w:ins>
      <w:ins w:id="63" w:author="Haitao Wang" w:date="2024-05-15T12:13:00Z">
        <w:r w:rsidR="00F50ACE">
          <w:rPr>
            <w:rFonts w:hint="eastAsia"/>
            <w:sz w:val="24"/>
            <w:szCs w:val="24"/>
            <w:lang w:val="en-US" w:eastAsia="zh-CN"/>
          </w:rPr>
          <w:t>aer</w:t>
        </w:r>
      </w:ins>
      <w:ins w:id="64" w:author="Haitao Wang" w:date="2024-05-15T12:14:00Z">
        <w:r w:rsidR="00F50ACE">
          <w:rPr>
            <w:rFonts w:hint="eastAsia"/>
            <w:sz w:val="24"/>
            <w:szCs w:val="24"/>
            <w:lang w:val="en-US" w:eastAsia="zh-CN"/>
          </w:rPr>
          <w:t>ation after water level lowers facilitate</w:t>
        </w:r>
      </w:ins>
      <w:ins w:id="65" w:author="Haitao Wang" w:date="2024-05-15T12:16:00Z">
        <w:r w:rsidR="00F50ACE">
          <w:rPr>
            <w:rFonts w:hint="eastAsia"/>
            <w:sz w:val="24"/>
            <w:szCs w:val="24"/>
            <w:lang w:val="en-US" w:eastAsia="zh-CN"/>
          </w:rPr>
          <w:t>s</w:t>
        </w:r>
      </w:ins>
      <w:ins w:id="66" w:author="Haitao Wang" w:date="2024-05-15T12:14:00Z">
        <w:r w:rsidR="00F50ACE">
          <w:rPr>
            <w:rFonts w:hint="eastAsia"/>
            <w:sz w:val="24"/>
            <w:szCs w:val="24"/>
            <w:lang w:val="en-US" w:eastAsia="zh-CN"/>
          </w:rPr>
          <w:t xml:space="preserve"> the aerobic ammonia oxidizing microbes</w:t>
        </w:r>
      </w:ins>
      <w:ins w:id="67" w:author="Haitao Wang" w:date="2024-05-15T12:15:00Z">
        <w:r w:rsidR="00F50ACE">
          <w:rPr>
            <w:rFonts w:hint="eastAsia"/>
            <w:sz w:val="24"/>
            <w:szCs w:val="24"/>
            <w:lang w:val="en-US" w:eastAsia="zh-CN"/>
          </w:rPr>
          <w:t>. However, AOA showed much weaker changes than AOB, which contrasts our oth</w:t>
        </w:r>
      </w:ins>
      <w:ins w:id="68" w:author="Haitao Wang" w:date="2024-05-15T12:16:00Z">
        <w:r w:rsidR="00F50ACE">
          <w:rPr>
            <w:rFonts w:hint="eastAsia"/>
            <w:sz w:val="24"/>
            <w:szCs w:val="24"/>
            <w:lang w:val="en-US" w:eastAsia="zh-CN"/>
          </w:rPr>
          <w:t xml:space="preserve">er hypothesis that </w:t>
        </w:r>
        <w:r w:rsidR="00F50ACE" w:rsidRPr="00CD4B01">
          <w:rPr>
            <w:sz w:val="24"/>
            <w:szCs w:val="24"/>
          </w:rPr>
          <w:t>higher substrate affinity</w:t>
        </w:r>
        <w:r w:rsidR="00F50ACE">
          <w:rPr>
            <w:rFonts w:hint="eastAsia"/>
            <w:sz w:val="24"/>
            <w:szCs w:val="24"/>
            <w:lang w:eastAsia="zh-CN"/>
          </w:rPr>
          <w:t xml:space="preserve"> of AOA over AOB </w:t>
        </w:r>
      </w:ins>
      <w:ins w:id="69" w:author="Haitao Wang" w:date="2024-05-15T12:17:00Z">
        <w:r w:rsidR="00F50ACE">
          <w:rPr>
            <w:rFonts w:hint="eastAsia"/>
            <w:sz w:val="24"/>
            <w:szCs w:val="24"/>
            <w:lang w:eastAsia="zh-CN"/>
          </w:rPr>
          <w:t xml:space="preserve">leads to stronger responses. </w:t>
        </w:r>
      </w:ins>
      <w:commentRangeEnd w:id="27"/>
      <w:ins w:id="70" w:author="Haitao Wang" w:date="2024-05-15T12:20:00Z">
        <w:r w:rsidR="002913C9">
          <w:rPr>
            <w:rStyle w:val="Kommentarzeichen"/>
          </w:rPr>
          <w:commentReference w:id="27"/>
        </w:r>
      </w:ins>
    </w:p>
    <w:p w14:paraId="7066AC1A" w14:textId="5B3F46F6" w:rsidR="00F10D67" w:rsidRDefault="00F10D67" w:rsidP="00967EE9">
      <w:pPr>
        <w:spacing w:before="240" w:after="240" w:line="480" w:lineRule="auto"/>
        <w:rPr>
          <w:ins w:id="71" w:author="Haitao Wang" w:date="2024-05-14T17:57:00Z"/>
          <w:sz w:val="24"/>
          <w:szCs w:val="24"/>
          <w:lang w:eastAsia="zh-CN"/>
        </w:rPr>
      </w:pPr>
      <w:ins w:id="72" w:author="Haitao Wang" w:date="2024-05-14T17:57:00Z">
        <w:r>
          <w:rPr>
            <w:rFonts w:hint="eastAsia"/>
            <w:sz w:val="24"/>
            <w:szCs w:val="24"/>
            <w:lang w:eastAsia="zh-CN"/>
          </w:rPr>
          <w:t>Compare the methodology</w:t>
        </w:r>
      </w:ins>
      <w:ins w:id="73" w:author="Haitao Wang" w:date="2024-05-15T12:18:00Z">
        <w:r w:rsidR="00652D06">
          <w:rPr>
            <w:rFonts w:hint="eastAsia"/>
            <w:sz w:val="24"/>
            <w:szCs w:val="24"/>
            <w:lang w:eastAsia="zh-CN"/>
          </w:rPr>
          <w:t>, why different, which one is better, more accurate</w:t>
        </w:r>
      </w:ins>
    </w:p>
    <w:p w14:paraId="47F2DBDF" w14:textId="5319994D" w:rsidR="00F10D67" w:rsidRDefault="009A3504" w:rsidP="00967EE9">
      <w:pPr>
        <w:spacing w:before="240" w:after="240" w:line="480" w:lineRule="auto"/>
        <w:rPr>
          <w:ins w:id="74" w:author="Haitao Wang" w:date="2024-05-14T17:57:00Z"/>
          <w:sz w:val="24"/>
          <w:szCs w:val="24"/>
          <w:lang w:eastAsia="zh-CN"/>
        </w:rPr>
      </w:pPr>
      <w:ins w:id="75" w:author="Haitao Wang" w:date="2024-05-14T17:56:00Z">
        <w:r>
          <w:rPr>
            <w:rFonts w:hint="eastAsia"/>
            <w:sz w:val="24"/>
            <w:szCs w:val="24"/>
            <w:lang w:eastAsia="zh-CN"/>
          </w:rPr>
          <w:t>Expla</w:t>
        </w:r>
        <w:r w:rsidR="00F10D67">
          <w:rPr>
            <w:rFonts w:hint="eastAsia"/>
            <w:sz w:val="24"/>
            <w:szCs w:val="24"/>
            <w:lang w:eastAsia="zh-CN"/>
          </w:rPr>
          <w:t>in the found</w:t>
        </w:r>
      </w:ins>
      <w:ins w:id="76" w:author="Haitao Wang" w:date="2024-05-14T17:57:00Z">
        <w:r w:rsidR="00F10D67">
          <w:rPr>
            <w:rFonts w:hint="eastAsia"/>
            <w:sz w:val="24"/>
            <w:szCs w:val="24"/>
            <w:lang w:eastAsia="zh-CN"/>
          </w:rPr>
          <w:t xml:space="preserve"> pattern</w:t>
        </w:r>
      </w:ins>
      <w:ins w:id="77" w:author="Haitao Wang" w:date="2024-05-15T12:18:00Z">
        <w:r w:rsidR="00652D06">
          <w:rPr>
            <w:rFonts w:hint="eastAsia"/>
            <w:sz w:val="24"/>
            <w:szCs w:val="24"/>
            <w:lang w:eastAsia="zh-CN"/>
          </w:rPr>
          <w:t xml:space="preserve"> (RT-qPCR)</w:t>
        </w:r>
      </w:ins>
      <w:ins w:id="78" w:author="Haitao Wang" w:date="2024-05-14T17:57:00Z">
        <w:r w:rsidR="00F10D67">
          <w:rPr>
            <w:rFonts w:hint="eastAsia"/>
            <w:sz w:val="24"/>
            <w:szCs w:val="24"/>
            <w:lang w:eastAsia="zh-CN"/>
          </w:rPr>
          <w:t xml:space="preserve">. </w:t>
        </w:r>
      </w:ins>
    </w:p>
    <w:p w14:paraId="324B2FE7" w14:textId="268E9B91" w:rsidR="009A3504" w:rsidRDefault="00F10D67" w:rsidP="00967EE9">
      <w:pPr>
        <w:spacing w:before="240" w:after="240" w:line="480" w:lineRule="auto"/>
        <w:rPr>
          <w:ins w:id="79" w:author="Haitao Wang" w:date="2024-05-14T17:58:00Z"/>
          <w:sz w:val="24"/>
          <w:szCs w:val="24"/>
          <w:lang w:eastAsia="zh-CN"/>
        </w:rPr>
      </w:pPr>
      <w:ins w:id="80" w:author="Haitao Wang" w:date="2024-05-14T17:57:00Z">
        <w:r>
          <w:rPr>
            <w:rFonts w:hint="eastAsia"/>
            <w:sz w:val="24"/>
            <w:szCs w:val="24"/>
            <w:lang w:eastAsia="zh-CN"/>
          </w:rPr>
          <w:t>1) biomass, necromass, degradation, include DOC data.</w:t>
        </w:r>
      </w:ins>
    </w:p>
    <w:p w14:paraId="2325DD2F" w14:textId="5291C107" w:rsidR="00F10D67" w:rsidRDefault="00F10D67" w:rsidP="00967EE9">
      <w:pPr>
        <w:spacing w:before="240" w:after="240" w:line="480" w:lineRule="auto"/>
        <w:rPr>
          <w:ins w:id="81" w:author="Haitao Wang" w:date="2024-05-15T12:19:00Z"/>
          <w:sz w:val="24"/>
          <w:szCs w:val="24"/>
          <w:lang w:eastAsia="zh-CN"/>
        </w:rPr>
      </w:pPr>
      <w:ins w:id="82" w:author="Haitao Wang" w:date="2024-05-14T17:58:00Z">
        <w:r>
          <w:rPr>
            <w:rFonts w:hint="eastAsia"/>
            <w:sz w:val="24"/>
            <w:szCs w:val="24"/>
            <w:lang w:eastAsia="zh-CN"/>
          </w:rPr>
          <w:t>2) Other associated nitrogen-cycling microbes</w:t>
        </w:r>
      </w:ins>
    </w:p>
    <w:p w14:paraId="35D84E12" w14:textId="4E7A99A0" w:rsidR="00652D06" w:rsidRDefault="00652D06" w:rsidP="00967EE9">
      <w:pPr>
        <w:spacing w:before="240" w:after="240" w:line="480" w:lineRule="auto"/>
        <w:rPr>
          <w:ins w:id="83" w:author="Haitao Wang" w:date="2024-05-14T17:58:00Z"/>
          <w:sz w:val="24"/>
          <w:szCs w:val="24"/>
          <w:lang w:eastAsia="zh-CN"/>
        </w:rPr>
      </w:pPr>
      <w:ins w:id="84" w:author="Haitao Wang" w:date="2024-05-15T12:19:00Z">
        <w:r>
          <w:rPr>
            <w:rFonts w:hint="eastAsia"/>
            <w:sz w:val="24"/>
            <w:szCs w:val="24"/>
            <w:lang w:eastAsia="zh-CN"/>
          </w:rPr>
          <w:t>3) Other associated processes, the supporting data can be from metatranscriptomes</w:t>
        </w:r>
      </w:ins>
    </w:p>
    <w:p w14:paraId="56EBA038" w14:textId="0A67C15F" w:rsidR="00F10D67" w:rsidRDefault="00F10D67" w:rsidP="00967EE9">
      <w:pPr>
        <w:spacing w:before="240" w:after="240" w:line="480" w:lineRule="auto"/>
        <w:rPr>
          <w:ins w:id="85" w:author="Haitao Wang" w:date="2024-05-14T17:59:00Z"/>
          <w:sz w:val="24"/>
          <w:szCs w:val="24"/>
          <w:lang w:eastAsia="zh-CN"/>
        </w:rPr>
      </w:pPr>
      <w:ins w:id="86" w:author="Haitao Wang" w:date="2024-05-14T17:58:00Z">
        <w:r>
          <w:rPr>
            <w:rFonts w:hint="eastAsia"/>
            <w:sz w:val="24"/>
            <w:szCs w:val="24"/>
            <w:lang w:eastAsia="zh-CN"/>
          </w:rPr>
          <w:t>Comparison between the two si</w:t>
        </w:r>
      </w:ins>
      <w:ins w:id="87" w:author="Haitao Wang" w:date="2024-05-14T17:59:00Z">
        <w:r>
          <w:rPr>
            <w:rFonts w:hint="eastAsia"/>
            <w:sz w:val="24"/>
            <w:szCs w:val="24"/>
            <w:lang w:eastAsia="zh-CN"/>
          </w:rPr>
          <w:t xml:space="preserve">tes. </w:t>
        </w:r>
      </w:ins>
    </w:p>
    <w:p w14:paraId="6B0D22B6" w14:textId="72F3E3DF" w:rsidR="00F10D67" w:rsidRDefault="00F10D67" w:rsidP="00967EE9">
      <w:pPr>
        <w:spacing w:before="240" w:after="240" w:line="480" w:lineRule="auto"/>
        <w:rPr>
          <w:ins w:id="88" w:author="Haitao Wang" w:date="2024-05-14T17:59:00Z"/>
          <w:sz w:val="24"/>
          <w:szCs w:val="24"/>
          <w:lang w:eastAsia="zh-CN"/>
        </w:rPr>
      </w:pPr>
      <w:ins w:id="89" w:author="Haitao Wang" w:date="2024-05-14T17:59:00Z">
        <w:r>
          <w:rPr>
            <w:rFonts w:hint="eastAsia"/>
            <w:sz w:val="24"/>
            <w:szCs w:val="24"/>
            <w:lang w:eastAsia="zh-CN"/>
          </w:rPr>
          <w:t>Clade distribution in times of drought, in comparison to Wang et al., 2021</w:t>
        </w:r>
      </w:ins>
    </w:p>
    <w:p w14:paraId="4ED51204" w14:textId="3E5B1315" w:rsidR="00F10D67" w:rsidRDefault="00F10D67" w:rsidP="00967EE9">
      <w:pPr>
        <w:spacing w:before="240" w:after="240" w:line="480" w:lineRule="auto"/>
        <w:rPr>
          <w:ins w:id="90" w:author="Haitao Wang" w:date="2024-05-14T17:55:00Z"/>
          <w:sz w:val="24"/>
          <w:szCs w:val="24"/>
          <w:lang w:eastAsia="zh-CN"/>
        </w:rPr>
      </w:pPr>
      <w:ins w:id="91" w:author="Haitao Wang" w:date="2024-05-14T17:59:00Z">
        <w:r>
          <w:rPr>
            <w:rFonts w:hint="eastAsia"/>
            <w:sz w:val="24"/>
            <w:szCs w:val="24"/>
            <w:lang w:eastAsia="zh-CN"/>
          </w:rPr>
          <w:t>Conclusion</w:t>
        </w:r>
      </w:ins>
    </w:p>
    <w:p w14:paraId="0CE23C83" w14:textId="77777777" w:rsidR="009A3504" w:rsidRDefault="009A3504" w:rsidP="00967EE9">
      <w:pPr>
        <w:spacing w:before="240" w:after="240" w:line="480" w:lineRule="auto"/>
        <w:rPr>
          <w:ins w:id="92" w:author="Haitao Wang" w:date="2024-05-14T17:55:00Z"/>
          <w:sz w:val="24"/>
          <w:szCs w:val="24"/>
        </w:rPr>
      </w:pPr>
    </w:p>
    <w:p w14:paraId="5C49788A" w14:textId="3A1EE36C" w:rsidR="00150FE0" w:rsidRPr="002A49EF" w:rsidRDefault="005051E6" w:rsidP="00967EE9">
      <w:pPr>
        <w:spacing w:before="240" w:after="240" w:line="480" w:lineRule="auto"/>
        <w:rPr>
          <w:sz w:val="24"/>
          <w:szCs w:val="24"/>
        </w:rPr>
      </w:pPr>
      <w:r>
        <w:rPr>
          <w:sz w:val="24"/>
          <w:szCs w:val="24"/>
        </w:rPr>
        <w:t>In A</w:t>
      </w:r>
      <w:r w:rsidR="00967EE9" w:rsidRPr="002A49EF">
        <w:rPr>
          <w:sz w:val="24"/>
          <w:szCs w:val="24"/>
        </w:rPr>
        <w:t>pril,</w:t>
      </w:r>
      <w:r>
        <w:rPr>
          <w:sz w:val="24"/>
          <w:szCs w:val="24"/>
        </w:rPr>
        <w:t xml:space="preserve"> before the onset of the 2018 drought,</w:t>
      </w:r>
      <w:r w:rsidR="00967EE9" w:rsidRPr="002A49EF">
        <w:rPr>
          <w:sz w:val="24"/>
          <w:szCs w:val="24"/>
        </w:rPr>
        <w:t xml:space="preserve"> there was a peak in nitrogen fixation genes </w:t>
      </w:r>
      <w:r w:rsidR="00967EE9" w:rsidRPr="005051E6">
        <w:rPr>
          <w:i/>
          <w:sz w:val="24"/>
          <w:szCs w:val="24"/>
        </w:rPr>
        <w:t>ni</w:t>
      </w:r>
      <w:r w:rsidR="00967EE9" w:rsidRPr="007F0C9D">
        <w:rPr>
          <w:i/>
          <w:sz w:val="24"/>
          <w:szCs w:val="24"/>
        </w:rPr>
        <w:t>fK</w:t>
      </w:r>
      <w:r w:rsidR="00967EE9" w:rsidRPr="002A49EF">
        <w:rPr>
          <w:sz w:val="24"/>
          <w:szCs w:val="24"/>
        </w:rPr>
        <w:t xml:space="preserve"> and </w:t>
      </w:r>
      <w:r w:rsidR="00967EE9" w:rsidRPr="005051E6">
        <w:rPr>
          <w:i/>
          <w:sz w:val="24"/>
          <w:szCs w:val="24"/>
        </w:rPr>
        <w:t>ni</w:t>
      </w:r>
      <w:r w:rsidR="00967EE9" w:rsidRPr="007F0C9D">
        <w:rPr>
          <w:i/>
          <w:sz w:val="24"/>
          <w:szCs w:val="24"/>
        </w:rPr>
        <w:t>fH</w:t>
      </w:r>
      <w:r w:rsidR="00967EE9" w:rsidRPr="002A49EF">
        <w:rPr>
          <w:sz w:val="24"/>
          <w:szCs w:val="24"/>
        </w:rPr>
        <w:t xml:space="preserve"> in the PW site. Previous studies of nitrifying microbes in alpine fens </w:t>
      </w:r>
      <w:r w:rsidR="00967EE9" w:rsidRPr="002A49EF">
        <w:rPr>
          <w:sz w:val="24"/>
          <w:szCs w:val="24"/>
        </w:rPr>
        <w:lastRenderedPageBreak/>
        <w:t xml:space="preserve">of the Zoige Plateau found that </w:t>
      </w:r>
      <w:r w:rsidR="00967EE9" w:rsidRPr="005051E6">
        <w:rPr>
          <w:i/>
          <w:sz w:val="24"/>
          <w:szCs w:val="24"/>
        </w:rPr>
        <w:t>nif</w:t>
      </w:r>
      <w:r w:rsidR="00967EE9" w:rsidRPr="007F0C9D">
        <w:rPr>
          <w:i/>
          <w:sz w:val="24"/>
          <w:szCs w:val="24"/>
        </w:rPr>
        <w:t>H</w:t>
      </w:r>
      <w:r w:rsidR="00967EE9" w:rsidRPr="002A49EF">
        <w:rPr>
          <w:sz w:val="24"/>
          <w:szCs w:val="24"/>
        </w:rPr>
        <w:t xml:space="preserve"> gene copies were positively correlated with soil water content, and that </w:t>
      </w:r>
      <w:r w:rsidR="00967EE9" w:rsidRPr="005051E6">
        <w:rPr>
          <w:i/>
          <w:sz w:val="24"/>
          <w:szCs w:val="24"/>
        </w:rPr>
        <w:t>nif</w:t>
      </w:r>
      <w:r w:rsidR="00967EE9" w:rsidRPr="007F0C9D">
        <w:rPr>
          <w:i/>
          <w:sz w:val="24"/>
          <w:szCs w:val="24"/>
        </w:rPr>
        <w:t>D</w:t>
      </w:r>
      <w:r w:rsidR="00967EE9" w:rsidRPr="002A49EF">
        <w:rPr>
          <w:sz w:val="24"/>
          <w:szCs w:val="24"/>
        </w:rPr>
        <w:t xml:space="preserve"> gene copies decreased by 25% after the onset of an extreme drought </w:t>
      </w:r>
      <w:r w:rsidR="00967EE9" w:rsidRPr="002A49EF">
        <w:rPr>
          <w:sz w:val="24"/>
          <w:szCs w:val="24"/>
        </w:rPr>
        <w:fldChar w:fldCharType="begin"/>
      </w:r>
      <w:r w:rsidR="00650CEC">
        <w:rPr>
          <w:sz w:val="24"/>
          <w:szCs w:val="24"/>
        </w:rPr>
        <w:instrText xml:space="preserve"> ADDIN ZOTERO_ITEM CSL_CITATION {"citationID":"KBIjgKUN","properties":{"formattedCitation":"[35, 78]","plainCitation":"[35, 78]","noteIndex":0},"citationItems":[{"id":31,"uris":["http://zotero.org/users/local/lzRxkMmx/items/TCJKHK58"],"itemData":{"id":31,"type":"article-journal","container-title":"Front Ecol Evol","language":"en","page":"11","title":"Effects of extreme drought on soil microbial functional genes involved in carbon and nitrogen cycling in alpine peatland","author":[{"family":"Yan","given":"Z."},{"family":"Li","given":"M."},{"family":"Hao","given":"Y."},{"family":"Li","given":"Y."},{"family":"Zhang","given":"X."},{"family":"Yan","given":"L."}],"issued":{"date-parts":[["2023"]]}}},{"id":181,"uris":["http://zotero.org/users/local/lzRxkMmx/items/XGJZ5K29"],"itemData":{"id":181,"type":"article-journal","container-title":"Science of The Total Environment","DOI":"10.1016/j.scitotenv.2020.141084","ISSN":"00489697","journalAbbreviation":"Science of The Total Environment","language":"en","page":"141084","source":"DOI.org (Crossref)","title":"Depression of soil nitrogen fixation by drying soil in a degraded alpine peatland","volume":"747","author":[{"family":"Zhang","given":"Xiaodong"},{"family":"Jia","given":"Xin"},{"family":"Wu","given":"Haidong"},{"family":"Li","given":"Jing"},{"family":"Yan","given":"Liang"},{"family":"Wang","given":"Jinzhi"},{"family":"Li","given":"Yong"},{"family":"Kang","given":"Xiaoming"}],"issued":{"date-parts":[["2020",12]]}}}],"schema":"https://github.com/citation-style-language/schema/raw/master/csl-citation.json"} </w:instrText>
      </w:r>
      <w:r w:rsidR="00967EE9" w:rsidRPr="002A49EF">
        <w:rPr>
          <w:sz w:val="24"/>
          <w:szCs w:val="24"/>
        </w:rPr>
        <w:fldChar w:fldCharType="separate"/>
      </w:r>
      <w:r w:rsidR="00650CEC" w:rsidRPr="00650CEC">
        <w:rPr>
          <w:sz w:val="24"/>
        </w:rPr>
        <w:t>[35, 78]</w:t>
      </w:r>
      <w:r w:rsidR="00967EE9" w:rsidRPr="002A49EF">
        <w:rPr>
          <w:sz w:val="24"/>
          <w:szCs w:val="24"/>
        </w:rPr>
        <w:fldChar w:fldCharType="end"/>
      </w:r>
      <w:r w:rsidR="00967EE9" w:rsidRPr="002A49EF">
        <w:rPr>
          <w:sz w:val="24"/>
          <w:szCs w:val="24"/>
        </w:rPr>
        <w:t xml:space="preserve">. </w:t>
      </w:r>
      <w:r w:rsidR="00D85E0B" w:rsidRPr="002A49EF">
        <w:rPr>
          <w:sz w:val="24"/>
          <w:szCs w:val="24"/>
        </w:rPr>
        <w:t xml:space="preserve">The evidence for higher nitrogen fixation rates under PW’s typical hydrological condition supports these previous findings, with the subsequent decrease in both </w:t>
      </w:r>
      <w:r w:rsidR="00D85E0B" w:rsidRPr="005051E6">
        <w:rPr>
          <w:i/>
          <w:sz w:val="24"/>
          <w:szCs w:val="24"/>
        </w:rPr>
        <w:t>nif</w:t>
      </w:r>
      <w:r w:rsidR="00D85E0B" w:rsidRPr="007F0C9D">
        <w:rPr>
          <w:i/>
          <w:sz w:val="24"/>
          <w:szCs w:val="24"/>
        </w:rPr>
        <w:t>K</w:t>
      </w:r>
      <w:r w:rsidR="00D85E0B" w:rsidRPr="002A49EF">
        <w:rPr>
          <w:sz w:val="24"/>
          <w:szCs w:val="24"/>
        </w:rPr>
        <w:t xml:space="preserve"> and </w:t>
      </w:r>
      <w:r w:rsidR="00D85E0B" w:rsidRPr="005051E6">
        <w:rPr>
          <w:i/>
          <w:sz w:val="24"/>
          <w:szCs w:val="24"/>
        </w:rPr>
        <w:t>ni</w:t>
      </w:r>
      <w:r w:rsidR="00D85E0B" w:rsidRPr="007F0C9D">
        <w:rPr>
          <w:i/>
          <w:sz w:val="24"/>
          <w:szCs w:val="24"/>
        </w:rPr>
        <w:t>fH</w:t>
      </w:r>
      <w:r w:rsidR="00D85E0B" w:rsidRPr="002A49EF">
        <w:rPr>
          <w:sz w:val="24"/>
          <w:szCs w:val="24"/>
        </w:rPr>
        <w:t xml:space="preserve"> genes after water table depression confirming the expected drought response of nitrogen fixing microbes to drought.</w:t>
      </w:r>
    </w:p>
    <w:p w14:paraId="13C5E834" w14:textId="679245A2" w:rsidR="0047442F" w:rsidRPr="002A49EF" w:rsidRDefault="003C33AE" w:rsidP="003C33AE">
      <w:pPr>
        <w:spacing w:before="240" w:after="240" w:line="480" w:lineRule="auto"/>
        <w:rPr>
          <w:sz w:val="24"/>
          <w:szCs w:val="24"/>
        </w:rPr>
      </w:pPr>
      <w:r w:rsidRPr="002A49EF">
        <w:rPr>
          <w:sz w:val="24"/>
          <w:szCs w:val="24"/>
        </w:rPr>
        <w:t>In comparison to the April pre-drought system, by the middle of the drought in August there was a significant increase in both AOB and AOA transcription in the PW site, as evidenced by the results of the RT-qPCR. However, transcribed B-</w:t>
      </w:r>
      <w:r w:rsidRPr="005051E6">
        <w:rPr>
          <w:i/>
          <w:sz w:val="24"/>
          <w:szCs w:val="24"/>
        </w:rPr>
        <w:t>amo</w:t>
      </w:r>
      <w:r w:rsidRPr="007F0C9D">
        <w:rPr>
          <w:i/>
          <w:sz w:val="24"/>
          <w:szCs w:val="24"/>
        </w:rPr>
        <w:t>A</w:t>
      </w:r>
      <w:r w:rsidRPr="002A49EF">
        <w:rPr>
          <w:sz w:val="24"/>
          <w:szCs w:val="24"/>
        </w:rPr>
        <w:t xml:space="preserve"> was more abundant than A-</w:t>
      </w:r>
      <w:r w:rsidRPr="005051E6">
        <w:rPr>
          <w:i/>
          <w:sz w:val="24"/>
          <w:szCs w:val="24"/>
        </w:rPr>
        <w:t>amo</w:t>
      </w:r>
      <w:r w:rsidRPr="007F0C9D">
        <w:rPr>
          <w:i/>
          <w:sz w:val="24"/>
          <w:szCs w:val="24"/>
        </w:rPr>
        <w:t>A</w:t>
      </w:r>
      <w:r w:rsidRPr="002A49EF">
        <w:rPr>
          <w:sz w:val="24"/>
          <w:szCs w:val="24"/>
        </w:rPr>
        <w:t xml:space="preserve"> on the scale of an order of magnitude. It is likely that both AOB and AOA responded positively to the influx of o</w:t>
      </w:r>
      <w:r w:rsidR="005051E6">
        <w:rPr>
          <w:sz w:val="24"/>
          <w:szCs w:val="24"/>
        </w:rPr>
        <w:t>xygen into the peatland topsoil</w:t>
      </w:r>
      <w:r w:rsidRPr="002A49EF">
        <w:rPr>
          <w:sz w:val="24"/>
          <w:szCs w:val="24"/>
        </w:rPr>
        <w:t xml:space="preserve"> as the water table fell, as b</w:t>
      </w:r>
      <w:r w:rsidR="006F1134" w:rsidRPr="002A49EF">
        <w:rPr>
          <w:sz w:val="24"/>
          <w:szCs w:val="24"/>
        </w:rPr>
        <w:t>oth groups are obligate aerobes</w:t>
      </w:r>
      <w:r w:rsidR="00533F7D" w:rsidRPr="002A49EF">
        <w:rPr>
          <w:sz w:val="24"/>
          <w:szCs w:val="24"/>
        </w:rPr>
        <w:t xml:space="preserve">. </w:t>
      </w:r>
      <w:commentRangeStart w:id="93"/>
      <w:r w:rsidRPr="002A49EF">
        <w:rPr>
          <w:sz w:val="24"/>
          <w:szCs w:val="24"/>
        </w:rPr>
        <w:t>Further, active microbial biomass (proxied by RNA content) was at its maximum in August, suggesting that the increase in AOA and AOB activity could be in response to the greater overall microbial abundance</w:t>
      </w:r>
      <w:r w:rsidR="006B51AE" w:rsidRPr="002A49EF">
        <w:rPr>
          <w:sz w:val="24"/>
          <w:szCs w:val="24"/>
        </w:rPr>
        <w:t>, although RNA content</w:t>
      </w:r>
      <w:r w:rsidR="0047442F" w:rsidRPr="002A49EF">
        <w:rPr>
          <w:sz w:val="24"/>
          <w:szCs w:val="24"/>
        </w:rPr>
        <w:t xml:space="preserve"> in the soil</w:t>
      </w:r>
      <w:r w:rsidR="006B51AE" w:rsidRPr="002A49EF">
        <w:rPr>
          <w:sz w:val="24"/>
          <w:szCs w:val="24"/>
        </w:rPr>
        <w:t xml:space="preserve"> was not significantly dynamic in either site</w:t>
      </w:r>
      <w:r w:rsidR="0047442F" w:rsidRPr="002A49EF">
        <w:rPr>
          <w:sz w:val="24"/>
          <w:szCs w:val="24"/>
        </w:rPr>
        <w:t xml:space="preserve">. </w:t>
      </w:r>
      <w:commentRangeEnd w:id="93"/>
      <w:r w:rsidR="00AA21D4">
        <w:rPr>
          <w:rStyle w:val="Kommentarzeichen"/>
        </w:rPr>
        <w:commentReference w:id="93"/>
      </w:r>
    </w:p>
    <w:p w14:paraId="6A46CE33" w14:textId="087D3920" w:rsidR="00F42C3E" w:rsidRPr="002A49EF" w:rsidRDefault="0047442F" w:rsidP="003C33AE">
      <w:pPr>
        <w:spacing w:before="240" w:after="240" w:line="480" w:lineRule="auto"/>
        <w:rPr>
          <w:sz w:val="24"/>
          <w:szCs w:val="24"/>
        </w:rPr>
      </w:pPr>
      <w:commentRangeStart w:id="94"/>
      <w:r w:rsidRPr="002A49EF">
        <w:rPr>
          <w:sz w:val="24"/>
          <w:szCs w:val="24"/>
        </w:rPr>
        <w:t xml:space="preserve">Another potential explanation for the increase in </w:t>
      </w:r>
      <w:r w:rsidRPr="005051E6">
        <w:rPr>
          <w:i/>
          <w:sz w:val="24"/>
          <w:szCs w:val="24"/>
        </w:rPr>
        <w:t>amo</w:t>
      </w:r>
      <w:r w:rsidRPr="002A49EF">
        <w:rPr>
          <w:sz w:val="24"/>
          <w:szCs w:val="24"/>
        </w:rPr>
        <w:t xml:space="preserve"> transcripts in the PW site is the introduction of novel ammonia sources due to the water table d</w:t>
      </w:r>
      <w:r w:rsidR="005051E6">
        <w:rPr>
          <w:sz w:val="24"/>
          <w:szCs w:val="24"/>
        </w:rPr>
        <w:t>epression</w:t>
      </w:r>
      <w:r w:rsidRPr="002A49EF">
        <w:rPr>
          <w:sz w:val="24"/>
          <w:szCs w:val="24"/>
        </w:rPr>
        <w:t xml:space="preserve"> and corresponding state change from anoxic to oxic sediments. Beyond the increase in microbial biomass, there is also evidence for a decrease in microbial necromass, as evidenced by the significant decrease in bacterial </w:t>
      </w:r>
      <w:r w:rsidRPr="005051E6">
        <w:rPr>
          <w:i/>
          <w:sz w:val="24"/>
          <w:szCs w:val="24"/>
        </w:rPr>
        <w:t>amo</w:t>
      </w:r>
      <w:r w:rsidRPr="007F0C9D">
        <w:rPr>
          <w:i/>
          <w:sz w:val="24"/>
          <w:szCs w:val="24"/>
        </w:rPr>
        <w:t>A</w:t>
      </w:r>
      <w:r w:rsidRPr="002A49EF">
        <w:rPr>
          <w:sz w:val="24"/>
          <w:szCs w:val="24"/>
        </w:rPr>
        <w:t xml:space="preserve"> DNA copies from April to October (despite the increase in transcription activity from B-</w:t>
      </w:r>
      <w:r w:rsidRPr="005051E6">
        <w:rPr>
          <w:i/>
          <w:sz w:val="24"/>
          <w:szCs w:val="24"/>
        </w:rPr>
        <w:t>amo</w:t>
      </w:r>
      <w:r w:rsidRPr="007F0C9D">
        <w:rPr>
          <w:i/>
          <w:sz w:val="24"/>
          <w:szCs w:val="24"/>
        </w:rPr>
        <w:t>A</w:t>
      </w:r>
      <w:r w:rsidRPr="002A49EF">
        <w:rPr>
          <w:sz w:val="24"/>
          <w:szCs w:val="24"/>
        </w:rPr>
        <w:t xml:space="preserve"> within the same time period). Bacterial necromass has been found to constitute 11-27% of soil nitrogen, primarily within the muramic acids of peptidoglycan cell walls</w:t>
      </w:r>
      <w:r w:rsidR="003131D9" w:rsidRPr="002A49EF">
        <w:rPr>
          <w:sz w:val="24"/>
          <w:szCs w:val="24"/>
        </w:rPr>
        <w:t xml:space="preserve"> </w:t>
      </w:r>
      <w:r w:rsidR="003131D9" w:rsidRPr="002A49EF">
        <w:rPr>
          <w:sz w:val="24"/>
          <w:szCs w:val="24"/>
        </w:rPr>
        <w:fldChar w:fldCharType="begin"/>
      </w:r>
      <w:r w:rsidR="00650CEC">
        <w:rPr>
          <w:sz w:val="24"/>
          <w:szCs w:val="24"/>
        </w:rPr>
        <w:instrText xml:space="preserve"> ADDIN ZOTERO_ITEM CSL_CITATION {"citationID":"dTzwKsCJ","properties":{"formattedCitation":"[79]","plainCitation":"[79]","noteIndex":0},"citationItems":[{"id":164,"uris":["http://zotero.org/users/local/lzRxkMmx/items/TGTNPG3W"],"itemData":{"id":164,"type":"article-journal","abstract":"Abstract\n            Soil carbon transformation and sequestration have received significant interest in recent years due to a growing need for quantitating its role in mitigating climate change. Even though our understanding of the nature of soil organic matter has recently been substantially revised, fundamental uncertainty remains about the quantitative importance of microbial necromass as part of persistent organic matter. Addressing this uncertainty has been hampered by the absence of quantitative assessments whether microbial matter makes up the majority of the persistent carbon in soil. Direct quantitation of microbial necromass in soil is very challenging because of an overlapping molecular signature with nonmicrobial organic carbon. Here, we use a comprehensive analysis of existing biomarker amino sugar data published between 1996 and 2018, combined with novel appropriation using an ecological systems approach, elemental carbon–nitrogen stoichiometry, and biomarker </w:instrText>
      </w:r>
      <w:r w:rsidR="00650CEC">
        <w:rPr>
          <w:rFonts w:hint="eastAsia"/>
          <w:sz w:val="24"/>
          <w:szCs w:val="24"/>
        </w:rPr>
        <w:instrText>scaling, to demonstrate a suit of strategies for quantitating the contribution of microbe</w:instrText>
      </w:r>
      <w:r w:rsidR="00650CEC">
        <w:rPr>
          <w:rFonts w:hint="eastAsia"/>
          <w:sz w:val="24"/>
          <w:szCs w:val="24"/>
        </w:rPr>
        <w:instrText>‐</w:instrText>
      </w:r>
      <w:r w:rsidR="00650CEC">
        <w:rPr>
          <w:rFonts w:hint="eastAsia"/>
          <w:sz w:val="24"/>
          <w:szCs w:val="24"/>
        </w:rPr>
        <w:instrText>derived carbon to the topsoil organic carbon reservoir in global temperate agricultural, grassland, and forest ecosystems. We show that microbial necromass can make up more than half of soil organic carbon. Hence, we suggest that next</w:instrText>
      </w:r>
      <w:r w:rsidR="00650CEC">
        <w:rPr>
          <w:rFonts w:hint="eastAsia"/>
          <w:sz w:val="24"/>
          <w:szCs w:val="24"/>
        </w:rPr>
        <w:instrText>‐</w:instrText>
      </w:r>
      <w:r w:rsidR="00650CEC">
        <w:rPr>
          <w:rFonts w:hint="eastAsia"/>
          <w:sz w:val="24"/>
          <w:szCs w:val="24"/>
        </w:rPr>
        <w:instrText>generation field management requires promoting microbial biomass formation and necromass preservation to maintain healthy soils, ecosystems, and climate. Our analyses have important imp</w:instrText>
      </w:r>
      <w:r w:rsidR="00650CEC">
        <w:rPr>
          <w:sz w:val="24"/>
          <w:szCs w:val="24"/>
        </w:rPr>
        <w:instrText xml:space="preserve">lications for improving current climate and carbon models, and helping develop management practices and policies.","container-title":"Global Change Biology","DOI":"10.1111/gcb.14781","ISSN":"1354-1013, 1365-2486","issue":"11","journalAbbreviation":"Global Change Biology","language":"en","page":"3578-3590","source":"DOI.org (Crossref)","title":"Quantitative assessment of microbial necromass contribution to soil organic matter","volume":"25","author":[{"family":"Liang","given":"Chao"},{"family":"Amelung","given":"Wulf"},{"family":"Lehmann","given":"Johannes"},{"family":"Kästner","given":"Matthias"}],"issued":{"date-parts":[["2019",11]]}}}],"schema":"https://github.com/citation-style-language/schema/raw/master/csl-citation.json"} </w:instrText>
      </w:r>
      <w:r w:rsidR="003131D9" w:rsidRPr="002A49EF">
        <w:rPr>
          <w:sz w:val="24"/>
          <w:szCs w:val="24"/>
        </w:rPr>
        <w:fldChar w:fldCharType="separate"/>
      </w:r>
      <w:r w:rsidR="00650CEC" w:rsidRPr="00650CEC">
        <w:rPr>
          <w:sz w:val="24"/>
        </w:rPr>
        <w:t>[79]</w:t>
      </w:r>
      <w:r w:rsidR="003131D9" w:rsidRPr="002A49EF">
        <w:rPr>
          <w:sz w:val="24"/>
          <w:szCs w:val="24"/>
        </w:rPr>
        <w:fldChar w:fldCharType="end"/>
      </w:r>
      <w:r w:rsidR="003131D9" w:rsidRPr="002A49EF">
        <w:rPr>
          <w:sz w:val="24"/>
          <w:szCs w:val="24"/>
        </w:rPr>
        <w:t xml:space="preserve">. While there is </w:t>
      </w:r>
      <w:r w:rsidR="003131D9" w:rsidRPr="002A49EF">
        <w:rPr>
          <w:sz w:val="24"/>
          <w:szCs w:val="24"/>
        </w:rPr>
        <w:lastRenderedPageBreak/>
        <w:t xml:space="preserve">evidence that decomposition of these proteins contributes between 65 and 95% of soil organic nitrogen fluxes, preliminary studies </w:t>
      </w:r>
      <w:r w:rsidR="005051E6">
        <w:rPr>
          <w:sz w:val="24"/>
          <w:szCs w:val="24"/>
        </w:rPr>
        <w:t xml:space="preserve">in meso-oxic soils </w:t>
      </w:r>
      <w:r w:rsidR="003131D9" w:rsidRPr="002A49EF">
        <w:rPr>
          <w:sz w:val="24"/>
          <w:szCs w:val="24"/>
        </w:rPr>
        <w:t>indicate that drought is not a significant factor in muramic nitrogen decomposition</w:t>
      </w:r>
      <w:r w:rsidR="005051E6">
        <w:rPr>
          <w:sz w:val="24"/>
          <w:szCs w:val="24"/>
        </w:rPr>
        <w:t>; however,</w:t>
      </w:r>
      <w:r w:rsidR="003131D9" w:rsidRPr="002A49EF">
        <w:rPr>
          <w:sz w:val="24"/>
          <w:szCs w:val="24"/>
        </w:rPr>
        <w:t xml:space="preserve"> high temperatures do correspond to significant increases in necromass nitrogen mineralization </w:t>
      </w:r>
      <w:r w:rsidR="003131D9" w:rsidRPr="002A49EF">
        <w:rPr>
          <w:sz w:val="24"/>
          <w:szCs w:val="24"/>
        </w:rPr>
        <w:fldChar w:fldCharType="begin"/>
      </w:r>
      <w:r w:rsidR="00650CEC">
        <w:rPr>
          <w:sz w:val="24"/>
          <w:szCs w:val="24"/>
        </w:rPr>
        <w:instrText xml:space="preserve"> ADDIN ZOTERO_ITEM CSL_CITATION {"citationID":"Yi7dZ8Pj","properties":{"formattedCitation":"[80\\uc0\\u8211{}82]","plainCitation":"[80–82]","noteIndex":0},"citationItems":[{"id":166,"uris":["http://zotero.org/users/local/lzRxkMmx/items/6ELLKB5Q"],"itemData":{"id":166,"type":"article-journal","container-title":"Soil Biology and Biochemistry","DOI":"10.1016/j.soilbio.2019.107660","ISSN":"00380717","journalAbbreviation":"Soil Biology and Biochemistry","language":"en","page":"107660","source":"DOI.org (Crossref)","title":"Direct measurement of the in situ decomposition of microbial-derived soil organic matter","volume":"141","author":[{"family":"Hu","given":"Yuntao"},{"family":"Zheng","given":"Qing"},{"family":"Noll","given":"Lisa"},{"family":"Zhang","given":"Shasha"},{"family":"Wanek","given":"Wolfgang"}],"issued":{"date-parts":[["2020",2]]}}},{"id":167,"uris":["http://zotero.org/users/local/lzRxkMmx/items/UUSJFIXZ"],"itemData":{"id":167,"type":"article-journal","abstract":"Abstract\n            \n              Microbial necromass is an important source and component of soil organic matter (SOM), especially within the most stable pools. Global change factors such as anthropogenic nitrogen (N), phosphorus (P), and potassium (K) inputs, climate warming, elevated atmospheric carbon dioxide (eCO\n              2\n              ), and periodic precipitation reduction (drought) strongly affect soil microorganisms and consequently, influence microbial necromass formation. The impacts of these global change factors </w:instrText>
      </w:r>
      <w:r w:rsidR="00650CEC">
        <w:rPr>
          <w:rFonts w:hint="eastAsia"/>
          <w:sz w:val="24"/>
          <w:szCs w:val="24"/>
        </w:rPr>
        <w:instrText>on microbial necromass are poorly understood despite their critical role in the cycling and sequestration of soil carbon (C) and nutrients. Here, we conducted a meta</w:instrText>
      </w:r>
      <w:r w:rsidR="00650CEC">
        <w:rPr>
          <w:rFonts w:hint="eastAsia"/>
          <w:sz w:val="24"/>
          <w:szCs w:val="24"/>
        </w:rPr>
        <w:instrText>‐</w:instrText>
      </w:r>
      <w:r w:rsidR="00650CEC">
        <w:rPr>
          <w:rFonts w:hint="eastAsia"/>
          <w:sz w:val="24"/>
          <w:szCs w:val="24"/>
        </w:rPr>
        <w:instrText xml:space="preserve">analysis to reveal general patterns of the effects of nutrient addition, warming, eCO\n  </w:instrText>
      </w:r>
      <w:r w:rsidR="00650CEC">
        <w:rPr>
          <w:sz w:val="24"/>
          <w:szCs w:val="24"/>
        </w:rPr>
        <w:instrText xml:space="preserve">            2\n              , and drought on amino sugars (biomarkers of microbial necromass) in soils under croplands, forests, and grasslands. Nitrogen addition combined with P and K increased the content of fungal (+21%), bacterial (+22%), and total amino sugars (+9%), consequently leading to increased SOM formation. Nitrogen addition alone increased solely bacterial necromass (+10%) because the decrease of N limitation stimulated bacterial more than fungal growth. Warming increased bacterial necromass, because bacteria have competitive advantages at high temperatures compared to fungi. Other global change factors (P and NP addition, eCO\n              2\n              , and drought) had minor effects on microbial necromass because of: (i) compensation of the impacts by opposite processes, and (ii) the short duration of experiments compared to the slow microbial necromass turnover. Future studies should focus on: (i) the stronger response of bacterial necromass to N addition and warming compared to that of fungi, and (ii) the increased microbial necromass contribution to SOM accumulation and stability under NPK fertilization, and thereby for negative feedback to climate warming.","container-title":"Global Change Biology","DOI":"10.1111/gcb.16676","ISSN":"1354-1013, 1365-2486","issue":"12","journalAbbreviation":"Global Change Biology","language":"en","page":"3503-3515","source":"DOI.org (Crossref)","title":"Microbial necromass under global change and implications for soil organic matter","volume":"29","author":[{"family":"Hu","given":"Junxi"},{"family":"Du","given":"Meilin"},{"family":"Chen","given":"Jun"},{"family":"Tie","given":"Liehua"},{"family":"Zhou","given":"Shixing"},{"family":"Buckeridge","given":"Kate M."},{"family":"Cornelissen","given":"J. Hans C."},{"family":"Huang","given":"Congde"},{"family":"Kuzyakov","given":"Yakov"}],"issued":{"date-parts":[["2023",6]]}}},{"id":168,"uris":["http://zotero.org/users/local/lzRxkMmx/items/A2BN8TN7"],"itemData":{"id":168,"type":"article-journal","abstract"</w:instrText>
      </w:r>
      <w:r w:rsidR="00650CEC">
        <w:rPr>
          <w:rFonts w:hint="eastAsia"/>
          <w:sz w:val="24"/>
          <w:szCs w:val="24"/>
        </w:rPr>
        <w:instrText>:"Abstract\n            \n              Microbial</w:instrText>
      </w:r>
      <w:r w:rsidR="00650CEC">
        <w:rPr>
          <w:rFonts w:hint="eastAsia"/>
          <w:sz w:val="24"/>
          <w:szCs w:val="24"/>
        </w:rPr>
        <w:instrText>‐</w:instrText>
      </w:r>
      <w:r w:rsidR="00650CEC">
        <w:rPr>
          <w:rFonts w:hint="eastAsia"/>
          <w:sz w:val="24"/>
          <w:szCs w:val="24"/>
        </w:rPr>
        <w:instrText>derived nitrogen (N) is now recognized as an important source of soil organic N. However, the mechanisms that govern the production of microbial necromass N, its turnover, and stabilization in soil remain poorly understood. To assess the effects of elevated temperature on bacterial and fungal necromass N production, turnover, and stabilization, we incubated\n              15\n              N</w:instrText>
      </w:r>
      <w:r w:rsidR="00650CEC">
        <w:rPr>
          <w:rFonts w:hint="eastAsia"/>
          <w:sz w:val="24"/>
          <w:szCs w:val="24"/>
        </w:rPr>
        <w:instrText>‐</w:instrText>
      </w:r>
      <w:r w:rsidR="00650CEC">
        <w:rPr>
          <w:rFonts w:hint="eastAsia"/>
          <w:sz w:val="24"/>
          <w:szCs w:val="24"/>
        </w:rPr>
        <w:instrText>labeled bacterial and fungal necromass under optimum moisture con</w:instrText>
      </w:r>
      <w:r w:rsidR="00650CEC">
        <w:rPr>
          <w:sz w:val="24"/>
          <w:szCs w:val="24"/>
        </w:rPr>
        <w:instrText>ditions at 10°C, 15°C, and 25°C. We developed a new\n              15\n              N tracing model to calculate the production and mineralization rates of necromass N. Our results showed that bacterial and fungal necromass N had similar mineralization r</w:instrText>
      </w:r>
      <w:r w:rsidR="00650CEC">
        <w:rPr>
          <w:rFonts w:hint="eastAsia"/>
          <w:sz w:val="24"/>
          <w:szCs w:val="24"/>
        </w:rPr>
        <w:instrText>ates, despite their contrasting chemistry. Most bacterial and fungal necromass\n              15\n              N was recovered in the mineral</w:instrText>
      </w:r>
      <w:r w:rsidR="00650CEC">
        <w:rPr>
          <w:rFonts w:hint="eastAsia"/>
          <w:sz w:val="24"/>
          <w:szCs w:val="24"/>
        </w:rPr>
        <w:instrText>‐</w:instrText>
      </w:r>
      <w:r w:rsidR="00650CEC">
        <w:rPr>
          <w:rFonts w:hint="eastAsia"/>
          <w:sz w:val="24"/>
          <w:szCs w:val="24"/>
        </w:rPr>
        <w:instrText>associated organic matter fraction through microbial anabolism, suggesting that mineral association plays an imp</w:instrText>
      </w:r>
      <w:r w:rsidR="00650CEC">
        <w:rPr>
          <w:sz w:val="24"/>
          <w:szCs w:val="24"/>
        </w:rPr>
        <w:instrText xml:space="preserve">ortant role in stabilizing necromass N in soil, independently of necromass chemistry. Elevated temperature significantly increased the accumulation of necromass N in soil, due to the relatively higher microbial turnover and production of necromass N with </w:instrText>
      </w:r>
      <w:r w:rsidR="00650CEC">
        <w:rPr>
          <w:rFonts w:hint="eastAsia"/>
          <w:sz w:val="24"/>
          <w:szCs w:val="24"/>
        </w:rPr>
        <w:instrText>increasing temperature than the increases in microbial necromass N mineralization. In conclusion, we found elevated temperature may increase the contribution of microbial necromass N to mineral</w:instrText>
      </w:r>
      <w:r w:rsidR="00650CEC">
        <w:rPr>
          <w:rFonts w:hint="eastAsia"/>
          <w:sz w:val="24"/>
          <w:szCs w:val="24"/>
        </w:rPr>
        <w:instrText>‐</w:instrText>
      </w:r>
      <w:r w:rsidR="00650CEC">
        <w:rPr>
          <w:rFonts w:hint="eastAsia"/>
          <w:sz w:val="24"/>
          <w:szCs w:val="24"/>
        </w:rPr>
        <w:instrText xml:space="preserve">stabilized soil organic N.","container-title":"Global Change </w:instrText>
      </w:r>
      <w:r w:rsidR="00650CEC">
        <w:rPr>
          <w:sz w:val="24"/>
          <w:szCs w:val="24"/>
        </w:rPr>
        <w:instrText xml:space="preserve">Biology","DOI":"10.1111/gcb.15206","ISSN":"1354-1013, 1365-2486","issue":"9","journalAbbreviation":"Global Change Biology","language":"en","page":"5277-5289","source":"DOI.org (Crossref)","title":"Elevated temperature increases the accumulation of microbial necromass nitrogen in soil via increasing microbial turnover","volume":"26","author":[{"family":"Wang","given":"Xu"},{"family":"Wang","given":"Chao"},{"family":"Cotrufo","given":"M. Francesca"},{"family":"Sun","given":"Lifei"},{"family":"Jiang","given":"Ping"},{"family":"Liu","given":"Ziping"},{"family":"Bai","given":"Edith"}],"issued":{"date-parts":[["2020",9]]}}}],"schema":"https://github.com/citation-style-language/schema/raw/master/csl-citation.json"} </w:instrText>
      </w:r>
      <w:r w:rsidR="003131D9" w:rsidRPr="002A49EF">
        <w:rPr>
          <w:sz w:val="24"/>
          <w:szCs w:val="24"/>
        </w:rPr>
        <w:fldChar w:fldCharType="separate"/>
      </w:r>
      <w:r w:rsidR="00650CEC" w:rsidRPr="00650CEC">
        <w:rPr>
          <w:sz w:val="24"/>
          <w:szCs w:val="24"/>
        </w:rPr>
        <w:t>[80–82]</w:t>
      </w:r>
      <w:r w:rsidR="003131D9" w:rsidRPr="002A49EF">
        <w:rPr>
          <w:sz w:val="24"/>
          <w:szCs w:val="24"/>
        </w:rPr>
        <w:fldChar w:fldCharType="end"/>
      </w:r>
      <w:r w:rsidR="003131D9" w:rsidRPr="002A49EF">
        <w:rPr>
          <w:sz w:val="24"/>
          <w:szCs w:val="24"/>
        </w:rPr>
        <w:t xml:space="preserve">. </w:t>
      </w:r>
      <w:r w:rsidR="005051E6">
        <w:rPr>
          <w:sz w:val="24"/>
          <w:szCs w:val="24"/>
        </w:rPr>
        <w:t xml:space="preserve">It could be the case that in anoxic soils, the shift to an oxic state due to drought is enough of a destabilization to trigger muramic nitrogen decomposition. </w:t>
      </w:r>
      <w:r w:rsidR="003131D9" w:rsidRPr="002A49EF">
        <w:rPr>
          <w:sz w:val="24"/>
          <w:szCs w:val="24"/>
        </w:rPr>
        <w:t>The evidence for microbial necromass decomposition after the shift in hydrological state from anoxic to oxic, combined with the decrease in activity from nitrogen fixation genes and increase in A-</w:t>
      </w:r>
      <w:r w:rsidR="003131D9" w:rsidRPr="005051E6">
        <w:rPr>
          <w:i/>
          <w:sz w:val="24"/>
          <w:szCs w:val="24"/>
        </w:rPr>
        <w:t>amo</w:t>
      </w:r>
      <w:r w:rsidR="003131D9" w:rsidRPr="007F0C9D">
        <w:rPr>
          <w:i/>
          <w:sz w:val="24"/>
          <w:szCs w:val="24"/>
        </w:rPr>
        <w:t>A</w:t>
      </w:r>
      <w:r w:rsidR="003131D9" w:rsidRPr="002A49EF">
        <w:rPr>
          <w:sz w:val="24"/>
          <w:szCs w:val="24"/>
        </w:rPr>
        <w:t xml:space="preserve"> and B-</w:t>
      </w:r>
      <w:r w:rsidR="003131D9" w:rsidRPr="005051E6">
        <w:rPr>
          <w:i/>
          <w:sz w:val="24"/>
          <w:szCs w:val="24"/>
        </w:rPr>
        <w:t>amo</w:t>
      </w:r>
      <w:r w:rsidR="003131D9" w:rsidRPr="007F0C9D">
        <w:rPr>
          <w:i/>
          <w:sz w:val="24"/>
          <w:szCs w:val="24"/>
        </w:rPr>
        <w:t>A</w:t>
      </w:r>
      <w:r w:rsidR="003131D9" w:rsidRPr="002A49EF">
        <w:rPr>
          <w:sz w:val="24"/>
          <w:szCs w:val="24"/>
        </w:rPr>
        <w:t xml:space="preserve"> copy numbers, indicates the possibility that the ammonia oxidizers are utilizing novel nitrogen sources </w:t>
      </w:r>
      <w:r w:rsidR="0077676A" w:rsidRPr="002A49EF">
        <w:rPr>
          <w:sz w:val="24"/>
          <w:szCs w:val="24"/>
        </w:rPr>
        <w:t>in their</w:t>
      </w:r>
      <w:r w:rsidR="00F42C3E" w:rsidRPr="002A49EF">
        <w:rPr>
          <w:sz w:val="24"/>
          <w:szCs w:val="24"/>
        </w:rPr>
        <w:t xml:space="preserve"> newly oxygen-rich environment.</w:t>
      </w:r>
      <w:commentRangeEnd w:id="94"/>
      <w:r w:rsidR="00844E02">
        <w:rPr>
          <w:rStyle w:val="Kommentarzeichen"/>
        </w:rPr>
        <w:commentReference w:id="94"/>
      </w:r>
    </w:p>
    <w:p w14:paraId="4F09B453" w14:textId="4D252FF8" w:rsidR="00F42C3E" w:rsidRPr="002A49EF" w:rsidRDefault="00F42C3E" w:rsidP="003C33AE">
      <w:pPr>
        <w:spacing w:before="240" w:after="240" w:line="480" w:lineRule="auto"/>
        <w:rPr>
          <w:sz w:val="24"/>
          <w:szCs w:val="24"/>
        </w:rPr>
      </w:pPr>
      <w:commentRangeStart w:id="95"/>
      <w:commentRangeStart w:id="96"/>
      <w:commentRangeStart w:id="97"/>
      <w:r w:rsidRPr="002A49EF">
        <w:rPr>
          <w:sz w:val="24"/>
          <w:szCs w:val="24"/>
        </w:rPr>
        <w:t xml:space="preserve">The decrease in microbial necromass after drought onset could also explain the discrepancies in bacterial </w:t>
      </w:r>
      <w:r w:rsidRPr="004B7CF6">
        <w:rPr>
          <w:i/>
          <w:sz w:val="24"/>
          <w:szCs w:val="24"/>
        </w:rPr>
        <w:t>amo</w:t>
      </w:r>
      <w:r w:rsidRPr="007F0C9D">
        <w:rPr>
          <w:i/>
          <w:sz w:val="24"/>
          <w:szCs w:val="24"/>
        </w:rPr>
        <w:t>A</w:t>
      </w:r>
      <w:r w:rsidRPr="002A49EF">
        <w:rPr>
          <w:sz w:val="24"/>
          <w:szCs w:val="24"/>
        </w:rPr>
        <w:t xml:space="preserve"> abundance trends between DNA- and RNA-based quantitative methods. While B-</w:t>
      </w:r>
      <w:r w:rsidRPr="004B7CF6">
        <w:rPr>
          <w:i/>
          <w:sz w:val="24"/>
          <w:szCs w:val="24"/>
        </w:rPr>
        <w:t>amo</w:t>
      </w:r>
      <w:r w:rsidRPr="007F0C9D">
        <w:rPr>
          <w:i/>
          <w:sz w:val="24"/>
          <w:szCs w:val="24"/>
        </w:rPr>
        <w:t>A</w:t>
      </w:r>
      <w:r w:rsidRPr="002A49EF">
        <w:rPr>
          <w:sz w:val="24"/>
          <w:szCs w:val="24"/>
        </w:rPr>
        <w:t xml:space="preserve"> copies significantly decrease in the DNA-based method, they increase in the RNA-based method. This could be due to the degradation of bacterial necromass due to drought-forced soil oxidation leaving fewer ‘ghost’ DNA copies that are then identified by DNA-based methods. In contrast, the short lifecycle of RNA-based methods leaves fewer remnant copies, and in this case provides a more logical reflection of actual microbial trends. This suggests that RNA-based methods could be preferable to study shifts in hydrological states, because transcription activity is not biased by drought-driven degradation of remnant DNA copies. </w:t>
      </w:r>
      <w:commentRangeEnd w:id="95"/>
      <w:r w:rsidR="00844E02">
        <w:rPr>
          <w:rStyle w:val="Kommentarzeichen"/>
        </w:rPr>
        <w:commentReference w:id="95"/>
      </w:r>
      <w:commentRangeEnd w:id="96"/>
      <w:r w:rsidR="00844E02">
        <w:rPr>
          <w:rStyle w:val="Kommentarzeichen"/>
        </w:rPr>
        <w:commentReference w:id="96"/>
      </w:r>
      <w:commentRangeEnd w:id="97"/>
      <w:r w:rsidR="00B47B58">
        <w:rPr>
          <w:rStyle w:val="Kommentarzeichen"/>
        </w:rPr>
        <w:commentReference w:id="97"/>
      </w:r>
    </w:p>
    <w:p w14:paraId="6CBF8B3B" w14:textId="56D9C610" w:rsidR="009F7899" w:rsidRPr="002A49EF" w:rsidRDefault="0077676A" w:rsidP="003C33AE">
      <w:pPr>
        <w:spacing w:before="240" w:after="240" w:line="480" w:lineRule="auto"/>
        <w:rPr>
          <w:sz w:val="24"/>
          <w:szCs w:val="24"/>
        </w:rPr>
      </w:pPr>
      <w:r w:rsidRPr="002A49EF">
        <w:rPr>
          <w:sz w:val="24"/>
          <w:szCs w:val="24"/>
        </w:rPr>
        <w:t xml:space="preserve">In addition to decaying </w:t>
      </w:r>
      <w:r w:rsidR="009F7CA5" w:rsidRPr="002A49EF">
        <w:rPr>
          <w:sz w:val="24"/>
          <w:szCs w:val="24"/>
        </w:rPr>
        <w:t xml:space="preserve">microbial </w:t>
      </w:r>
      <w:r w:rsidRPr="002A49EF">
        <w:rPr>
          <w:sz w:val="24"/>
          <w:szCs w:val="24"/>
        </w:rPr>
        <w:t xml:space="preserve">necromass, </w:t>
      </w:r>
      <w:r w:rsidR="009F7CA5" w:rsidRPr="002A49EF">
        <w:rPr>
          <w:sz w:val="24"/>
          <w:szCs w:val="24"/>
        </w:rPr>
        <w:t xml:space="preserve">increases in phenol oxidase under drought conditions in peatlands has been found to be an enzymatic latch increasing hydrolases activity and increasing peat degradation </w:t>
      </w:r>
      <w:r w:rsidR="009F7CA5" w:rsidRPr="002A49EF">
        <w:rPr>
          <w:sz w:val="24"/>
          <w:szCs w:val="24"/>
        </w:rPr>
        <w:fldChar w:fldCharType="begin"/>
      </w:r>
      <w:r w:rsidR="00650CEC">
        <w:rPr>
          <w:sz w:val="24"/>
          <w:szCs w:val="24"/>
        </w:rPr>
        <w:instrText xml:space="preserve"> ADDIN ZOTERO_ITEM CSL_CITATION {"citationID":"3eXyD6rD","properties":{"formattedCitation":"[83, 84]","plainCitation":"[83, 84]","noteIndex":0},"citationItems":[{"id":169,"uris":["http://zotero.org/users/local/lzRxkMmx/items/RBR57TIL"],"itemData":{"id":169,"type":"article-journal","container-title":"Nat Commun","issue":"409","page":"149","title":"An enzymatic lathc on a global carbon store","author":[{"family":"Freeman","given":"C."},{"family":"Ostle","given":"N."},{"family":"Kang","given":"H."}],"issued":{"date-parts":[["2001"]]}}},{"id":170,"uris":["http://zotero.org/users/local/lzRxkMmx/items/NF9AD5XM"],"itemData":{"id":170,"type":"article-journal","container-title":"Nature Geoscience","DOI":"10.1038/ngeo1323","ISSN":"1752-0894, 1752-0908","issue":"12","journalAbbreviation":"Nature Geosci","language":"en","license":"http://www.springer.com/tdm","page":"895-900","source":"DOI.org (Crossref)","title":"Drought-induced carbon loss in peatlands","volume":"4","author":[{"family":"Fenner","given":"Nathalie"},{"family":"Freeman","given":"Chris"}],"issued":{"date-parts":[["2011",12]]}}}],"schema":"https://github.com/citation-style-language/schema/raw/master/csl-citation.json"} </w:instrText>
      </w:r>
      <w:r w:rsidR="009F7CA5" w:rsidRPr="002A49EF">
        <w:rPr>
          <w:sz w:val="24"/>
          <w:szCs w:val="24"/>
        </w:rPr>
        <w:fldChar w:fldCharType="separate"/>
      </w:r>
      <w:r w:rsidR="00650CEC" w:rsidRPr="00650CEC">
        <w:rPr>
          <w:sz w:val="24"/>
        </w:rPr>
        <w:t>[83, 84]</w:t>
      </w:r>
      <w:r w:rsidR="009F7CA5" w:rsidRPr="002A49EF">
        <w:rPr>
          <w:sz w:val="24"/>
          <w:szCs w:val="24"/>
        </w:rPr>
        <w:fldChar w:fldCharType="end"/>
      </w:r>
      <w:r w:rsidR="009F7CA5" w:rsidRPr="002A49EF">
        <w:rPr>
          <w:sz w:val="24"/>
          <w:szCs w:val="24"/>
        </w:rPr>
        <w:t xml:space="preserve">. </w:t>
      </w:r>
      <w:r w:rsidR="009946E0" w:rsidRPr="002A49EF">
        <w:rPr>
          <w:sz w:val="24"/>
          <w:szCs w:val="24"/>
        </w:rPr>
        <w:t xml:space="preserve">The average total nitrogen </w:t>
      </w:r>
      <w:r w:rsidR="009946E0" w:rsidRPr="002A49EF">
        <w:rPr>
          <w:sz w:val="24"/>
          <w:szCs w:val="24"/>
        </w:rPr>
        <w:lastRenderedPageBreak/>
        <w:t xml:space="preserve">concentration in northern herbaceous peat (such as that in both the CW and PW sites) is 1.7%; however, due to the history of drainage and subsequent degradation in both sites, the total nitrogen in the peat soils was likely much lower </w:t>
      </w:r>
      <w:r w:rsidR="009946E0" w:rsidRPr="002A49EF">
        <w:rPr>
          <w:sz w:val="24"/>
          <w:szCs w:val="24"/>
        </w:rPr>
        <w:fldChar w:fldCharType="begin"/>
      </w:r>
      <w:r w:rsidR="00650CEC">
        <w:rPr>
          <w:sz w:val="24"/>
          <w:szCs w:val="24"/>
        </w:rPr>
        <w:instrText xml:space="preserve"> ADDIN ZOTERO_ITEM CSL_CITATION {"citationID":"J0pp8kAH","properties":{"formattedCitation":"[85]","plainCitation":"[85]","noteIndex":0},"citationItems":[{"id":171,"uris":["http://zotero.org/users/local/lzRxkMmx/items/TRD8ELUF"],"itemData":{"id":171,"type":"article-journal","abstract":"Here, we present results from the most comprehensive compilation of Holocene peat soil properties with associated carbon and nitrogen accumulation rates for northern peatlands. Our database consists of 268 peat cores from 215 sites located north of 45°N. It encompasses regions within which peat carbon data have only recently become available, such as the West Siberia Lowlands, the Hudson Bay Lowlands, Kamchatka in Far East Russia, and the Tibetan Plateau. For all northern peatlands, carbon content in organic matter was estimated at 42 ± 3% (standard deviation) for Sphagnum peat, 51 ± 2% for non- Sphagnum peat, and at 49 ± 2% overall. Dry bulk density averaged 0.12 ± 0.07 g/cm\n              3\n              , organic matter bulk density averaged 0.11 ± 0.05 g/cm\n              3\n              , and total carbon content in peat averaged 47 ± 6%. In general, large differences were found between Sphagnum and non- Sphagnum peat types in terms of peat properties. Time-weighted peat carbon accumulation rates averaged 23 ± 2 (standard error of mean) g C/m\n              2\n              /yr during the Holocene on the basis of 151 peat cores from 127 sites, with the highest rates of carbon accumulation (25–28 g C/m\n              2\n              /yr) recorded during the early Holocene when the climate was warmer than the present. Furthermore, we estimate the northern peatland carbon and nitrogen pools at 436 and 10 gigatons, respectively. The database is publicly available at https://peatlands.lehigh.edu .","container-title":"The Holocene","DOI":"10.1177/0959683614538073","ISSN":"0959-6836, 1477-0911","issue":"9","journalAbbreviation":"The Holocene","language":"en","page":"1028-1042","source":"DOI.org (Crossref)","title":"A database and synthesis of northern peatland soil properties and Holocene carbon and nitrogen accumulation","volume":"24","author":[{"family":"Loisel","given":"Julie"},{"family":"Yu","given":"Zicheng"},{"family":"Beilman","given":"David W"},{"family":"Camill","given":"Philip"},{"family":"Alm","given":"Jukka"},{"family":"Amesbury","given":"Matthew J"},{"family":"Anderson","given":"David"},{"family":"Andersson","given":"Sofia"},{"family":"Bochicchio","given":"Christopher"},{"family":"Barber","given":"Keith"},{"family":"Belyea","given":"Lisa R"},{"family":"Bunbury","given":"Joan"},{"family":"Chambers","given":"Frank M"},{"family":"Charman","given":"Daniel J"},{"family":"De Vleeschouwer","given":"François"},{"family":"Fiałkiewicz-Kozieł","given":"Barbara"},{"family":"Finkelstein","given":"Sarah A"},{"family":"Gałka","given":"Mariusz"},{"family":"Garneau","given":"Michelle"},{"family":"Hammarlund","given":"Dan"},{"family":"Hinchcliffe","given":"William"},{"family":"Holmquist","given":"James"},{"family":"Hughes","given":"Paul"},{"family":"Jones","given":"Miriam C"},{"family":"Klein","given":"Eric S"},{"family":"Kokfelt","given":"Ulla"},{"family":"Korhola","given":"Atte"},{"family":"Kuhry","given":"Peter"},{"family":"Lamarre","given":"Alexandre"},{"family":"Lamentowicz","given":"Mariusz"},{"family":"Large","given":"David"},{"family":"Lavoie","given":"Martin"},{"family":"MacDonald","given":"Glen"},{"family":"Magnan","given":"Gabriel"},{"family":"Mäkilä","given":"Markku"},{"family":"Mallon","given":"Gunnar"},{"family":"Mathijssen","given":"Paul"},{"family":"Mauquoy","given":"Dmitri"},{"family":"McCarroll","given":"Julia"},{"family":"Moore","given":"Tim R"},{"family":"Nichols","given":"Jonathan"},{"family":"O’Reilly","given":"Benjamin"},{"family":"Oksanen","given":"Pirita"},{"family":"Packalen","given":"Maara"},{"family":"Peteet","given":"Dorothy"},{"family":"Richard","given":"Pierre Jh"},{"family":"Robinson","given":"Stephen"},{"family":"Ronkainen","given":"Tiina"},{"family":"Rundgren","given":"Mats"},{"family":"Sannel","given":"A Britta K"},{"family":"Tarnocai","given":"Charles"},{"family":"Thom","given":"Tim"},{"family":"Tuittila","given":"Eeva-Stiina"},{"family":"Turetsky","given":"Merritt"},{"family":"Väliranta","given":"Minna"},{"family":"Van Der Linden","given":"Marjolein"},{"family":"Van Geel","given":"Bas"},{"family":"Van Bellen","given":"Simon"},{"family":"Vitt","given":"Dale"},{"family":"Zhao","given":"Yan"},{"family":"Zhou","given":"Weijian"}],"issued":{"date-parts":[["2014",9]]}}}],"schema":"https://github.com/citation-style-language/schema/raw/master/csl-citation.json"} </w:instrText>
      </w:r>
      <w:r w:rsidR="009946E0" w:rsidRPr="002A49EF">
        <w:rPr>
          <w:sz w:val="24"/>
          <w:szCs w:val="24"/>
        </w:rPr>
        <w:fldChar w:fldCharType="separate"/>
      </w:r>
      <w:r w:rsidR="00650CEC" w:rsidRPr="00650CEC">
        <w:rPr>
          <w:sz w:val="24"/>
        </w:rPr>
        <w:t>[85]</w:t>
      </w:r>
      <w:r w:rsidR="009946E0" w:rsidRPr="002A49EF">
        <w:rPr>
          <w:sz w:val="24"/>
          <w:szCs w:val="24"/>
        </w:rPr>
        <w:fldChar w:fldCharType="end"/>
      </w:r>
      <w:r w:rsidR="009946E0" w:rsidRPr="002A49EF">
        <w:rPr>
          <w:sz w:val="24"/>
          <w:szCs w:val="24"/>
        </w:rPr>
        <w:t>. In spite of the history of drainage, it is likely that the total nitrogen content in the peat soils was released as the increase in oxygen triggered the hydrolases trophic latch</w:t>
      </w:r>
      <w:r w:rsidR="00FD0C91" w:rsidRPr="002A49EF">
        <w:rPr>
          <w:sz w:val="24"/>
          <w:szCs w:val="24"/>
        </w:rPr>
        <w:t xml:space="preserve">. Correspondingly, there was a significant flux in the </w:t>
      </w:r>
      <w:r w:rsidR="00A50513" w:rsidRPr="00A50513">
        <w:rPr>
          <w:sz w:val="24"/>
          <w:szCs w:val="24"/>
        </w:rPr>
        <w:t>NH</w:t>
      </w:r>
      <w:r w:rsidR="00A50513" w:rsidRPr="00A50513">
        <w:rPr>
          <w:rFonts w:ascii="Cambria Math" w:hAnsi="Cambria Math" w:cs="Cambria Math"/>
          <w:sz w:val="24"/>
          <w:szCs w:val="24"/>
        </w:rPr>
        <w:t>₄⁺</w:t>
      </w:r>
      <w:r w:rsidR="00A50513">
        <w:rPr>
          <w:rFonts w:ascii="Cambria Math" w:hAnsi="Cambria Math" w:cs="Cambria Math"/>
          <w:sz w:val="24"/>
          <w:szCs w:val="24"/>
        </w:rPr>
        <w:t xml:space="preserve"> </w:t>
      </w:r>
      <w:r w:rsidR="00FD0C91" w:rsidRPr="002A49EF">
        <w:rPr>
          <w:sz w:val="24"/>
          <w:szCs w:val="24"/>
        </w:rPr>
        <w:t>content in the PW soil over the samp</w:t>
      </w:r>
      <w:r w:rsidR="009F7899" w:rsidRPr="002A49EF">
        <w:rPr>
          <w:sz w:val="24"/>
          <w:szCs w:val="24"/>
        </w:rPr>
        <w:t xml:space="preserve">ling period, with a significantly lower volume </w:t>
      </w:r>
      <w:r w:rsidR="00FD0C91" w:rsidRPr="002A49EF">
        <w:rPr>
          <w:sz w:val="24"/>
          <w:szCs w:val="24"/>
        </w:rPr>
        <w:t xml:space="preserve">in April and August compared to October, supporting the evidence that </w:t>
      </w:r>
      <w:r w:rsidR="009F7899" w:rsidRPr="002A49EF">
        <w:rPr>
          <w:sz w:val="24"/>
          <w:szCs w:val="24"/>
        </w:rPr>
        <w:t>the ammonium substrate was utilized by AOA and AOB during this time</w:t>
      </w:r>
      <w:r w:rsidR="00FD0C91" w:rsidRPr="002A49EF">
        <w:rPr>
          <w:sz w:val="24"/>
          <w:szCs w:val="24"/>
        </w:rPr>
        <w:t>.</w:t>
      </w:r>
    </w:p>
    <w:p w14:paraId="49FDF108" w14:textId="0AC8EFDD" w:rsidR="00D85E0B" w:rsidRPr="002A49EF" w:rsidRDefault="00D85E0B" w:rsidP="003C33AE">
      <w:pPr>
        <w:spacing w:before="240" w:after="240" w:line="480" w:lineRule="auto"/>
        <w:rPr>
          <w:sz w:val="24"/>
          <w:szCs w:val="24"/>
        </w:rPr>
      </w:pPr>
      <w:commentRangeStart w:id="98"/>
      <w:r w:rsidRPr="002A49EF">
        <w:rPr>
          <w:sz w:val="24"/>
          <w:szCs w:val="24"/>
        </w:rPr>
        <w:t xml:space="preserve">The lack of dynamicism of </w:t>
      </w:r>
      <w:r w:rsidRPr="004B7CF6">
        <w:rPr>
          <w:i/>
          <w:sz w:val="24"/>
          <w:szCs w:val="24"/>
        </w:rPr>
        <w:t>amo</w:t>
      </w:r>
      <w:r w:rsidRPr="00A50513">
        <w:rPr>
          <w:i/>
          <w:sz w:val="24"/>
          <w:szCs w:val="24"/>
        </w:rPr>
        <w:t>ABC</w:t>
      </w:r>
      <w:r w:rsidRPr="002A49EF">
        <w:rPr>
          <w:sz w:val="24"/>
          <w:szCs w:val="24"/>
        </w:rPr>
        <w:t xml:space="preserve"> in the metatranscriptomic dataset compared</w:t>
      </w:r>
      <w:r w:rsidR="004B7CF6">
        <w:rPr>
          <w:sz w:val="24"/>
          <w:szCs w:val="24"/>
        </w:rPr>
        <w:t xml:space="preserve"> to the results of quantiative </w:t>
      </w:r>
      <w:r w:rsidRPr="002A49EF">
        <w:rPr>
          <w:sz w:val="24"/>
          <w:szCs w:val="24"/>
        </w:rPr>
        <w:t xml:space="preserve">PCR could be attributed to </w:t>
      </w:r>
      <w:r w:rsidR="0073613C" w:rsidRPr="002A49EF">
        <w:rPr>
          <w:sz w:val="24"/>
          <w:szCs w:val="24"/>
        </w:rPr>
        <w:t xml:space="preserve">characteristics of </w:t>
      </w:r>
      <w:commentRangeStart w:id="99"/>
      <w:r w:rsidR="0073613C" w:rsidRPr="002A49EF">
        <w:rPr>
          <w:sz w:val="24"/>
          <w:szCs w:val="24"/>
        </w:rPr>
        <w:t xml:space="preserve">the SILVA database </w:t>
      </w:r>
      <w:commentRangeEnd w:id="99"/>
      <w:r w:rsidR="00844E02">
        <w:rPr>
          <w:rStyle w:val="Kommentarzeichen"/>
        </w:rPr>
        <w:commentReference w:id="99"/>
      </w:r>
      <w:r w:rsidR="0073613C" w:rsidRPr="002A49EF">
        <w:rPr>
          <w:sz w:val="24"/>
          <w:szCs w:val="24"/>
        </w:rPr>
        <w:t xml:space="preserve">that was used for taxonomic assignment. The qPCR of the RNA products indicated higher abundances of bacterial </w:t>
      </w:r>
      <w:r w:rsidR="0073613C" w:rsidRPr="004B7CF6">
        <w:rPr>
          <w:i/>
          <w:sz w:val="24"/>
          <w:szCs w:val="24"/>
        </w:rPr>
        <w:t>amo</w:t>
      </w:r>
      <w:r w:rsidR="0073613C" w:rsidRPr="00A50513">
        <w:rPr>
          <w:i/>
          <w:sz w:val="24"/>
          <w:szCs w:val="24"/>
        </w:rPr>
        <w:t>A</w:t>
      </w:r>
      <w:r w:rsidR="0073613C" w:rsidRPr="002A49EF">
        <w:rPr>
          <w:sz w:val="24"/>
          <w:szCs w:val="24"/>
        </w:rPr>
        <w:t xml:space="preserve"> gene copies as compared to archaeal copies on the scale of an order of magnitude (10⁷ vs. 10⁸) throughout the entire study period. In contrast, the metatranscriptomic dataset </w:t>
      </w:r>
      <w:r w:rsidR="008A2173" w:rsidRPr="002A49EF">
        <w:rPr>
          <w:sz w:val="24"/>
          <w:szCs w:val="24"/>
        </w:rPr>
        <w:t xml:space="preserve">had no presence of AOB-assigned SSU RNA in either site for the months of June and August (Supplementary Fig. 5). This suggests that the resolution of the SILVA database is too low to identify bacterial </w:t>
      </w:r>
      <w:r w:rsidR="008A2173" w:rsidRPr="004B7CF6">
        <w:rPr>
          <w:i/>
          <w:sz w:val="24"/>
          <w:szCs w:val="24"/>
        </w:rPr>
        <w:t>amo</w:t>
      </w:r>
      <w:r w:rsidR="008A2173" w:rsidRPr="00A50513">
        <w:rPr>
          <w:i/>
          <w:sz w:val="24"/>
          <w:szCs w:val="24"/>
        </w:rPr>
        <w:t xml:space="preserve">ABC </w:t>
      </w:r>
      <w:r w:rsidR="008A2173" w:rsidRPr="002A49EF">
        <w:rPr>
          <w:sz w:val="24"/>
          <w:szCs w:val="24"/>
        </w:rPr>
        <w:t xml:space="preserve">copies, likely due to their sequence similarity and taxonomic proximity to methanotrophic </w:t>
      </w:r>
      <w:r w:rsidR="008A2173" w:rsidRPr="004B7CF6">
        <w:rPr>
          <w:i/>
          <w:sz w:val="24"/>
          <w:szCs w:val="24"/>
        </w:rPr>
        <w:t>pmo</w:t>
      </w:r>
      <w:r w:rsidR="008A2173" w:rsidRPr="00A50513">
        <w:rPr>
          <w:i/>
          <w:sz w:val="24"/>
          <w:szCs w:val="24"/>
        </w:rPr>
        <w:t>AB</w:t>
      </w:r>
      <w:r w:rsidR="008A2173" w:rsidRPr="002A49EF">
        <w:rPr>
          <w:sz w:val="24"/>
          <w:szCs w:val="24"/>
        </w:rPr>
        <w:t xml:space="preserve"> genes </w:t>
      </w:r>
      <w:r w:rsidR="008A2173" w:rsidRPr="002A49EF">
        <w:rPr>
          <w:sz w:val="24"/>
          <w:szCs w:val="24"/>
        </w:rPr>
        <w:fldChar w:fldCharType="begin"/>
      </w:r>
      <w:r w:rsidR="00650CEC">
        <w:rPr>
          <w:sz w:val="24"/>
          <w:szCs w:val="24"/>
        </w:rPr>
        <w:instrText xml:space="preserve"> ADDIN ZOTERO_ITEM CSL_CITATION {"citationID":"u4UgWdyo","properties":{"formattedCitation":"[86]","plainCitation":"[86]","noteIndex":0},"citationItems":[{"id":182,"uris":["http://zotero.org/users/local/lzRxkMmx/items/4KITFFYX"],"itemData":{"id":182,"type":"article-journal","container-title":"Journal of bacteriology","DOI":"10.1128/jb.177.11.3071-3079.1995","page":"3071-9","title":"Paniculate methane monooxygenase genes in methanotrophs","volume":"177","author":[{"family":"Semrau","given":"Jeremy"},{"family":"Chistoserdov","given":"Andrei"},{"family":"Lebron","given":"James"},{"family":"Costello","given":"A.M."},{"family":"Davagnino","given":"Juan"},{"family":"Kenna","given":"E.M."},{"family":"Holmes","given":"Andrew"},{"family":"Finch","given":"R"},{"family":"Murrell","given":"J"},{"family":"Lidstrom","given":"M"}],"issued":{"date-parts":[["1995",7]]}}}],"schema":"https://github.com/citation-style-language/schema/raw/master/csl-citation.json"} </w:instrText>
      </w:r>
      <w:r w:rsidR="008A2173" w:rsidRPr="002A49EF">
        <w:rPr>
          <w:sz w:val="24"/>
          <w:szCs w:val="24"/>
        </w:rPr>
        <w:fldChar w:fldCharType="separate"/>
      </w:r>
      <w:r w:rsidR="00650CEC" w:rsidRPr="00650CEC">
        <w:rPr>
          <w:sz w:val="24"/>
        </w:rPr>
        <w:t>[86]</w:t>
      </w:r>
      <w:r w:rsidR="008A2173" w:rsidRPr="002A49EF">
        <w:rPr>
          <w:sz w:val="24"/>
          <w:szCs w:val="24"/>
        </w:rPr>
        <w:fldChar w:fldCharType="end"/>
      </w:r>
      <w:r w:rsidR="008A2173" w:rsidRPr="002A49EF">
        <w:rPr>
          <w:sz w:val="24"/>
          <w:szCs w:val="24"/>
        </w:rPr>
        <w:t xml:space="preserve">. Although RT-qPCR copies of archaeal </w:t>
      </w:r>
      <w:r w:rsidR="008A2173" w:rsidRPr="004B7CF6">
        <w:rPr>
          <w:i/>
          <w:sz w:val="24"/>
          <w:szCs w:val="24"/>
        </w:rPr>
        <w:t>amo</w:t>
      </w:r>
      <w:r w:rsidR="008A2173" w:rsidRPr="00A50513">
        <w:rPr>
          <w:i/>
          <w:sz w:val="24"/>
          <w:szCs w:val="24"/>
        </w:rPr>
        <w:t>A</w:t>
      </w:r>
      <w:r w:rsidR="008A2173" w:rsidRPr="002A49EF">
        <w:rPr>
          <w:sz w:val="24"/>
          <w:szCs w:val="24"/>
        </w:rPr>
        <w:t xml:space="preserve"> still significantly increased during the drought period in the PW site, the shift was much less drastic than in the more-abundance bacterial </w:t>
      </w:r>
      <w:r w:rsidR="008A2173" w:rsidRPr="004B7CF6">
        <w:rPr>
          <w:i/>
          <w:sz w:val="24"/>
          <w:szCs w:val="24"/>
        </w:rPr>
        <w:t>amo</w:t>
      </w:r>
      <w:r w:rsidR="008A2173" w:rsidRPr="00A50513">
        <w:rPr>
          <w:i/>
          <w:sz w:val="24"/>
          <w:szCs w:val="24"/>
        </w:rPr>
        <w:t>A</w:t>
      </w:r>
      <w:r w:rsidR="008A2173" w:rsidRPr="002A49EF">
        <w:rPr>
          <w:sz w:val="24"/>
          <w:szCs w:val="24"/>
        </w:rPr>
        <w:t xml:space="preserve">. Therefore, it is likely that the inability to identify AOB SSUs in both the June and August subsequently decreased the resolution of metatranscriptomic </w:t>
      </w:r>
      <w:r w:rsidR="008A2173" w:rsidRPr="004B7CF6">
        <w:rPr>
          <w:i/>
          <w:sz w:val="24"/>
          <w:szCs w:val="24"/>
        </w:rPr>
        <w:t>amo</w:t>
      </w:r>
      <w:r w:rsidR="008A2173" w:rsidRPr="00A50513">
        <w:rPr>
          <w:i/>
          <w:sz w:val="24"/>
          <w:szCs w:val="24"/>
        </w:rPr>
        <w:t>ABC</w:t>
      </w:r>
      <w:r w:rsidR="008A2173" w:rsidRPr="002A49EF">
        <w:rPr>
          <w:sz w:val="24"/>
          <w:szCs w:val="24"/>
        </w:rPr>
        <w:t xml:space="preserve"> analysis. Further improvement of database </w:t>
      </w:r>
      <w:r w:rsidR="004B7CF6">
        <w:rPr>
          <w:sz w:val="24"/>
          <w:szCs w:val="24"/>
        </w:rPr>
        <w:t>specificity</w:t>
      </w:r>
      <w:r w:rsidR="008A2173" w:rsidRPr="002A49EF">
        <w:rPr>
          <w:sz w:val="24"/>
          <w:szCs w:val="24"/>
        </w:rPr>
        <w:t xml:space="preserve"> to differentiate between bacterial </w:t>
      </w:r>
      <w:r w:rsidR="008A2173" w:rsidRPr="004B7CF6">
        <w:rPr>
          <w:i/>
          <w:sz w:val="24"/>
          <w:szCs w:val="24"/>
        </w:rPr>
        <w:t>amo</w:t>
      </w:r>
      <w:r w:rsidR="008A2173" w:rsidRPr="002A49EF">
        <w:rPr>
          <w:sz w:val="24"/>
          <w:szCs w:val="24"/>
        </w:rPr>
        <w:t xml:space="preserve"> and </w:t>
      </w:r>
      <w:r w:rsidR="008A2173" w:rsidRPr="004B7CF6">
        <w:rPr>
          <w:i/>
          <w:sz w:val="24"/>
          <w:szCs w:val="24"/>
        </w:rPr>
        <w:t>pmo</w:t>
      </w:r>
      <w:r w:rsidR="008A2173" w:rsidRPr="002A49EF">
        <w:rPr>
          <w:sz w:val="24"/>
          <w:szCs w:val="24"/>
        </w:rPr>
        <w:t xml:space="preserve"> could decrease the </w:t>
      </w:r>
      <w:r w:rsidR="008A2173" w:rsidRPr="002A49EF">
        <w:rPr>
          <w:sz w:val="24"/>
          <w:szCs w:val="24"/>
        </w:rPr>
        <w:lastRenderedPageBreak/>
        <w:t xml:space="preserve">discrepancies between quantiative and metatranscriptomic methods in analyzing </w:t>
      </w:r>
      <w:r w:rsidR="008A2173" w:rsidRPr="004B7CF6">
        <w:rPr>
          <w:i/>
          <w:sz w:val="24"/>
          <w:szCs w:val="24"/>
        </w:rPr>
        <w:t>amo</w:t>
      </w:r>
      <w:r w:rsidR="008A2173" w:rsidRPr="002A49EF">
        <w:rPr>
          <w:sz w:val="24"/>
          <w:szCs w:val="24"/>
        </w:rPr>
        <w:t xml:space="preserve"> fluxes.</w:t>
      </w:r>
      <w:commentRangeEnd w:id="98"/>
      <w:r w:rsidR="00AF38EB">
        <w:rPr>
          <w:rStyle w:val="Kommentarzeichen"/>
        </w:rPr>
        <w:commentReference w:id="98"/>
      </w:r>
    </w:p>
    <w:p w14:paraId="77C4C404" w14:textId="643C5E80" w:rsidR="006713EF" w:rsidRPr="002A49EF" w:rsidRDefault="006713EF" w:rsidP="003C33AE">
      <w:pPr>
        <w:spacing w:before="240" w:after="240" w:line="480" w:lineRule="auto"/>
        <w:rPr>
          <w:sz w:val="24"/>
          <w:szCs w:val="24"/>
        </w:rPr>
      </w:pPr>
      <w:r w:rsidRPr="002A49EF">
        <w:rPr>
          <w:sz w:val="24"/>
          <w:szCs w:val="24"/>
        </w:rPr>
        <w:t xml:space="preserve">In October, the metatranscriptomic data displayed a significant increase in the </w:t>
      </w:r>
      <w:r w:rsidRPr="004B7CF6">
        <w:rPr>
          <w:i/>
          <w:sz w:val="24"/>
          <w:szCs w:val="24"/>
        </w:rPr>
        <w:t>nir</w:t>
      </w:r>
      <w:r w:rsidRPr="00A50513">
        <w:rPr>
          <w:i/>
          <w:sz w:val="24"/>
          <w:szCs w:val="24"/>
        </w:rPr>
        <w:t>B</w:t>
      </w:r>
      <w:r w:rsidRPr="002A49EF">
        <w:rPr>
          <w:sz w:val="24"/>
          <w:szCs w:val="24"/>
        </w:rPr>
        <w:t xml:space="preserve"> and </w:t>
      </w:r>
      <w:r w:rsidRPr="004B7CF6">
        <w:rPr>
          <w:i/>
          <w:sz w:val="24"/>
          <w:szCs w:val="24"/>
        </w:rPr>
        <w:t>nas</w:t>
      </w:r>
      <w:r w:rsidRPr="00A50513">
        <w:rPr>
          <w:i/>
          <w:sz w:val="24"/>
          <w:szCs w:val="24"/>
        </w:rPr>
        <w:t>A</w:t>
      </w:r>
      <w:r w:rsidRPr="002A49EF">
        <w:rPr>
          <w:sz w:val="24"/>
          <w:szCs w:val="24"/>
        </w:rPr>
        <w:t xml:space="preserve"> genes. While the </w:t>
      </w:r>
      <w:r w:rsidRPr="004B7CF6">
        <w:rPr>
          <w:i/>
          <w:sz w:val="24"/>
          <w:szCs w:val="24"/>
        </w:rPr>
        <w:t>nas</w:t>
      </w:r>
      <w:r w:rsidRPr="00A50513">
        <w:rPr>
          <w:i/>
          <w:sz w:val="24"/>
          <w:szCs w:val="24"/>
        </w:rPr>
        <w:t>A</w:t>
      </w:r>
      <w:r w:rsidRPr="002A49EF">
        <w:rPr>
          <w:sz w:val="24"/>
          <w:szCs w:val="24"/>
        </w:rPr>
        <w:t xml:space="preserve"> gene is obligatory for nitrate assimilation </w:t>
      </w:r>
      <w:r w:rsidR="00F16768" w:rsidRPr="002A49EF">
        <w:rPr>
          <w:sz w:val="24"/>
          <w:szCs w:val="24"/>
        </w:rPr>
        <w:fldChar w:fldCharType="begin"/>
      </w:r>
      <w:r w:rsidR="00650CEC">
        <w:rPr>
          <w:sz w:val="24"/>
          <w:szCs w:val="24"/>
        </w:rPr>
        <w:instrText xml:space="preserve"> ADDIN ZOTERO_ITEM CSL_CITATION {"citationID":"CdbhduEr","properties":{"formattedCitation":"[87]","plainCitation":"[87]","noteIndex":0},"citationItems":[{"id":173,"uris":["http://zotero.org/users/local/lzRxkMmx/items/PRR4XYLL"],"itemData":{"id":173,"type":"article-journal","container-title":"J of Bacteriol","issue":"5","page":"1409-1413","title":"The nasB operon and nasA gene are required for nitrate/nitrite assimilation in Bacillus subtilis","volume":"177","author":[{"family":"Ogawa","given":"K.I."},{"family":"Akagawa","given":"E."},{"family":"Yamane","given":"K."},{"family":"Sun","given":"Z.W."},{"family":"LaCelle","given":"M."},{"family":"Zuber","given":"P."},{"family":"Nakano","given":"M.M."}],"issued":{"date-parts":[["1995"]]}}}],"schema":"https://github.com/citation-style-language/schema/raw/master/csl-citation.json"} </w:instrText>
      </w:r>
      <w:r w:rsidR="00F16768" w:rsidRPr="002A49EF">
        <w:rPr>
          <w:sz w:val="24"/>
          <w:szCs w:val="24"/>
        </w:rPr>
        <w:fldChar w:fldCharType="separate"/>
      </w:r>
      <w:r w:rsidR="00650CEC" w:rsidRPr="00650CEC">
        <w:rPr>
          <w:sz w:val="24"/>
        </w:rPr>
        <w:t>[87]</w:t>
      </w:r>
      <w:r w:rsidR="00F16768" w:rsidRPr="002A49EF">
        <w:rPr>
          <w:sz w:val="24"/>
          <w:szCs w:val="24"/>
        </w:rPr>
        <w:fldChar w:fldCharType="end"/>
      </w:r>
      <w:r w:rsidR="00F16768" w:rsidRPr="002A49EF">
        <w:rPr>
          <w:sz w:val="24"/>
          <w:szCs w:val="24"/>
        </w:rPr>
        <w:t xml:space="preserve">, </w:t>
      </w:r>
      <w:r w:rsidR="00F16768" w:rsidRPr="004B7CF6">
        <w:rPr>
          <w:i/>
          <w:sz w:val="24"/>
          <w:szCs w:val="24"/>
        </w:rPr>
        <w:t>nir</w:t>
      </w:r>
      <w:r w:rsidR="00F16768" w:rsidRPr="00A50513">
        <w:rPr>
          <w:i/>
          <w:sz w:val="24"/>
          <w:szCs w:val="24"/>
        </w:rPr>
        <w:t>B</w:t>
      </w:r>
      <w:r w:rsidR="00F16768" w:rsidRPr="002A49EF">
        <w:rPr>
          <w:sz w:val="24"/>
          <w:szCs w:val="24"/>
        </w:rPr>
        <w:t xml:space="preserve"> codes for both dissimilatory and assimilatory nitrate/nitrite reduction </w:t>
      </w:r>
      <w:r w:rsidR="00F16768" w:rsidRPr="002A49EF">
        <w:rPr>
          <w:sz w:val="24"/>
          <w:szCs w:val="24"/>
        </w:rPr>
        <w:fldChar w:fldCharType="begin"/>
      </w:r>
      <w:r w:rsidR="00650CEC">
        <w:rPr>
          <w:sz w:val="24"/>
          <w:szCs w:val="24"/>
        </w:rPr>
        <w:instrText xml:space="preserve"> ADDIN ZOTERO_ITEM CSL_CITATION {"citationID":"p5Kodws2","properties":{"formattedCitation":"[88]","plainCitation":"[88]","noteIndex":0},"citationItems":[{"id":174,"uris":["http://zotero.org/users/local/lzRxkMmx/items/58LR6PNN"],"itemData":{"id":174,"type":"article-journal","container-title":"Science of The Total Environment","DOI":"10.1016/j.scitotenv.2020.139710","ISSN":"00489697","journalAbbreviation":"Science of The Total Environment","language":"en","page":"139710","source":"DOI.org (Crossref)","title":"DNRA: A short-circuit in biological N-cycling to conserve nitrogen in terrestrial ecosystems","title-short":"DNRA","volume":"738","author":[{"family":"Pandey","given":"C.B."},{"family":"Kumar","given":"Upendra"},{"family":"Kaviraj","given":"Megha"},{"family":"Minick","given":"K.J."},{"family":"Mishra","given":"A.K."},{"family":"Singh","given":"J.S."}],"issued":{"date-parts":[["2020",10]]}}}],"schema":"https://github.com/citation-style-language/schema/raw/master/csl-citation.json"} </w:instrText>
      </w:r>
      <w:r w:rsidR="00F16768" w:rsidRPr="002A49EF">
        <w:rPr>
          <w:sz w:val="24"/>
          <w:szCs w:val="24"/>
        </w:rPr>
        <w:fldChar w:fldCharType="separate"/>
      </w:r>
      <w:r w:rsidR="00650CEC" w:rsidRPr="00650CEC">
        <w:rPr>
          <w:sz w:val="24"/>
        </w:rPr>
        <w:t>[88]</w:t>
      </w:r>
      <w:r w:rsidR="00F16768" w:rsidRPr="002A49EF">
        <w:rPr>
          <w:sz w:val="24"/>
          <w:szCs w:val="24"/>
        </w:rPr>
        <w:fldChar w:fldCharType="end"/>
      </w:r>
      <w:r w:rsidR="00F16768" w:rsidRPr="002A49EF">
        <w:rPr>
          <w:sz w:val="24"/>
          <w:szCs w:val="24"/>
        </w:rPr>
        <w:t xml:space="preserve">. However, due to the lack of shifts in other DNRA markers (particularly the DNRA-exclusive </w:t>
      </w:r>
      <w:r w:rsidR="00F16768" w:rsidRPr="004B7CF6">
        <w:rPr>
          <w:i/>
          <w:sz w:val="24"/>
          <w:szCs w:val="24"/>
        </w:rPr>
        <w:t>nrf</w:t>
      </w:r>
      <w:r w:rsidR="00F16768" w:rsidRPr="00A50513">
        <w:rPr>
          <w:i/>
          <w:sz w:val="24"/>
          <w:szCs w:val="24"/>
        </w:rPr>
        <w:t>A</w:t>
      </w:r>
      <w:r w:rsidR="00F16768" w:rsidRPr="002A49EF">
        <w:rPr>
          <w:sz w:val="24"/>
          <w:szCs w:val="24"/>
        </w:rPr>
        <w:t xml:space="preserve"> gene), it is likely that the observed increase in </w:t>
      </w:r>
      <w:r w:rsidR="00F16768" w:rsidRPr="004B7CF6">
        <w:rPr>
          <w:i/>
          <w:sz w:val="24"/>
          <w:szCs w:val="24"/>
        </w:rPr>
        <w:t>ni</w:t>
      </w:r>
      <w:r w:rsidR="00F16768" w:rsidRPr="00A50513">
        <w:rPr>
          <w:i/>
          <w:sz w:val="24"/>
          <w:szCs w:val="24"/>
        </w:rPr>
        <w:t>rB</w:t>
      </w:r>
      <w:r w:rsidR="00F16768" w:rsidRPr="002A49EF">
        <w:rPr>
          <w:sz w:val="24"/>
          <w:szCs w:val="24"/>
        </w:rPr>
        <w:t xml:space="preserve"> corresponds to an uptick in ANRA rather than DNRA. Both </w:t>
      </w:r>
      <w:r w:rsidR="00F16768" w:rsidRPr="004B7CF6">
        <w:rPr>
          <w:i/>
          <w:sz w:val="24"/>
          <w:szCs w:val="24"/>
        </w:rPr>
        <w:t>nir</w:t>
      </w:r>
      <w:r w:rsidR="00F16768" w:rsidRPr="00A50513">
        <w:rPr>
          <w:i/>
          <w:sz w:val="24"/>
          <w:szCs w:val="24"/>
        </w:rPr>
        <w:t>B</w:t>
      </w:r>
      <w:r w:rsidR="00F16768" w:rsidRPr="002A49EF">
        <w:rPr>
          <w:sz w:val="24"/>
          <w:szCs w:val="24"/>
        </w:rPr>
        <w:t xml:space="preserve"> and </w:t>
      </w:r>
      <w:r w:rsidR="00F16768" w:rsidRPr="004B7CF6">
        <w:rPr>
          <w:i/>
          <w:sz w:val="24"/>
          <w:szCs w:val="24"/>
        </w:rPr>
        <w:t>nas</w:t>
      </w:r>
      <w:r w:rsidR="00F16768" w:rsidRPr="00A50513">
        <w:rPr>
          <w:i/>
          <w:sz w:val="24"/>
          <w:szCs w:val="24"/>
        </w:rPr>
        <w:t>A</w:t>
      </w:r>
      <w:r w:rsidR="00F16768" w:rsidRPr="002A49EF">
        <w:rPr>
          <w:sz w:val="24"/>
          <w:szCs w:val="24"/>
        </w:rPr>
        <w:t xml:space="preserve"> facilitate cytoplasmic nitrite and nitrate reduction (respectively) requiring the synthesis of a [4Fe-4S] cluster </w:t>
      </w:r>
      <w:r w:rsidR="00F16768" w:rsidRPr="002A49EF">
        <w:rPr>
          <w:sz w:val="24"/>
          <w:szCs w:val="24"/>
        </w:rPr>
        <w:fldChar w:fldCharType="begin"/>
      </w:r>
      <w:r w:rsidR="00650CEC">
        <w:rPr>
          <w:sz w:val="24"/>
          <w:szCs w:val="24"/>
        </w:rPr>
        <w:instrText xml:space="preserve"> ADDIN ZOTERO_ITEM CSL_CITATION {"citationID":"b0CKNGgW","properties":{"formattedCitation":"[89]","plainCitation":"[89]","noteIndex":0},"citationItems":[{"id":175,"uris":["http://zotero.org/users/local/lzRxkMmx/items/EBY3ULH2"],"itemData":{"id":175,"type":"chapter","container-title":"Biology of the nitrogen cycle","publisher":"Elsevier B.V.","title":"Nitrate assimilation in bacteria","author":[{"family":"Moreno-Vivián","given":"C."},{"family":"Flores","given":"E."}],"issued":{"date-parts":[["2007"]]}}}],"schema":"https://github.com/citation-style-language/schema/raw/master/csl-citation.json"} </w:instrText>
      </w:r>
      <w:r w:rsidR="00F16768" w:rsidRPr="002A49EF">
        <w:rPr>
          <w:sz w:val="24"/>
          <w:szCs w:val="24"/>
        </w:rPr>
        <w:fldChar w:fldCharType="separate"/>
      </w:r>
      <w:r w:rsidR="00650CEC" w:rsidRPr="00650CEC">
        <w:rPr>
          <w:sz w:val="24"/>
        </w:rPr>
        <w:t>[89]</w:t>
      </w:r>
      <w:r w:rsidR="00F16768" w:rsidRPr="002A49EF">
        <w:rPr>
          <w:sz w:val="24"/>
          <w:szCs w:val="24"/>
        </w:rPr>
        <w:fldChar w:fldCharType="end"/>
      </w:r>
      <w:r w:rsidR="00F16768" w:rsidRPr="002A49EF">
        <w:rPr>
          <w:sz w:val="24"/>
          <w:szCs w:val="24"/>
        </w:rPr>
        <w:t xml:space="preserve">. </w:t>
      </w:r>
      <w:r w:rsidR="004F1FD9" w:rsidRPr="002A49EF">
        <w:rPr>
          <w:sz w:val="24"/>
          <w:szCs w:val="24"/>
        </w:rPr>
        <w:t xml:space="preserve">Drained fens that had been subject to soil desiccation often have large pools of iron upon rewetting; fluctuating water tables in these ecosystems facilitates iron-redox which has the potential to mineralize organic matter </w:t>
      </w:r>
      <w:r w:rsidR="004F1FD9" w:rsidRPr="002A49EF">
        <w:rPr>
          <w:sz w:val="24"/>
          <w:szCs w:val="24"/>
        </w:rPr>
        <w:fldChar w:fldCharType="begin"/>
      </w:r>
      <w:r w:rsidR="00650CEC">
        <w:rPr>
          <w:sz w:val="24"/>
          <w:szCs w:val="24"/>
        </w:rPr>
        <w:instrText xml:space="preserve"> ADDIN ZOTERO_ITEM CSL_CITATION {"citationID":"K7EyOr68","properties":{"formattedCitation":"[90]","plainCitation":"[90]","noteIndex":0},"citationItems":[{"id":176,"uris":["http://zotero.org/users/local/lzRxkMmx/items/IHRMBTIC"],"itemData":{"id":176,"type":"article-journal","container-title":"PLOS ONE","DOI":"10.1371/journal.pone.0153166","ISSN":"1932-6203","issue":"4","journalAbbreviation":"PLoS ONE","language":"en","page":"e0153166","source":"DOI.org (Crossref)","title":"Soil Iron Content as a Predictor of Carbon and Nutrient Mobilization in Rewetted Fens","volume":"11","author":[{"family":"Emsens","given":"Willem-Jan"},{"family":"Aggenbach","given":"Camiel J. S."},{"family":"Schoutens","given":"Ken"},{"family":"Smolders","given":"Alfons J. P."},{"family":"Zak","given":"Dominik"},{"family":"Van Diggelen","given":"Rudy"}],"editor":[{"family":"Shah","given":"Vishal"}],"issued":{"date-parts":[["2016",4,6]]}}}],"schema":"https://github.com/citation-style-language/schema/raw/master/csl-citation.json"} </w:instrText>
      </w:r>
      <w:r w:rsidR="004F1FD9" w:rsidRPr="002A49EF">
        <w:rPr>
          <w:sz w:val="24"/>
          <w:szCs w:val="24"/>
        </w:rPr>
        <w:fldChar w:fldCharType="separate"/>
      </w:r>
      <w:r w:rsidR="00650CEC" w:rsidRPr="00650CEC">
        <w:rPr>
          <w:sz w:val="24"/>
        </w:rPr>
        <w:t>[90]</w:t>
      </w:r>
      <w:r w:rsidR="004F1FD9" w:rsidRPr="002A49EF">
        <w:rPr>
          <w:sz w:val="24"/>
          <w:szCs w:val="24"/>
        </w:rPr>
        <w:fldChar w:fldCharType="end"/>
      </w:r>
      <w:r w:rsidR="004F1FD9" w:rsidRPr="002A49EF">
        <w:rPr>
          <w:sz w:val="24"/>
          <w:szCs w:val="24"/>
        </w:rPr>
        <w:t xml:space="preserve">. </w:t>
      </w:r>
      <w:r w:rsidR="00E638D6" w:rsidRPr="002A49EF">
        <w:rPr>
          <w:sz w:val="24"/>
          <w:szCs w:val="24"/>
        </w:rPr>
        <w:t>T</w:t>
      </w:r>
      <w:r w:rsidR="002371FA" w:rsidRPr="002A49EF">
        <w:rPr>
          <w:sz w:val="24"/>
          <w:szCs w:val="24"/>
        </w:rPr>
        <w:t xml:space="preserve">he increase in ANRA-related genes indicates that this iron flux after water fluctuations could also facilitate the synthesis of the sulfate-iron clusters required for nitrate assimilation. While studies on ANRA activity in soils are rare, there is evidence that it could be a possible response to hypoxic soil conditions in both tomato and soybean roots </w:t>
      </w:r>
      <w:r w:rsidR="002371FA" w:rsidRPr="002A49EF">
        <w:rPr>
          <w:sz w:val="24"/>
          <w:szCs w:val="24"/>
        </w:rPr>
        <w:fldChar w:fldCharType="begin"/>
      </w:r>
      <w:r w:rsidR="00650CEC">
        <w:rPr>
          <w:sz w:val="24"/>
          <w:szCs w:val="24"/>
        </w:rPr>
        <w:instrText xml:space="preserve"> ADDIN ZOTERO_ITEM CSL_CITATION {"citationID":"Nh6tz82q","properties":{"formattedCitation":"[91, 92]","plainCitation":"[91, 92]","noteIndex":0},"citationItems":[{"id":178,"uris":["http://zotero.org/users/local/lzRxkMmx/items/D4BA2NUB"],"itemData":{"id":178,"type":"article-journal","container-title":"Journal of Plant Physiology","DOI":"10.1016/j.jplph.2007.10.016","ISSN":"01761617","issue":"13","journalAbbreviation":"Journal of Plant Physiology","language":"en","license":"https://www.elsevier.com/tdm/userlicense/1.0/","page":"1352-1359","source":"DOI.org (Crossref)","title":"Prolonged root hypoxia induces ammonium accumulation and decreases the nutritional quality of tomato fruits","volume":"165","author":[{"family":"Horchani","given":"Faouzi"},{"family":"Gallusci","given":"Philippe"},{"family":"Baldet","given":"Pierre"},{"family":"Cabasson","given":"Cécile"},{"family":"Maucourt","given":"Mickaël"},{"family":"Rolin","given":"Dominique"},{"family":"Aschi-Smiti","given":"Samira"},{"family":"Raymond","given":"Philippe"}],"issued":{"date-parts":[["2008",9]]}}},{"id":179,"uris":["http://zotero.org/users/local/lzRxkMmx/items/GWJDNGE5"],"itemData":{"id":179,"type":"article-journal","container-title":"Plant Signaling &amp; Behavior","issue":"4","title":"Nitrite decreases ethanol production by intact soybean roots submitted to oxygen deficiency","volume":"8","author":[{"family":"Oliveira","given":"H.C."},{"family":"Salgado","given":"I."},{"family":"Sodek","given":"L."}],"issued":{"date-parts":[["2013"]]}}}],"schema":"https://github.com/citation-style-language/schema/raw/master/csl-citation.json"} </w:instrText>
      </w:r>
      <w:r w:rsidR="002371FA" w:rsidRPr="002A49EF">
        <w:rPr>
          <w:sz w:val="24"/>
          <w:szCs w:val="24"/>
        </w:rPr>
        <w:fldChar w:fldCharType="separate"/>
      </w:r>
      <w:r w:rsidR="00650CEC" w:rsidRPr="00650CEC">
        <w:rPr>
          <w:sz w:val="24"/>
        </w:rPr>
        <w:t>[91, 92]</w:t>
      </w:r>
      <w:r w:rsidR="002371FA" w:rsidRPr="002A49EF">
        <w:rPr>
          <w:sz w:val="24"/>
          <w:szCs w:val="24"/>
        </w:rPr>
        <w:fldChar w:fldCharType="end"/>
      </w:r>
      <w:r w:rsidR="002371FA" w:rsidRPr="002A49EF">
        <w:rPr>
          <w:sz w:val="24"/>
          <w:szCs w:val="24"/>
        </w:rPr>
        <w:t>.</w:t>
      </w:r>
      <w:r w:rsidR="00222868" w:rsidRPr="002A49EF">
        <w:rPr>
          <w:sz w:val="24"/>
          <w:szCs w:val="24"/>
        </w:rPr>
        <w:t xml:space="preserve"> Although PW was still under drought conditions in October, on the date of sample collection there was approximately 5 mm of precipitation. It is possible that after such an extreme drought period as the summer of 2018, such an influx of water could trigger typical hypoxic ammonia synthesis in topsoil microbiomes, although its impact on the overall water table remains negligible. </w:t>
      </w:r>
      <w:r w:rsidR="001C5F88" w:rsidRPr="002A49EF">
        <w:rPr>
          <w:sz w:val="24"/>
          <w:szCs w:val="24"/>
        </w:rPr>
        <w:t xml:space="preserve">It is unclear why bacterial and archaeal </w:t>
      </w:r>
      <w:r w:rsidR="001C5F88" w:rsidRPr="004B7CF6">
        <w:rPr>
          <w:i/>
          <w:sz w:val="24"/>
          <w:szCs w:val="24"/>
        </w:rPr>
        <w:t>amo</w:t>
      </w:r>
      <w:r w:rsidR="001C5F88" w:rsidRPr="00A50513">
        <w:rPr>
          <w:i/>
          <w:sz w:val="24"/>
          <w:szCs w:val="24"/>
        </w:rPr>
        <w:t>A</w:t>
      </w:r>
      <w:r w:rsidR="001C5F88" w:rsidRPr="002A49EF">
        <w:rPr>
          <w:sz w:val="24"/>
          <w:szCs w:val="24"/>
        </w:rPr>
        <w:t xml:space="preserve"> </w:t>
      </w:r>
      <w:r w:rsidR="00967EE9" w:rsidRPr="002A49EF">
        <w:rPr>
          <w:sz w:val="24"/>
          <w:szCs w:val="24"/>
        </w:rPr>
        <w:t xml:space="preserve">transcription </w:t>
      </w:r>
      <w:r w:rsidR="001C5F88" w:rsidRPr="002A49EF">
        <w:rPr>
          <w:sz w:val="24"/>
          <w:szCs w:val="24"/>
        </w:rPr>
        <w:t xml:space="preserve">decreased during October from their August peak, given the </w:t>
      </w:r>
      <w:r w:rsidR="00967EE9" w:rsidRPr="002A49EF">
        <w:rPr>
          <w:sz w:val="24"/>
          <w:szCs w:val="24"/>
        </w:rPr>
        <w:t xml:space="preserve">positive </w:t>
      </w:r>
      <w:r w:rsidR="001C5F88" w:rsidRPr="002A49EF">
        <w:rPr>
          <w:sz w:val="24"/>
          <w:szCs w:val="24"/>
        </w:rPr>
        <w:t xml:space="preserve">flux of available </w:t>
      </w:r>
      <w:r w:rsidR="00A50513" w:rsidRPr="00A50513">
        <w:rPr>
          <w:sz w:val="24"/>
          <w:szCs w:val="24"/>
        </w:rPr>
        <w:t>NH</w:t>
      </w:r>
      <w:r w:rsidR="00A50513" w:rsidRPr="00A50513">
        <w:rPr>
          <w:rFonts w:ascii="Cambria Math" w:hAnsi="Cambria Math" w:cs="Cambria Math"/>
          <w:sz w:val="24"/>
          <w:szCs w:val="24"/>
        </w:rPr>
        <w:t>₄⁺</w:t>
      </w:r>
      <w:r w:rsidR="00A50513">
        <w:rPr>
          <w:rFonts w:ascii="Cambria Math" w:hAnsi="Cambria Math" w:cs="Cambria Math"/>
          <w:sz w:val="24"/>
          <w:szCs w:val="24"/>
        </w:rPr>
        <w:t xml:space="preserve"> </w:t>
      </w:r>
      <w:r w:rsidR="001C5F88" w:rsidRPr="002A49EF">
        <w:rPr>
          <w:sz w:val="24"/>
          <w:szCs w:val="24"/>
        </w:rPr>
        <w:t xml:space="preserve">substrate in the soil. Perhaps this decrease in activity was also in response to the precipitation on the day of sampling </w:t>
      </w:r>
      <w:r w:rsidR="001C5F88" w:rsidRPr="002A49EF">
        <w:rPr>
          <w:sz w:val="24"/>
          <w:szCs w:val="24"/>
        </w:rPr>
        <w:lastRenderedPageBreak/>
        <w:t xml:space="preserve">temporarily reducing the oxygen content in the top soil, hemming ammonia oxidation activity. It is also possible that nitrate concentrations in the fen soil was high enough that </w:t>
      </w:r>
      <w:r w:rsidR="001C5F88" w:rsidRPr="004B7CF6">
        <w:rPr>
          <w:i/>
          <w:sz w:val="24"/>
          <w:szCs w:val="24"/>
        </w:rPr>
        <w:t>nir</w:t>
      </w:r>
      <w:r w:rsidR="001C5F88" w:rsidRPr="00A50513">
        <w:rPr>
          <w:i/>
          <w:sz w:val="24"/>
          <w:szCs w:val="24"/>
        </w:rPr>
        <w:t>B</w:t>
      </w:r>
      <w:r w:rsidR="001C5F88" w:rsidRPr="002A49EF">
        <w:rPr>
          <w:sz w:val="24"/>
          <w:szCs w:val="24"/>
        </w:rPr>
        <w:t xml:space="preserve"> activity contributed only to biomass synthesis, rather than </w:t>
      </w:r>
      <w:r w:rsidR="00E638D6" w:rsidRPr="002A49EF">
        <w:rPr>
          <w:sz w:val="24"/>
          <w:szCs w:val="24"/>
        </w:rPr>
        <w:t xml:space="preserve">producing ammonia that is available for further oxidation </w:t>
      </w:r>
      <w:r w:rsidR="00E638D6" w:rsidRPr="002A49EF">
        <w:rPr>
          <w:sz w:val="24"/>
          <w:szCs w:val="24"/>
        </w:rPr>
        <w:fldChar w:fldCharType="begin"/>
      </w:r>
      <w:r w:rsidR="00650CEC">
        <w:rPr>
          <w:sz w:val="24"/>
          <w:szCs w:val="24"/>
        </w:rPr>
        <w:instrText xml:space="preserve"> ADDIN ZOTERO_ITEM CSL_CITATION {"citationID":"aecR1cMJ","properties":{"formattedCitation":"[93]","plainCitation":"[93]","noteIndex":0},"citationItems":[{"id":180,"uris":["http://zotero.org/users/local/lzRxkMmx/items/UGGJ8U48"],"itemData":{"id":180,"type":"article-journal","container-title":"Archives of Microbiology","DOI":"10.1007/s00203-018-1590-3","ISSN":"0302-8933, 1432-072X","issue":"4","journalAbbreviation":"Arch Microbiol","language":"en","page":"519-530","source":"DOI.org (Crossref)","title":"The role of the NADH-dependent nitrite reductase, Nir, from Escherichia coli in fermentative ammonification","volume":"201","author":[{"family":"Wang","given":"Xiaoguang"},{"family":"Tamiev","given":"Denis"},{"family":"Alagurajan","given":"Jagannathan"},{"family":"DiSpirito","given":"Alan A."},{"family":"Phillips","given":"Gregory J."},{"family":"Hargrove","given":"Mark S."}],"issued":{"date-parts":[["2019",5]]}}}],"schema":"https://github.com/citation-style-language/schema/raw/master/csl-citation.json"} </w:instrText>
      </w:r>
      <w:r w:rsidR="00E638D6" w:rsidRPr="002A49EF">
        <w:rPr>
          <w:sz w:val="24"/>
          <w:szCs w:val="24"/>
        </w:rPr>
        <w:fldChar w:fldCharType="separate"/>
      </w:r>
      <w:r w:rsidR="00650CEC" w:rsidRPr="00650CEC">
        <w:rPr>
          <w:sz w:val="24"/>
        </w:rPr>
        <w:t>[93]</w:t>
      </w:r>
      <w:r w:rsidR="00E638D6" w:rsidRPr="002A49EF">
        <w:rPr>
          <w:sz w:val="24"/>
          <w:szCs w:val="24"/>
        </w:rPr>
        <w:fldChar w:fldCharType="end"/>
      </w:r>
      <w:r w:rsidR="00E638D6" w:rsidRPr="002A49EF">
        <w:rPr>
          <w:sz w:val="24"/>
          <w:szCs w:val="24"/>
        </w:rPr>
        <w:t xml:space="preserve">. </w:t>
      </w:r>
      <w:r w:rsidR="00222868" w:rsidRPr="002A49EF">
        <w:rPr>
          <w:sz w:val="24"/>
          <w:szCs w:val="24"/>
        </w:rPr>
        <w:t>Further studies on ANRA activity in rewetted fens that fluctuate between oxic and anoxic conditions (particularly during increasingly frequent droughts) would be informative regarding the impact of ANRA on peatland nitrogen cycling.</w:t>
      </w:r>
    </w:p>
    <w:p w14:paraId="77783FB6" w14:textId="79EBE6A7" w:rsidR="00CF5899" w:rsidRPr="002A49EF" w:rsidRDefault="00CF5899" w:rsidP="003C33AE">
      <w:pPr>
        <w:spacing w:before="240" w:after="240" w:line="480" w:lineRule="auto"/>
        <w:rPr>
          <w:sz w:val="24"/>
          <w:szCs w:val="24"/>
        </w:rPr>
      </w:pPr>
      <w:commentRangeStart w:id="100"/>
      <w:r w:rsidRPr="002A49EF">
        <w:rPr>
          <w:sz w:val="24"/>
          <w:szCs w:val="24"/>
        </w:rPr>
        <w:t xml:space="preserve">The unsupervised clustering method resulted in defining regionally-specific drought periods (May-November 2018 and April-October 2019) that largely coincided with previously published drought spans </w:t>
      </w:r>
      <w:r w:rsidRPr="002A49EF">
        <w:rPr>
          <w:sz w:val="24"/>
          <w:szCs w:val="24"/>
        </w:rPr>
        <w:fldChar w:fldCharType="begin"/>
      </w:r>
      <w:r w:rsidRPr="002A49EF">
        <w:rPr>
          <w:sz w:val="24"/>
          <w:szCs w:val="24"/>
        </w:rPr>
        <w:instrText xml:space="preserve"> ADDIN ZOTERO_ITEM CSL_CITATION {"citationID":"ZUPBYRdZ","properties":{"formattedCitation":"[9, 26, 27, 29]","plainCitation":"[9, 26, 27, 29]","noteIndex":0},"citationItems":[{"id":10,"uris":["http://zotero.org/users/local/lzRxkMmx/items/7YPVE5TB"],"itemData":{"id":10,"type":"article-journal","container-title":"Sci Adv","language":"en","page":"2724","title":"Direct and seasonal legacy effects of the 2018 heat wave and drought on European ecosystem productivity","volume":"6","author":[{"family":"Bastos","given":"A."},{"family":"Ciais","given":"P."},{"family":"Friedlingstein","given":"P."},{"family":"Sitch","given":"S."},{"family":"Pongratz","given":"J."},{"family":"Fan","given":"L."}],"issued":{"date-parts":[["2020"]]}}},{"id":9,"uris":["http://zotero.org/users/local/lzRxkMmx/items/U4V79AZQ"],"itemData":{"id":9,"type":"article-journal","container-title":"Geophys Res Lett","language":"en","page":"47","title":"Quantifying the central European droughts in 2018 and 2019 with GRACE follow</w:instrText>
      </w:r>
      <w:r w:rsidRPr="002A49EF">
        <w:rPr>
          <w:rFonts w:ascii="Cambria Math" w:hAnsi="Cambria Math" w:cs="Cambria Math"/>
          <w:sz w:val="24"/>
          <w:szCs w:val="24"/>
        </w:rPr>
        <w:instrText>‐</w:instrText>
      </w:r>
      <w:r w:rsidRPr="002A49EF">
        <w:rPr>
          <w:sz w:val="24"/>
          <w:szCs w:val="24"/>
        </w:rPr>
        <w:instrText xml:space="preserve">on","author":[{"family":"Boergens","given":"E."},{"family":"Güntner","given":"A."},{"family":"Dobslaw","given":"H."},{"family":"Dahle","given":"C."}],"issued":{"date-parts":[["2020"]]}}},{"id":11,"uris":["http://zotero.org/users/local/lzRxkMmx/items/3RP7JM38"],"itemData":{"id":11,"type":"article-journal","container-title":"Earths Future","language":"en","page":"652–663","title":"The exceptional 2018 European water seesaw calls for action on adaptation","volume":"7","author":[{"family":"Toreti","given":"A."},{"family":"Belward","given":"A."},{"family":"Perez-Dominguez","given":"I."},{"family":"Naumann","given":"G."},{"family":"Luterbacher","given":"J."},{"family":"Cronie","given":"O."}],"issued":{"date-parts":[["2019"]]}}},{"id":13,"uris":["http://zotero.org/users/local/lzRxkMmx/items/YN788BSX"],"itemData":{"id":13,"type":"article-journal","container-title":"Philos Trans R Soc Lond B Biol Sci","language":"en","page":"20190685","title":"The impact of occasional drought periods on vegetation spread and greenhouse gas exchange in rewetted fens","volume":"375","author":[{"family":"Koebsch","given":"F."},{"family":"Gottschalk","given":"P."},{"family":"Beyer","given":"F."},{"family":"Wille","given":"C."},{"family":"Jurasinski","given":"G."},{"family":"Sachs","given":"T."}],"issued":{"date-parts":[["2020"]]}}}],"schema":"https://github.com/citation-style-language/schema/raw/master/csl-citation.json"} </w:instrText>
      </w:r>
      <w:r w:rsidRPr="002A49EF">
        <w:rPr>
          <w:sz w:val="24"/>
          <w:szCs w:val="24"/>
        </w:rPr>
        <w:fldChar w:fldCharType="separate"/>
      </w:r>
      <w:r w:rsidRPr="002A49EF">
        <w:rPr>
          <w:sz w:val="24"/>
        </w:rPr>
        <w:t>[9, 26, 27, 29]</w:t>
      </w:r>
      <w:r w:rsidRPr="002A49EF">
        <w:rPr>
          <w:sz w:val="24"/>
          <w:szCs w:val="24"/>
        </w:rPr>
        <w:fldChar w:fldCharType="end"/>
      </w:r>
      <w:r w:rsidRPr="002A49EF">
        <w:rPr>
          <w:sz w:val="24"/>
          <w:szCs w:val="24"/>
        </w:rPr>
        <w:t xml:space="preserve">. Although ‘drought’ is often synonymous with ‘summer drought,’ this is not the case for events such as those in 2018 and 2019 where drought conditions extended into late autumn. Therefore, incorporating annual data rather than just spring and summer sampling points is necessary to capture the full scope of the drought cycle. Analysis of water table depth values via k-mean clustering facilitates such long-term research because it is cost-effective and requires only measurement of the water table depth. </w:t>
      </w:r>
      <w:commentRangeEnd w:id="100"/>
      <w:r w:rsidR="009A3504">
        <w:rPr>
          <w:rStyle w:val="Kommentarzeichen"/>
        </w:rPr>
        <w:commentReference w:id="100"/>
      </w:r>
    </w:p>
    <w:p w14:paraId="69FC96F7" w14:textId="46AD04A5" w:rsidR="00CF5899" w:rsidRPr="002A49EF" w:rsidRDefault="00CF5899" w:rsidP="00CF5899">
      <w:pPr>
        <w:widowControl w:val="0"/>
        <w:spacing w:before="240" w:after="240" w:line="480" w:lineRule="auto"/>
        <w:rPr>
          <w:sz w:val="24"/>
          <w:szCs w:val="24"/>
        </w:rPr>
      </w:pPr>
      <w:r w:rsidRPr="002A49EF">
        <w:rPr>
          <w:sz w:val="24"/>
          <w:szCs w:val="24"/>
        </w:rPr>
        <w:t xml:space="preserve">Further, this method allows direct comparison between multiple sites within a region via the drought threshold metric, which could be useful to assess their resistance to drought conditions (i.e. if all sites are subject to similar climatic conditions but have varied water table depths during drought periods, this suggests differential robustness to drought). In the case of this study, the PW site has the highest water table drought threshold at 5.45 cm below the surface. This suggests that the PW site is more hydrologically robust, as a stable water table is desirable for maintaining mire landscapes </w:t>
      </w:r>
      <w:r w:rsidRPr="002A49EF">
        <w:rPr>
          <w:sz w:val="24"/>
          <w:szCs w:val="24"/>
        </w:rPr>
        <w:fldChar w:fldCharType="begin"/>
      </w:r>
      <w:r w:rsidR="00650CEC">
        <w:rPr>
          <w:sz w:val="24"/>
          <w:szCs w:val="24"/>
        </w:rPr>
        <w:instrText xml:space="preserve"> ADDIN ZOTERO_ITEM CSL_CITATION {"citationID":"fuXaK89l","properties":{"formattedCitation":"[94]","plainCitation":"[94]","noteIndex":0},"citationItems":[{"id":142,"uris":["http://zotero.org/users/local/lzRxkMmx/items/PJULRUYB"],"itemData":{"id":142,"type":"article-journal","abstract":"Summary\n            \n              \n                \n                  Raised bogs of the boreal and temperate zone typically show surface patterning on two distinct organizational levels. A conspicuous pattern of alternating dry strings and wet flarks aligned perpendicular to the slope occurs in combination with other microtopes, resulting in a mesotope pattern.\n                \n                \n                  Patterning on both these levels can be explained by a </w:instrText>
      </w:r>
      <w:r w:rsidR="00650CEC">
        <w:rPr>
          <w:rFonts w:hint="eastAsia"/>
          <w:sz w:val="24"/>
          <w:szCs w:val="24"/>
        </w:rPr>
        <w:instrText>simple, spatially explicit model that assumes predominantly lateral water flow through an acrotelm that is draped over a dome</w:instrText>
      </w:r>
      <w:r w:rsidR="00650CEC">
        <w:rPr>
          <w:rFonts w:hint="eastAsia"/>
          <w:sz w:val="24"/>
          <w:szCs w:val="24"/>
        </w:rPr>
        <w:instrText>‐</w:instrText>
      </w:r>
      <w:r w:rsidR="00650CEC">
        <w:rPr>
          <w:rFonts w:hint="eastAsia"/>
          <w:sz w:val="24"/>
          <w:szCs w:val="24"/>
        </w:rPr>
        <w:instrText>shaped catotelm. The model distinguishes two types of surface elements: hummocks with low transmissivity growing under dry condit</w:instrText>
      </w:r>
      <w:r w:rsidR="00650CEC">
        <w:rPr>
          <w:sz w:val="24"/>
          <w:szCs w:val="24"/>
        </w:rPr>
        <w:instrText>ions and hollows with high transmissivity growing under wet conditions.\n                \n                \n                  Hummocks dam up water and stimulate the development of hollows upslope, whereas hollows effectively drain upslope areas, stimulating the development of hummocks. If the dome is steep and the recharge high enough, this leads to the development of a string–flark microtope.\n                \n                \n                  Four distinct types of microtopes are distinguished: (i) areas entirely covered by hummocks, (ii) randomly arranged hummocks and hollows, (iii) string–flark striping patterns and (iv) areas entirely covered by hollows.\n                \n                \n                  Different combinations of sharply delineated microtopes occur with different parameter settings, allowing for the classification of four types of raised bog mesotopes. In addition to such qualitative differences, the extent and composition of the microtopes vary with parameter settings, refl</w:instrText>
      </w:r>
      <w:r w:rsidR="00650CEC">
        <w:rPr>
          <w:rFonts w:hint="eastAsia"/>
          <w:sz w:val="24"/>
          <w:szCs w:val="24"/>
        </w:rPr>
        <w:instrText>ecting the variety observed in natural systems.\n                \n                \n                  Our simple simulation model shows how small</w:instrText>
      </w:r>
      <w:r w:rsidR="00650CEC">
        <w:rPr>
          <w:rFonts w:hint="eastAsia"/>
          <w:sz w:val="24"/>
          <w:szCs w:val="24"/>
        </w:rPr>
        <w:instrText>‐</w:instrText>
      </w:r>
      <w:r w:rsidR="00650CEC">
        <w:rPr>
          <w:rFonts w:hint="eastAsia"/>
          <w:sz w:val="24"/>
          <w:szCs w:val="24"/>
        </w:rPr>
        <w:instrText>scale, local processes can create a variety of large and complex landscape patterns. These patterns can be used to describe raised bogs in terms of biological entities of a higher organizational order (ecosystem biodiversity), typically recognizable in often species</w:instrText>
      </w:r>
      <w:r w:rsidR="00650CEC">
        <w:rPr>
          <w:rFonts w:hint="eastAsia"/>
          <w:sz w:val="24"/>
          <w:szCs w:val="24"/>
        </w:rPr>
        <w:instrText>‐</w:instrText>
      </w:r>
      <w:r w:rsidR="00650CEC">
        <w:rPr>
          <w:rFonts w:hint="eastAsia"/>
          <w:sz w:val="24"/>
          <w:szCs w:val="24"/>
        </w:rPr>
        <w:instrText>poor peatland ecosystems.","container-title":"Journal of Ecology","DOI":"10.1111/j.1365-2745.2005.01035.x","ISSN":"0022-0477, 1365-2745","issue":"6","journalAbbreviation":"Journal of Ecology","language":"en","page":"1238-1248","source":"DOI.org (Crossref)","title":"Self</w:instrText>
      </w:r>
      <w:r w:rsidR="00650CEC">
        <w:rPr>
          <w:rFonts w:hint="eastAsia"/>
          <w:sz w:val="24"/>
          <w:szCs w:val="24"/>
        </w:rPr>
        <w:instrText>‐</w:instrText>
      </w:r>
      <w:r w:rsidR="00650CEC">
        <w:rPr>
          <w:rFonts w:hint="eastAsia"/>
          <w:sz w:val="24"/>
          <w:szCs w:val="24"/>
        </w:rPr>
        <w:instrText>organization in raised bog patterning: the origin of microtope zonation and mesotope diversity","title-short":"Self</w:instrText>
      </w:r>
      <w:r w:rsidR="00650CEC">
        <w:rPr>
          <w:rFonts w:hint="eastAsia"/>
          <w:sz w:val="24"/>
          <w:szCs w:val="24"/>
        </w:rPr>
        <w:instrText>‐</w:instrText>
      </w:r>
      <w:r w:rsidR="00650CEC">
        <w:rPr>
          <w:rFonts w:hint="eastAsia"/>
          <w:sz w:val="24"/>
          <w:szCs w:val="24"/>
        </w:rPr>
        <w:instrText>organization in raised bog patterning","volume":"93","author":[{"family":"Couwenberg","given":"John"},{"family":"Joosten","given":"Hans"}],"issued":{"date-parts":[["2005",12]]}}}],"schema":"https://github.com/citation-s</w:instrText>
      </w:r>
      <w:r w:rsidR="00650CEC">
        <w:rPr>
          <w:sz w:val="24"/>
          <w:szCs w:val="24"/>
        </w:rPr>
        <w:instrText xml:space="preserve">tyle-language/schema/raw/master/csl-citation.json"} </w:instrText>
      </w:r>
      <w:r w:rsidRPr="002A49EF">
        <w:rPr>
          <w:sz w:val="24"/>
          <w:szCs w:val="24"/>
        </w:rPr>
        <w:fldChar w:fldCharType="separate"/>
      </w:r>
      <w:r w:rsidR="00650CEC" w:rsidRPr="00650CEC">
        <w:rPr>
          <w:sz w:val="24"/>
        </w:rPr>
        <w:t>[94]</w:t>
      </w:r>
      <w:r w:rsidRPr="002A49EF">
        <w:rPr>
          <w:sz w:val="24"/>
          <w:szCs w:val="24"/>
        </w:rPr>
        <w:fldChar w:fldCharType="end"/>
      </w:r>
      <w:r w:rsidRPr="002A49EF">
        <w:rPr>
          <w:sz w:val="24"/>
          <w:szCs w:val="24"/>
        </w:rPr>
        <w:t xml:space="preserve">. In comparison, CW </w:t>
      </w:r>
      <w:r w:rsidRPr="002A49EF">
        <w:rPr>
          <w:sz w:val="24"/>
          <w:szCs w:val="24"/>
        </w:rPr>
        <w:lastRenderedPageBreak/>
        <w:t>does not show significant differences in water table depth during either drought or normal conditions in spite of the dike removal 30 years prior. This could suggest that the restoration measures undertaken in the CW site were insufficient to restore hydrological resilience. As in this example, k-means defined drought thresholds could be used as a comparative metric of hydrological stability for fens under similar climatic conditions. Finally, the identification of a drought threshold over multiple drought periods provides the opportunity for identifying future droughts, testing the model based on future observations with the potential to better understand temporal hydrological responses to various climate factors that drive drought conditions.</w:t>
      </w:r>
    </w:p>
    <w:p w14:paraId="072A8195" w14:textId="77777777" w:rsidR="00A15686" w:rsidRPr="002A49EF" w:rsidRDefault="000B1D0F" w:rsidP="003C33AE">
      <w:pPr>
        <w:spacing w:before="240" w:after="240" w:line="480" w:lineRule="auto"/>
        <w:rPr>
          <w:sz w:val="24"/>
          <w:szCs w:val="24"/>
        </w:rPr>
      </w:pPr>
      <w:r w:rsidRPr="002A49EF">
        <w:rPr>
          <w:sz w:val="24"/>
          <w:szCs w:val="24"/>
        </w:rPr>
        <w:t>One of the notable differences in the study is between the dynamics and microbial profiles of the PW and CW site. Although both sites have undergone restoration measures in the past 30 years after drainage in the second half of the 19</w:t>
      </w:r>
      <w:r w:rsidRPr="002A49EF">
        <w:rPr>
          <w:sz w:val="24"/>
          <w:szCs w:val="24"/>
          <w:vertAlign w:val="superscript"/>
        </w:rPr>
        <w:t>th</w:t>
      </w:r>
      <w:r w:rsidRPr="002A49EF">
        <w:rPr>
          <w:sz w:val="24"/>
          <w:szCs w:val="24"/>
        </w:rPr>
        <w:t xml:space="preserve"> century (PW) and 1850 (CW). Some of these differences are attributable to each sites’ mire type, with the PW site hydrologically linked to a river watershed, while CW is occasionally flooded with brackish </w:t>
      </w:r>
      <w:r w:rsidR="003C05F9" w:rsidRPr="002A49EF">
        <w:rPr>
          <w:sz w:val="24"/>
          <w:szCs w:val="24"/>
        </w:rPr>
        <w:t xml:space="preserve">water from the Greifswald Bay. These differences in hydrological qualities can explain the more static microbiome factors, such as the lack of overall AOA clade diversity and lower functional gene copy numbers in CW as compared to PW. </w:t>
      </w:r>
    </w:p>
    <w:p w14:paraId="019E0D91" w14:textId="5135F599" w:rsidR="009F7899" w:rsidRDefault="003C05F9" w:rsidP="003C33AE">
      <w:pPr>
        <w:spacing w:before="240" w:after="240" w:line="480" w:lineRule="auto"/>
        <w:rPr>
          <w:sz w:val="24"/>
          <w:szCs w:val="24"/>
        </w:rPr>
      </w:pPr>
      <w:r w:rsidRPr="002A49EF">
        <w:rPr>
          <w:sz w:val="24"/>
          <w:szCs w:val="24"/>
        </w:rPr>
        <w:t xml:space="preserve">However, water quality alone is insufficient to resolve why the nitrifying microbial communities in PW are dynamic in response to drought conditions, whereas those in CW remain largely </w:t>
      </w:r>
      <w:r w:rsidR="001C3052" w:rsidRPr="002A49EF">
        <w:rPr>
          <w:sz w:val="24"/>
          <w:szCs w:val="24"/>
        </w:rPr>
        <w:t>stable</w:t>
      </w:r>
      <w:r w:rsidRPr="002A49EF">
        <w:rPr>
          <w:sz w:val="24"/>
          <w:szCs w:val="24"/>
        </w:rPr>
        <w:t xml:space="preserve">. This is the case both archaeal and bacterial transcribed </w:t>
      </w:r>
      <w:r w:rsidRPr="004B7CF6">
        <w:rPr>
          <w:i/>
          <w:sz w:val="24"/>
          <w:szCs w:val="24"/>
        </w:rPr>
        <w:t>amo</w:t>
      </w:r>
      <w:r w:rsidRPr="00A50513">
        <w:rPr>
          <w:i/>
          <w:sz w:val="24"/>
          <w:szCs w:val="24"/>
        </w:rPr>
        <w:t>A</w:t>
      </w:r>
      <w:r w:rsidRPr="002A49EF">
        <w:rPr>
          <w:sz w:val="24"/>
          <w:szCs w:val="24"/>
        </w:rPr>
        <w:t xml:space="preserve"> copies from RT-qPCR analysis, as well as for relevant functional genes for ANRA, nitrogen fixation and ammonia oxidation in the metatranscriptomes</w:t>
      </w:r>
      <w:r w:rsidR="001C3052" w:rsidRPr="002A49EF">
        <w:rPr>
          <w:sz w:val="24"/>
          <w:szCs w:val="24"/>
        </w:rPr>
        <w:t xml:space="preserve">. This is likely attributable to the fact that during non-drought periods, the water table in PW is often </w:t>
      </w:r>
      <w:r w:rsidR="001C3052" w:rsidRPr="002A49EF">
        <w:rPr>
          <w:sz w:val="24"/>
          <w:szCs w:val="24"/>
        </w:rPr>
        <w:lastRenderedPageBreak/>
        <w:t xml:space="preserve">above the ground level. Further, the PW site is only considered to be in drought conditions when the water table drops just below the sampling depth of 0-5 cm (-5.45 cm). In contrast, in the CW site a fluctuating water table is typical outside of drought periods due to flooding from the sea. </w:t>
      </w:r>
      <w:r w:rsidR="004B7CF6">
        <w:rPr>
          <w:sz w:val="24"/>
          <w:szCs w:val="24"/>
        </w:rPr>
        <w:t>The drought water table thres</w:t>
      </w:r>
      <w:r w:rsidR="001C3052" w:rsidRPr="002A49EF">
        <w:rPr>
          <w:sz w:val="24"/>
          <w:szCs w:val="24"/>
        </w:rPr>
        <w:t>hold was determined to be significantly lower than the sampling depth at -30.24 cm. This indicates that under typical precipitation regimes, the topsoil nitrifying microbes are already exposed to consistently more oxygen content in the soil than those in the PW site, where the water table is often above the surface of the soil. Therefore, drought conditions are a more extreme shift from a stable hydrological state for the PW microbiome compared to CW, resulting in a greater response from the nitrifying microbiome to the change from anoxic to oxic soil conditions.</w:t>
      </w:r>
    </w:p>
    <w:p w14:paraId="28DE8807" w14:textId="75B0534D" w:rsidR="00A4569B" w:rsidRDefault="001A0815" w:rsidP="003C33AE">
      <w:pPr>
        <w:spacing w:before="240" w:after="240" w:line="480" w:lineRule="auto"/>
        <w:rPr>
          <w:sz w:val="24"/>
          <w:szCs w:val="24"/>
        </w:rPr>
      </w:pPr>
      <w:r>
        <w:rPr>
          <w:sz w:val="24"/>
          <w:szCs w:val="24"/>
        </w:rPr>
        <w:t>A remaining source of uncertainty concerns the soil water content in both sites. Although the water table falls in CW and PW, the soil water content only decreases in CW. There seem to be dampening feedback mechanisms at work in PW that maintain topsoil moisture at approximately 80% even wi</w:t>
      </w:r>
      <w:r w:rsidR="007E467B">
        <w:rPr>
          <w:sz w:val="24"/>
          <w:szCs w:val="24"/>
        </w:rPr>
        <w:t>th a low water table. This could be a result of shrinking feedback in the peat structure to maintain the relationship of the peat surface to the water table surface, although this could not have compensated for the greatest water table depressions during the drought (Figure 1)</w:t>
      </w:r>
      <w:r w:rsidR="00102830">
        <w:rPr>
          <w:sz w:val="24"/>
          <w:szCs w:val="24"/>
        </w:rPr>
        <w:t xml:space="preserve"> </w:t>
      </w:r>
      <w:r w:rsidR="00102830">
        <w:rPr>
          <w:sz w:val="24"/>
          <w:szCs w:val="24"/>
        </w:rPr>
        <w:fldChar w:fldCharType="begin"/>
      </w:r>
      <w:r w:rsidR="00650CEC">
        <w:rPr>
          <w:sz w:val="24"/>
          <w:szCs w:val="24"/>
        </w:rPr>
        <w:instrText xml:space="preserve"> ADDIN ZOTERO_ITEM CSL_CITATION {"citationID":"dzzTxOtg","properties":{"formattedCitation":"[95, 96]","plainCitation":"[95, 96]","noteIndex":0},"citationItems":[{"id":188,"uris":["http://zotero.org/users/local/lzRxkMmx/items/DKL9EINB"],"itemData":{"id":188,"type":"article-journal","abstract":"Abstract\n            \n              Hydrological response to climate change may alter the biogeochemical role that peatlands play in the global climate system, so an understanding of the nature and magnitude of this response is important. In 2002, the water table in a fen peatland near Quebec City was lowered by </w:instrText>
      </w:r>
      <w:r w:rsidR="00650CEC">
        <w:rPr>
          <w:rFonts w:ascii="Cambria Math" w:hAnsi="Cambria Math" w:cs="Cambria Math"/>
          <w:sz w:val="24"/>
          <w:szCs w:val="24"/>
        </w:rPr>
        <w:instrText>∼</w:instrText>
      </w:r>
      <w:r w:rsidR="00650CEC">
        <w:rPr>
          <w:sz w:val="24"/>
          <w:szCs w:val="24"/>
        </w:rPr>
        <w:instrText>20 cm (Experimental site), and hydrological response was measured compared to Control (no manipulation) and Drained (previously drained c. 1994) sites. Because of the draw</w:instrText>
      </w:r>
      <w:r w:rsidR="00650CEC">
        <w:rPr>
          <w:rFonts w:hint="eastAsia"/>
          <w:sz w:val="24"/>
          <w:szCs w:val="24"/>
        </w:rPr>
        <w:instrText>‐</w:instrText>
      </w:r>
      <w:r w:rsidR="00650CEC">
        <w:rPr>
          <w:sz w:val="24"/>
          <w:szCs w:val="24"/>
        </w:rPr>
        <w:instrText xml:space="preserve">down, the surface in the Experimental pool decreased 5, 15 and 20 cm in the ridge, lawn and mat, respectively, increasing bulk density by </w:instrText>
      </w:r>
      <w:r w:rsidR="00650CEC">
        <w:rPr>
          <w:rFonts w:ascii="Cambria Math" w:hAnsi="Cambria Math" w:cs="Cambria Math"/>
          <w:sz w:val="24"/>
          <w:szCs w:val="24"/>
        </w:rPr>
        <w:instrText>∼</w:instrText>
      </w:r>
      <w:r w:rsidR="00650CEC">
        <w:rPr>
          <w:sz w:val="24"/>
          <w:szCs w:val="24"/>
        </w:rPr>
        <w:instrText>60% in the Experimental lawn. Hydraulic conductivity (\n              K\n              ) generally decreased with depth and from Control (25–125 cm) 10\n              −1\n              to 10\n              −5\n              cm s\n              −1\n              to Experimental (25–125 cm) 10\n              −2\n              to 10\n              −7\n              cm s\n              −1\n              and to Drained (25–75 cm) 10\n              −2\n              to 10\n              −6\n              cm s\n              −1\n              . In similar topographic locations (ridge, lawn, mat),\n              K\n              trended Control &gt; Experimental &gt; Drained, usually by an order of magnitude at similar depths in similar topographic locations. Water table fluctuations in the Drained site averaged twice those of the Control site. The water table in the Control lawn remained at a stable depth relative to the surface (</w:instrText>
      </w:r>
      <w:r w:rsidR="00650CEC">
        <w:rPr>
          <w:rFonts w:ascii="Cambria Math" w:hAnsi="Cambria Math" w:cs="Cambria Math"/>
          <w:sz w:val="24"/>
          <w:szCs w:val="24"/>
        </w:rPr>
        <w:instrText>∼</w:instrText>
      </w:r>
      <w:r w:rsidR="00650CEC">
        <w:rPr>
          <w:sz w:val="24"/>
          <w:szCs w:val="24"/>
        </w:rPr>
        <w:instrText>− 1 cm) because the lawn peat floats with changes in water table position. However, the Drained lawn peat was more rigid because of the denser degraded peat, forcing the water to fluctuate relative to the surface and further enhancing peat decay and densification. This provides a positive feedback loop that could intensify further peat degradation, changing the carbon cycling dynamics. Copyright © 2006 John Wiley &amp; Sons, Ltd.","container-title":"Hydrological Processes","DOI":"10.1002/hyp.6376","ISSN":"0885-6087, 1099-1085","issue":"17","journalAbbreviation":"Hydrological Processes","language":"en","license":"http://onlinelibrary.wiley.com/termsAndConditions#vor","page":"3589-3600","sourc</w:instrText>
      </w:r>
      <w:r w:rsidR="00650CEC">
        <w:rPr>
          <w:rFonts w:hint="eastAsia"/>
          <w:sz w:val="24"/>
          <w:szCs w:val="24"/>
        </w:rPr>
        <w:instrText>e":"DOI.org (Crossref)","title":"The effects of water table draw</w:instrText>
      </w:r>
      <w:r w:rsidR="00650CEC">
        <w:rPr>
          <w:rFonts w:hint="eastAsia"/>
          <w:sz w:val="24"/>
          <w:szCs w:val="24"/>
        </w:rPr>
        <w:instrText>‐</w:instrText>
      </w:r>
      <w:r w:rsidR="00650CEC">
        <w:rPr>
          <w:rFonts w:hint="eastAsia"/>
          <w:sz w:val="24"/>
          <w:szCs w:val="24"/>
        </w:rPr>
        <w:instrText>down (as a surrogate for climate change) on the hydrology of a fen peatland, Canada","volume":"20","author":[{"family":"Whittington","given":"Peter N."},{"family":"Price","given":"Jonathan S</w:instrText>
      </w:r>
      <w:r w:rsidR="00650CEC">
        <w:rPr>
          <w:sz w:val="24"/>
          <w:szCs w:val="24"/>
        </w:rPr>
        <w:instrText>."}],"issued":{"date-parts":[["2006",11,15]]}}},{"id":189,"uris":["http://zotero.org/users/local/lzRxkMmx/items/ITZ5VC5D"],"itemData":{"id":189,"type":"article-journal","abstract":"Abstract\n            Northern peatlands provide important global and regi</w:instrText>
      </w:r>
      <w:r w:rsidR="00650CEC">
        <w:rPr>
          <w:rFonts w:hint="eastAsia"/>
          <w:sz w:val="24"/>
          <w:szCs w:val="24"/>
        </w:rPr>
        <w:instrText>onal ecosystem services (carbon storage, water storage, and biodiversity). However, these ecosystems face increases in the severity, areal extent and frequency of climate</w:instrText>
      </w:r>
      <w:r w:rsidR="00650CEC">
        <w:rPr>
          <w:rFonts w:hint="eastAsia"/>
          <w:sz w:val="24"/>
          <w:szCs w:val="24"/>
        </w:rPr>
        <w:instrText>‐</w:instrText>
      </w:r>
      <w:r w:rsidR="00650CEC">
        <w:rPr>
          <w:rFonts w:hint="eastAsia"/>
          <w:sz w:val="24"/>
          <w:szCs w:val="24"/>
        </w:rPr>
        <w:instrText>mediated (e.g. wildfire and drought) and land</w:instrText>
      </w:r>
      <w:r w:rsidR="00650CEC">
        <w:rPr>
          <w:rFonts w:hint="eastAsia"/>
          <w:sz w:val="24"/>
          <w:szCs w:val="24"/>
        </w:rPr>
        <w:instrText>‐</w:instrText>
      </w:r>
      <w:r w:rsidR="00650CEC">
        <w:rPr>
          <w:rFonts w:hint="eastAsia"/>
          <w:sz w:val="24"/>
          <w:szCs w:val="24"/>
        </w:rPr>
        <w:instrText>use change (e.g. drainage, flooding an</w:instrText>
      </w:r>
      <w:r w:rsidR="00650CEC">
        <w:rPr>
          <w:sz w:val="24"/>
          <w:szCs w:val="24"/>
        </w:rPr>
        <w:instrText xml:space="preserve">d mining) disturbances that are placing the future security of these critical ecosystem services in doubt. Here, we provide the first detailed synthesis of autogenic hydrological feedbacks that operate within northern peatlands to regulate their response </w:instrText>
      </w:r>
      <w:r w:rsidR="00650CEC">
        <w:rPr>
          <w:rFonts w:hint="eastAsia"/>
          <w:sz w:val="24"/>
          <w:szCs w:val="24"/>
        </w:rPr>
        <w:instrText>to changes in seasonal water deficit and varying disturbances. We review, synthesize and critique the current process</w:instrText>
      </w:r>
      <w:r w:rsidR="00650CEC">
        <w:rPr>
          <w:rFonts w:hint="eastAsia"/>
          <w:sz w:val="24"/>
          <w:szCs w:val="24"/>
        </w:rPr>
        <w:instrText>‐</w:instrText>
      </w:r>
      <w:r w:rsidR="00650CEC">
        <w:rPr>
          <w:rFonts w:hint="eastAsia"/>
          <w:sz w:val="24"/>
          <w:szCs w:val="24"/>
        </w:rPr>
        <w:instrText>based understanding and qualitatively assess the relative strengths of these feedbacks for different peatland types within different clim</w:instrText>
      </w:r>
      <w:r w:rsidR="00650CEC">
        <w:rPr>
          <w:sz w:val="24"/>
          <w:szCs w:val="24"/>
        </w:rPr>
        <w:instrText xml:space="preserve">ate regions. We suggest that understanding the role of hydrological feedbacks in regulating changes in precipitation and temperature are essential for understanding the resistance, resilience and vulnerability of northern peatlands to a changing climate. Finally, we propose that these hydrological feedbacks also represent the foundation of developing an ecohydrological understanding of coupled hydrological, biogeochemical and ecological feedbacks. Copyright © 2014 John Wiley &amp; Sons, Ltd.","container-title":"Ecohydrology","DOI":"10.1002/eco.1493","ISSN":"1936-0584, 1936-0592","issue":"1","journalAbbreviation":"Ecohydrology","language":"en","license":"http://onlinelibrary.wiley.com/termsAndConditions#vor","page":"113-127","source":"DOI.org (Crossref)","title":"Hydrological feedbacks in northern peatlands","volume":"8","author":[{"family":"Waddington","given":"J. M."},{"family":"Morris","given":"P. J."},{"family":"Kettridge","given":"N."},{"family":"Granath","given":"G."},{"family":"Thompson","given":"D. K."},{"family":"Moore","given":"P. A."}],"issued":{"date-parts":[["2015",1]]}}}],"schema":"https://github.com/citation-style-language/schema/raw/master/csl-citation.json"} </w:instrText>
      </w:r>
      <w:r w:rsidR="00102830">
        <w:rPr>
          <w:sz w:val="24"/>
          <w:szCs w:val="24"/>
        </w:rPr>
        <w:fldChar w:fldCharType="separate"/>
      </w:r>
      <w:r w:rsidR="00650CEC" w:rsidRPr="00650CEC">
        <w:rPr>
          <w:sz w:val="24"/>
        </w:rPr>
        <w:t>[95, 96]</w:t>
      </w:r>
      <w:r w:rsidR="00102830">
        <w:rPr>
          <w:sz w:val="24"/>
          <w:szCs w:val="24"/>
        </w:rPr>
        <w:fldChar w:fldCharType="end"/>
      </w:r>
      <w:r w:rsidR="007E467B">
        <w:rPr>
          <w:sz w:val="24"/>
          <w:szCs w:val="24"/>
        </w:rPr>
        <w:t xml:space="preserve">. </w:t>
      </w:r>
      <w:r w:rsidR="00102830">
        <w:rPr>
          <w:sz w:val="24"/>
          <w:szCs w:val="24"/>
        </w:rPr>
        <w:t xml:space="preserve">Given the history of drainage in the site, it is more likely that the hydraulic conductivity of the peat was still low despite rewetting measures after a history of compaction </w:t>
      </w:r>
      <w:r w:rsidR="00102830">
        <w:rPr>
          <w:sz w:val="24"/>
          <w:szCs w:val="24"/>
        </w:rPr>
        <w:fldChar w:fldCharType="begin"/>
      </w:r>
      <w:r w:rsidR="00650CEC">
        <w:rPr>
          <w:sz w:val="24"/>
          <w:szCs w:val="24"/>
        </w:rPr>
        <w:instrText xml:space="preserve"> ADDIN ZOTERO_ITEM CSL_CITATION {"citationID":"bXrD7dRP","properties":{"formattedCitation":"[95]","plainCitation":"[95]","noteIndex":0},"citationItems":[{"id":188,"uris":["http://zotero.org/users/local/lzRxkMmx/items/DKL9EINB"],"itemData":{"id":188,"type":"article-journal","abstract":"Abstract\n            \n              Hydrological response to climate change may alter the biogeochemical role that peatlands play in the global climate system, so an understanding of the nature and magnitude of this response is important. In 2002, the water table in a fen peatland near Quebec City was lowered by </w:instrText>
      </w:r>
      <w:r w:rsidR="00650CEC">
        <w:rPr>
          <w:rFonts w:ascii="Cambria Math" w:hAnsi="Cambria Math" w:cs="Cambria Math"/>
          <w:sz w:val="24"/>
          <w:szCs w:val="24"/>
        </w:rPr>
        <w:instrText>∼</w:instrText>
      </w:r>
      <w:r w:rsidR="00650CEC">
        <w:rPr>
          <w:sz w:val="24"/>
          <w:szCs w:val="24"/>
        </w:rPr>
        <w:instrText>20 cm (Experimental site), and hydrological response was measured compared to Control (no manipulation) and Drained (previously drained c. 1994) sites. Because of the draw</w:instrText>
      </w:r>
      <w:r w:rsidR="00650CEC">
        <w:rPr>
          <w:rFonts w:hint="eastAsia"/>
          <w:sz w:val="24"/>
          <w:szCs w:val="24"/>
        </w:rPr>
        <w:instrText>‐</w:instrText>
      </w:r>
      <w:r w:rsidR="00650CEC">
        <w:rPr>
          <w:sz w:val="24"/>
          <w:szCs w:val="24"/>
        </w:rPr>
        <w:instrText xml:space="preserve">down, the surface in the Experimental pool decreased 5, 15 and 20 cm in the ridge, lawn and mat, respectively, increasing bulk density by </w:instrText>
      </w:r>
      <w:r w:rsidR="00650CEC">
        <w:rPr>
          <w:rFonts w:ascii="Cambria Math" w:hAnsi="Cambria Math" w:cs="Cambria Math"/>
          <w:sz w:val="24"/>
          <w:szCs w:val="24"/>
        </w:rPr>
        <w:instrText>∼</w:instrText>
      </w:r>
      <w:r w:rsidR="00650CEC">
        <w:rPr>
          <w:sz w:val="24"/>
          <w:szCs w:val="24"/>
        </w:rPr>
        <w:instrText>60% in the Experimental lawn. Hydraulic conductivity (\n              K\n              ) generally decreased with depth and from Control (25–125 cm) 10\n              −1\n              to 10\n              −5\n              cm s\n              −1\n              to Experimental (25–125 cm) 10\n              −2\n              to 10\n              −7\n              cm s\n              −1\n              and to Drained (25–75 cm) 10\n              −2\n              to 10\n              −6\n              cm s\n              −1\n              . In similar topographic locations (ridge, lawn, mat),\n              K\n              trended Control &gt; Experimental &gt; Drained, usually by an order of magnitude at similar depths in similar topographic locations. Water table fluctuations in the Drained site averaged twice those of the Control site. The water table in the Control lawn remained at a stable depth relative to the surface (</w:instrText>
      </w:r>
      <w:r w:rsidR="00650CEC">
        <w:rPr>
          <w:rFonts w:ascii="Cambria Math" w:hAnsi="Cambria Math" w:cs="Cambria Math"/>
          <w:sz w:val="24"/>
          <w:szCs w:val="24"/>
        </w:rPr>
        <w:instrText>∼</w:instrText>
      </w:r>
      <w:r w:rsidR="00650CEC">
        <w:rPr>
          <w:sz w:val="24"/>
          <w:szCs w:val="24"/>
        </w:rPr>
        <w:instrText>− 1 cm) because the lawn peat floats with changes in water table position. However, the Drained lawn peat was more rigid because of the denser degraded peat, forcing the water to fluctuate relative to the surface and further enhancing peat decay and densification. This provides a positive feedback loop that could intensify further peat degradation, changing the carbon cycling dynamics. Copyright © 2006 John Wiley &amp; Sons, Ltd.","container-title":"Hydrological Processes","DOI":"10.1002/hyp.6376","ISSN":"0885-6087, 1099-1085","issue":"17","journalAbbreviation":"Hydrological Processes","language":"en","license":"http://onlinelibrary.wiley.com/termsAndConditions#vor","page":"3589-3600","source":"DOI.</w:instrText>
      </w:r>
      <w:r w:rsidR="00650CEC">
        <w:rPr>
          <w:rFonts w:hint="eastAsia"/>
          <w:sz w:val="24"/>
          <w:szCs w:val="24"/>
        </w:rPr>
        <w:instrText>org (Crossref)","title":"The effects of water table draw</w:instrText>
      </w:r>
      <w:r w:rsidR="00650CEC">
        <w:rPr>
          <w:rFonts w:hint="eastAsia"/>
          <w:sz w:val="24"/>
          <w:szCs w:val="24"/>
        </w:rPr>
        <w:instrText>‐</w:instrText>
      </w:r>
      <w:r w:rsidR="00650CEC">
        <w:rPr>
          <w:rFonts w:hint="eastAsia"/>
          <w:sz w:val="24"/>
          <w:szCs w:val="24"/>
        </w:rPr>
        <w:instrText>down (as a surrogate for climate change) on the hydrology of a fen peatland, Canada","volume":"20","author":[{"family":"Whittington","given":"Peter N."},{"family":"Price","given":"Jonathan S."}],"is</w:instrText>
      </w:r>
      <w:r w:rsidR="00650CEC">
        <w:rPr>
          <w:sz w:val="24"/>
          <w:szCs w:val="24"/>
        </w:rPr>
        <w:instrText xml:space="preserve">sued":{"date-parts":[["2006",11,15]]}}}],"schema":"https://github.com/citation-style-language/schema/raw/master/csl-citation.json"} </w:instrText>
      </w:r>
      <w:r w:rsidR="00102830">
        <w:rPr>
          <w:sz w:val="24"/>
          <w:szCs w:val="24"/>
        </w:rPr>
        <w:fldChar w:fldCharType="separate"/>
      </w:r>
      <w:r w:rsidR="00650CEC" w:rsidRPr="00650CEC">
        <w:rPr>
          <w:sz w:val="24"/>
        </w:rPr>
        <w:t>[95]</w:t>
      </w:r>
      <w:r w:rsidR="00102830">
        <w:rPr>
          <w:sz w:val="24"/>
          <w:szCs w:val="24"/>
        </w:rPr>
        <w:fldChar w:fldCharType="end"/>
      </w:r>
      <w:r w:rsidR="00102830">
        <w:rPr>
          <w:sz w:val="24"/>
          <w:szCs w:val="24"/>
        </w:rPr>
        <w:t xml:space="preserve">. This feedback mechanism functions to maintain the water content in the substrate, as the reduced pore space and increased bulk density leaves less space for water evaporation and flow-through. </w:t>
      </w:r>
      <w:r w:rsidR="00885C2E">
        <w:rPr>
          <w:sz w:val="24"/>
          <w:szCs w:val="24"/>
        </w:rPr>
        <w:t xml:space="preserve">In contrast, the soil water content in CW does decrease with the </w:t>
      </w:r>
      <w:r w:rsidR="00885C2E">
        <w:rPr>
          <w:sz w:val="24"/>
          <w:szCs w:val="24"/>
        </w:rPr>
        <w:lastRenderedPageBreak/>
        <w:t xml:space="preserve">drought-driven water table depression. However, there is limited corresponding ammonia oxidation dynamics or shifts in nitrogen cycling gene copy numbers. This disparity suggests that the correlation between water content and oxygen content alone is not enough to explain the relationship between increased ammonia oxidation activity and drought in PW. </w:t>
      </w:r>
      <w:r w:rsidR="004B7F7B">
        <w:rPr>
          <w:sz w:val="24"/>
          <w:szCs w:val="24"/>
        </w:rPr>
        <w:t xml:space="preserve">Notably, PW is characterized by sedge reed vegetation, and therefore the often-discussed sphagnum feedbacks to water table depressions are of little relevance </w:t>
      </w:r>
      <w:r w:rsidR="004B7F7B">
        <w:rPr>
          <w:sz w:val="24"/>
          <w:szCs w:val="24"/>
        </w:rPr>
        <w:fldChar w:fldCharType="begin"/>
      </w:r>
      <w:r w:rsidR="004B7F7B">
        <w:rPr>
          <w:sz w:val="24"/>
          <w:szCs w:val="24"/>
        </w:rPr>
        <w:instrText xml:space="preserve"> ADDIN ZOTERO_ITEM CSL_CITATION {"citationID":"hgI1yPOX","properties":{"formattedCitation":"[37]","plainCitation":"[37]","noteIndex":0},"citationItems":[{"id":36,"uris":["http://zotero.org/users/local/lzRxkMmx/items/W7WUVKM7"],"itemData":{"id":36,"type":"article-journal","container-title":"Soil Systems","language":"en","page":"14","title":"From Understanding to Sustainable Use of Peatlands: The WETSCAPES Approach","volume":"4","author":[{"family":"Jurasinski","given":"G."},{"family":"Ahmad","given":"S."},{"family":"Anadon-Rosell","given":"A."},{"family":"Berendt","given":"J."},{"family":"Beyer","given":"F."},{"family":"Bill","given":"R."}],"issued":{"date-parts":[["2020"]]}}}],"schema":"https://github.com/citation-style-language/schema/raw/master/csl-citation.json"} </w:instrText>
      </w:r>
      <w:r w:rsidR="004B7F7B">
        <w:rPr>
          <w:sz w:val="24"/>
          <w:szCs w:val="24"/>
        </w:rPr>
        <w:fldChar w:fldCharType="separate"/>
      </w:r>
      <w:r w:rsidR="004B7F7B" w:rsidRPr="004B7F7B">
        <w:rPr>
          <w:sz w:val="24"/>
        </w:rPr>
        <w:t>[37]</w:t>
      </w:r>
      <w:r w:rsidR="004B7F7B">
        <w:rPr>
          <w:sz w:val="24"/>
          <w:szCs w:val="24"/>
        </w:rPr>
        <w:fldChar w:fldCharType="end"/>
      </w:r>
      <w:r w:rsidR="004B7F7B">
        <w:rPr>
          <w:sz w:val="24"/>
          <w:szCs w:val="24"/>
        </w:rPr>
        <w:t xml:space="preserve">. </w:t>
      </w:r>
      <w:r w:rsidR="00A4569B">
        <w:rPr>
          <w:sz w:val="24"/>
          <w:szCs w:val="24"/>
        </w:rPr>
        <w:t xml:space="preserve">The PW site had high biomass production throughout 2018, indicating that its carbon storage function was maintained even during drought </w:t>
      </w:r>
      <w:r w:rsidR="00A4569B">
        <w:rPr>
          <w:sz w:val="24"/>
          <w:szCs w:val="24"/>
        </w:rPr>
        <w:fldChar w:fldCharType="begin"/>
      </w:r>
      <w:r w:rsidR="00650CEC">
        <w:rPr>
          <w:sz w:val="24"/>
          <w:szCs w:val="24"/>
        </w:rPr>
        <w:instrText xml:space="preserve"> ADDIN ZOTERO_ITEM CSL_CITATION {"citationID":"YjkX1gI4","properties":{"formattedCitation":"[97]","plainCitation":"[97]","noteIndex":0},"citationItems":[{"id":191,"uris":["http://zotero.org/users/local/lzRxkMmx/items/4AGUJLZ9"],"itemData":{"id":191,"type":"article-journal","abstract":"Abstract\n            Peatlands are effective carbon sinks as more biomass is produced than decomposed under the prevalent anoxic conditions. Draining peatlands coupled with warming releases stored carbon, and subsequent rewetting may or may not restore the original carbon sink. Yet, patterns of plant production and decomposition in rewetted peatlands and how they compare to drained conditions remain largely unexplored. Here, we measured annual above- and belowground biomass production and decomposition in three different drained and rewetted peatland types: alder forest, percolation fen and coastal fen during an exceptionally dry year. We also used standard plant material to compare decomposition between the sites, regardless of the decomposability of the local plant material. Rewetted sites showed higher root and shoot production in the percolation fen and higher root production in the coastal fen, but similar root and leaf production in the alder forest. Decomposition rates were generally similar in drained and rewetted sites, only in the percolation fen and alder forest did aboveground litter decompose faster in the drained sites. The rewetted percolation fen and the two coastal sites had the highest projected potential for organic matter accumulation. Roots accounted for 23–66% of total biomass production, and belowground biomass, rather than aboveground biomass, was particularly important for organic matter accumulation in the coastal fens. This highlights the significance of roots as main peat-forming element in these graminoid-dominated fen peatlands and their crucial role in carbon cycling, and shows that high biomass production supported the peatlands’ function as carbon sink even during a dry year.","container-title":"Ecosystems","DOI":"10.1007/s10021-020-00570-z","ISSN":"1432-9840, 1435-0629","issue":"5","journalAbbreviation":"Ecosystems","language":"en","page":"1093-1109","source":"DOI.org (Crossref)","title":"Wetter is Better: Rewetting of Minerotrophic Peatlands Increases Plant Production and Moves Them Towards Carbon Sinks in a Dry Year","title-short":"Wetter is Better","volume":"24","author":[{"family":"Schwieger","given":"Sarah"},{"family":"Kreyling","given":"Juergen"},{"family":"Couwenberg","given":"John"},{"family":"Smiljanić","given":"Marko"},{"family":"Weigel","given":"Robert"},{"family":"Wilmking","given":"Martin"},{"family":"Blume-Werry","given":"Gesche"}],"issued":{"date-parts":[["2021",8]]}}}],"schema":"https://github.com/citation-style-language/schema/raw/master/csl-citation.json"} </w:instrText>
      </w:r>
      <w:r w:rsidR="00A4569B">
        <w:rPr>
          <w:sz w:val="24"/>
          <w:szCs w:val="24"/>
        </w:rPr>
        <w:fldChar w:fldCharType="separate"/>
      </w:r>
      <w:r w:rsidR="00650CEC" w:rsidRPr="00650CEC">
        <w:rPr>
          <w:sz w:val="24"/>
        </w:rPr>
        <w:t>[97]</w:t>
      </w:r>
      <w:r w:rsidR="00A4569B">
        <w:rPr>
          <w:sz w:val="24"/>
          <w:szCs w:val="24"/>
        </w:rPr>
        <w:fldChar w:fldCharType="end"/>
      </w:r>
      <w:r w:rsidR="00A4569B">
        <w:rPr>
          <w:sz w:val="24"/>
          <w:szCs w:val="24"/>
        </w:rPr>
        <w:t xml:space="preserve">. </w:t>
      </w:r>
      <w:r w:rsidR="00D732E8">
        <w:rPr>
          <w:sz w:val="24"/>
          <w:szCs w:val="24"/>
        </w:rPr>
        <w:t xml:space="preserve">Carex acutiformis covers 80% of the PW site, and has the ability to form intra-tissue gas chambers that allow them to transport oxygen into the root zone in flooded soils </w:t>
      </w:r>
      <w:r w:rsidR="00D732E8">
        <w:rPr>
          <w:sz w:val="24"/>
          <w:szCs w:val="24"/>
        </w:rPr>
        <w:fldChar w:fldCharType="begin"/>
      </w:r>
      <w:r w:rsidR="00650CEC">
        <w:rPr>
          <w:sz w:val="24"/>
          <w:szCs w:val="24"/>
        </w:rPr>
        <w:instrText xml:space="preserve"> ADDIN ZOTERO_ITEM CSL_CITATION {"citationID":"VWoZ1Dx0","properties":{"formattedCitation":"[97, 98]","plainCitation":"[97, 98]","noteIndex":0},"citationItems":[{"id":191,"uris":["http://zotero.org/users/local/lzRxkMmx/items/4AGUJLZ9"],"itemData":{"id":191,"type":"article-journal","abstract":"Abstract\n            Peatlands are effective carbon sinks as more biomass is produced than decomposed under the prevalent anoxic conditions. Draining peatlands coupled with warming releases stored carbon, and subsequent rewetting may or may not restore the original carbon sink. Yet, patterns of plant production and decomposition in rewetted peatlands and how they compare to drained conditions remain largely unexplored. Here, we measured annual above- and belowground biomass production and decomposition in three different drained and rewetted peatland types: alder forest, percolation fen and coastal fen during an exceptionally dry year. We also used standard plant material to compare decomposition between the sites, regardless of the decomposability of the local plant material. Rewetted sites showed higher root and shoot production in the percolation fen and higher root production in the coastal fen, but similar root and leaf production in the alder forest. Decomposition rates were generally similar in drained and rewetted sites, only in the percolation fen and alder forest did aboveground litter decompose faster in the drained sites. The rewetted percolation fen and the two coastal sites had the highest projected potential for organic matter accumulation. Roots accounted for 23–66% of total biomass production, and belowground biomass, rather than aboveground biomass, was particularly important for organic matter accumulation in the coastal fens. This highlights the significance of roots as main peat-forming element in these graminoid-dominated fen peatlands and their crucial role in carbon cycling, and shows that high biomass production supported the peatlands’ function as carbon sink even during a dry year.","container-title":"Ecosystems","DOI":"10.1007/s10021-020-00570-z","ISSN":"1432-9840, 1435-0629","issue":"5","journalAbbreviation":"Ecosystems","language":"en","page":"1093-1109","source":"DOI.org (Crossref)","title":"Wetter is Better: Rewetting of Minerotrophic Peatlands Increases Plant Production and Moves Them Towards Carbon Sinks in a Dry Year","title-short":"Wetter is Better","volume":"24","author":[{"family":"Schwieger","given":"Sarah"},{"family":"Kreyling","given":"Juergen"},{"family":"Couwenberg","given":"John"},{"family":"Smiljanić","given":"Marko"},{"family":"Weigel","given":"Robert"},{"family":"Wilmking","given":"Martin"},{"family":"Blume-Werry","given":"Gesche"}],"issued":{"date-parts":[["2021",8]]}}},{"id":193,"uris":["http://zotero.org/users/local/lzRxkMmx/items/N7EEACIY"],"itemData":{"id":193,"type":"article-journal","abstract":"Summary\n            \n              Flooding is a widespread phenomenon that drastically reduces the growth and survival of terrestrial plants. The dramatic decrease of gas diffusion in water compared with in air is a major problem for terrestrial plants and limits the entry of CO\n              2\n              for photosynthesis and of O\n              2\n              for respiration. Responses to avoid the adverse eff</w:instrText>
      </w:r>
      <w:r w:rsidR="00650CEC">
        <w:rPr>
          <w:rFonts w:hint="eastAsia"/>
          <w:sz w:val="24"/>
          <w:szCs w:val="24"/>
        </w:rPr>
        <w:instrText>ects of submergence are the central theme in this review. These include underwater photosynthesis, aerenchyma formation and enhanced shoot elongation. Aerenchyma facilitates gas diffusion inside plants so that shoot</w:instrText>
      </w:r>
      <w:r w:rsidR="00650CEC">
        <w:rPr>
          <w:rFonts w:hint="eastAsia"/>
          <w:sz w:val="24"/>
          <w:szCs w:val="24"/>
        </w:rPr>
        <w:instrText>‐</w:instrText>
      </w:r>
      <w:r w:rsidR="00650CEC">
        <w:rPr>
          <w:rFonts w:hint="eastAsia"/>
          <w:sz w:val="24"/>
          <w:szCs w:val="24"/>
        </w:rPr>
        <w:instrText xml:space="preserve">derived O\n              2\n              can diffuse to O\n              2\n              </w:instrText>
      </w:r>
      <w:r w:rsidR="00650CEC">
        <w:rPr>
          <w:rFonts w:hint="eastAsia"/>
          <w:sz w:val="24"/>
          <w:szCs w:val="24"/>
        </w:rPr>
        <w:instrText>‐</w:instrText>
      </w:r>
      <w:r w:rsidR="00650CEC">
        <w:rPr>
          <w:rFonts w:hint="eastAsia"/>
          <w:sz w:val="24"/>
          <w:szCs w:val="24"/>
        </w:rPr>
        <w:instrText>deprived plant parts, such as the roots. The underwater gas</w:instrText>
      </w:r>
      <w:r w:rsidR="00650CEC">
        <w:rPr>
          <w:rFonts w:hint="eastAsia"/>
          <w:sz w:val="24"/>
          <w:szCs w:val="24"/>
        </w:rPr>
        <w:instrText>‐</w:instrText>
      </w:r>
      <w:r w:rsidR="00650CEC">
        <w:rPr>
          <w:rFonts w:hint="eastAsia"/>
          <w:sz w:val="24"/>
          <w:szCs w:val="24"/>
        </w:rPr>
        <w:instrText>exchange capacity of leaves can be greatly enhanced by a thinner cuticle, reorientation of the chloroplasts towards the epidermis and increase</w:instrText>
      </w:r>
      <w:r w:rsidR="00650CEC">
        <w:rPr>
          <w:sz w:val="24"/>
          <w:szCs w:val="24"/>
        </w:rPr>
        <w:instrText xml:space="preserve">d specific leaf area (i.e. thinner leaves). At the same time, plants can outgrow the water through increased shoot elongation, which in some species is preceded by an adjustment of leaf angle to a more vertical position. The molecular regulatory networks involved in these responses, including the putative signals to sense submergence, are discussed and suggestions made on how to unravel the mechanistic basis of the induced expression of various adaptations that alleviate O\n              2\n              shortage underwater.\n            \n            \n              \n                \n                  \n                  \n                  \n                  \n                    \n                      \n                      Contents\n                      \n                    \n                  \n                  \n                    \n                      \n                      Summary\n                      213\n                    \n                    \n                      I.\n                      \n                        Introduction\n                      \n                      213\n                    \n                    \n                      II.\n                      \n                        Sensing of submergence\n                      \n                      214\n                    \n                    \n                      III.\n                      \n                        Internal aeration and underwater photosynthesis\n                      \n                      217\n                    \n                    \n                      IV.\n                      \n                        Stimulated shoot elongation\n                      \n                      219\n                    \n                    \n                      V.\n                      \n                        Perspectives\n                      \n                      221\n                    \n                    \n                      \n                      \n                        Acknowledgements\n                      \n                      222\n                    \n                    \n                      \n                      \n                        References\n                      \n                      222","container-title":"New Phytologist","DOI":"10.1111/j.1469-8137.2006.01692.x","ISSN":"0028-646X, 1469-8137","issue":"2","journalAbbreviation":"New Phytologist","language":"en","license":"http://onlinelibrary.wiley.com/termsAndConditions#vor","page":"213-226","source":"DOI.org (Crossref)","title":"How plants cope with complete submergence","volume":"170","author":[{"family":"Voesenek","given":"L. A. C. J."},{"family":"Colmer","given":"T. D."},{"family":"Pierik","given":"R."},{"family":"Millenaar","given":"F. F."},{"family":"Peeters","given":"A. J. M."}],"issued":{"date-parts":[["2006",4]]}}}],"schema":"https://github.com/citation-style-language/schema/raw/master/csl-citation.json"} </w:instrText>
      </w:r>
      <w:r w:rsidR="00D732E8">
        <w:rPr>
          <w:sz w:val="24"/>
          <w:szCs w:val="24"/>
        </w:rPr>
        <w:fldChar w:fldCharType="separate"/>
      </w:r>
      <w:r w:rsidR="00650CEC" w:rsidRPr="00650CEC">
        <w:rPr>
          <w:sz w:val="24"/>
        </w:rPr>
        <w:t>[97, 98]</w:t>
      </w:r>
      <w:r w:rsidR="00D732E8">
        <w:rPr>
          <w:sz w:val="24"/>
          <w:szCs w:val="24"/>
        </w:rPr>
        <w:fldChar w:fldCharType="end"/>
      </w:r>
      <w:r w:rsidR="00D732E8">
        <w:rPr>
          <w:sz w:val="24"/>
          <w:szCs w:val="24"/>
        </w:rPr>
        <w:t xml:space="preserve">. </w:t>
      </w:r>
      <w:r w:rsidR="00E453EA">
        <w:rPr>
          <w:sz w:val="24"/>
          <w:szCs w:val="24"/>
        </w:rPr>
        <w:t xml:space="preserve">There is a zone within 1mm of new roots where oxygen is radially diffused, which could provide a niche for obligate aerobes such as AOA and AOB, particularly given the evidence for increased root biomass production during the drought of 2018 </w:t>
      </w:r>
      <w:r w:rsidR="00E453EA">
        <w:rPr>
          <w:sz w:val="24"/>
          <w:szCs w:val="24"/>
        </w:rPr>
        <w:fldChar w:fldCharType="begin"/>
      </w:r>
      <w:r w:rsidR="00650CEC">
        <w:rPr>
          <w:sz w:val="24"/>
          <w:szCs w:val="24"/>
        </w:rPr>
        <w:instrText xml:space="preserve"> ADDIN ZOTERO_ITEM CSL_CITATION {"citationID":"I0hT3Vjr","properties":{"formattedCitation":"[99]","plainCitation":"[99]","noteIndex":0},"citationItems":[{"id":195,"uris":["http://zotero.org/users/local/lzRxkMmx/items/49V7CWFT"],"itemData":{"id":195,"type":"article-journal","container-title":"Soil Biol Biochem","issue":"14","page":"1903-1916","title":"Rice roots and CH4 oxidation: The activity of bacteria, their distribution and the microenvironment","volume":"30","author":[{"family":"Gilbert","given":"B."},{"family":"Frenzel","given":"P."}],"issued":{"date-parts":[["1998"]]}}}],"schema":"https://github.com/citation-style-language/schema/raw/master/csl-citation.json"} </w:instrText>
      </w:r>
      <w:r w:rsidR="00E453EA">
        <w:rPr>
          <w:sz w:val="24"/>
          <w:szCs w:val="24"/>
        </w:rPr>
        <w:fldChar w:fldCharType="separate"/>
      </w:r>
      <w:r w:rsidR="00650CEC" w:rsidRPr="00650CEC">
        <w:rPr>
          <w:sz w:val="24"/>
        </w:rPr>
        <w:t>[99]</w:t>
      </w:r>
      <w:r w:rsidR="00E453EA">
        <w:rPr>
          <w:sz w:val="24"/>
          <w:szCs w:val="24"/>
        </w:rPr>
        <w:fldChar w:fldCharType="end"/>
      </w:r>
      <w:r w:rsidR="00E453EA">
        <w:rPr>
          <w:sz w:val="24"/>
          <w:szCs w:val="24"/>
        </w:rPr>
        <w:t xml:space="preserve">. However, root production was higher in CW than in PW during the 2018 drought </w:t>
      </w:r>
      <w:r w:rsidR="00E453EA">
        <w:rPr>
          <w:sz w:val="24"/>
          <w:szCs w:val="24"/>
        </w:rPr>
        <w:fldChar w:fldCharType="begin"/>
      </w:r>
      <w:r w:rsidR="00650CEC">
        <w:rPr>
          <w:sz w:val="24"/>
          <w:szCs w:val="24"/>
        </w:rPr>
        <w:instrText xml:space="preserve"> ADDIN ZOTERO_ITEM CSL_CITATION {"citationID":"jNyv23ES","properties":{"formattedCitation":"[97]","plainCitation":"[97]","noteIndex":0},"citationItems":[{"id":191,"uris":["http://zotero.org/users/local/lzRxkMmx/items/4AGUJLZ9"],"itemData":{"id":191,"type":"article-journal","abstract":"Abstract\n            Peatlands are effective carbon sinks as more biomass is produced than decomposed under the prevalent anoxic conditions. Draining peatlands coupled with warming releases stored carbon, and subsequent rewetting may or may not restore the original carbon sink. Yet, patterns of plant production and decomposition in rewetted peatlands and how they compare to drained conditions remain largely unexplored. Here, we measured annual above- and belowground biomass production and decomposition in three different drained and rewetted peatland types: alder forest, percolation fen and coastal fen during an exceptionally dry year. We also used standard plant material to compare decomposition between the sites, regardless of the decomposability of the local plant material. Rewetted sites showed higher root and shoot production in the percolation fen and higher root production in the coastal fen, but similar root and leaf production in the alder forest. Decomposition rates were generally similar in drained and rewetted sites, only in the percolation fen and alder forest did aboveground litter decompose faster in the drained sites. The rewetted percolation fen and the two coastal sites had the highest projected potential for organic matter accumulation. Roots accounted for 23–66% of total biomass production, and belowground biomass, rather than aboveground biomass, was particularly important for organic matter accumulation in the coastal fens. This highlights the significance of roots as main peat-forming element in these graminoid-dominated fen peatlands and their crucial role in carbon cycling, and shows that high biomass production supported the peatlands’ function as carbon sink even during a dry year.","container-title":"Ecosystems","DOI":"10.1007/s10021-020-00570-z","ISSN":"1432-9840, 1435-0629","issue":"5","journalAbbreviation":"Ecosystems","language":"en","page":"1093-1109","source":"DOI.org (Crossref)","title":"Wetter is Better: Rewetting of Minerotrophic Peatlands Increases Plant Production and Moves Them Towards Carbon Sinks in a Dry Year","title-short":"Wetter is Better","volume":"24","author":[{"family":"Schwieger","given":"Sarah"},{"family":"Kreyling","given":"Juergen"},{"family":"Couwenberg","given":"John"},{"family":"Smiljanić","given":"Marko"},{"family":"Weigel","given":"Robert"},{"family":"Wilmking","given":"Martin"},{"family":"Blume-Werry","given":"Gesche"}],"issued":{"date-parts":[["2021",8]]}}}],"schema":"https://github.com/citation-style-language/schema/raw/master/csl-citation.json"} </w:instrText>
      </w:r>
      <w:r w:rsidR="00E453EA">
        <w:rPr>
          <w:sz w:val="24"/>
          <w:szCs w:val="24"/>
        </w:rPr>
        <w:fldChar w:fldCharType="separate"/>
      </w:r>
      <w:r w:rsidR="00650CEC" w:rsidRPr="00650CEC">
        <w:rPr>
          <w:sz w:val="24"/>
        </w:rPr>
        <w:t>[97]</w:t>
      </w:r>
      <w:r w:rsidR="00E453EA">
        <w:rPr>
          <w:sz w:val="24"/>
          <w:szCs w:val="24"/>
        </w:rPr>
        <w:fldChar w:fldCharType="end"/>
      </w:r>
      <w:r w:rsidR="00E453EA">
        <w:rPr>
          <w:sz w:val="24"/>
          <w:szCs w:val="24"/>
        </w:rPr>
        <w:t>, so this explanatory mechanism contradicts the stability (and low abundance) of AOA and AOB in CW.</w:t>
      </w:r>
    </w:p>
    <w:p w14:paraId="47E63EF8" w14:textId="16F695D8" w:rsidR="005E2826" w:rsidRPr="002A49EF" w:rsidRDefault="005E2826" w:rsidP="003C33AE">
      <w:pPr>
        <w:spacing w:before="240" w:after="240" w:line="480" w:lineRule="auto"/>
        <w:rPr>
          <w:sz w:val="24"/>
          <w:szCs w:val="24"/>
        </w:rPr>
      </w:pPr>
      <w:r w:rsidRPr="002A49EF">
        <w:rPr>
          <w:sz w:val="24"/>
          <w:szCs w:val="24"/>
        </w:rPr>
        <w:t xml:space="preserve">This study provides evidence that ammonia oxidation functions increased in temperate fen soils in response </w:t>
      </w:r>
      <w:r w:rsidR="004B7CF6">
        <w:rPr>
          <w:sz w:val="24"/>
          <w:szCs w:val="24"/>
        </w:rPr>
        <w:t xml:space="preserve">to </w:t>
      </w:r>
      <w:r w:rsidR="004F7FA1" w:rsidRPr="002A49EF">
        <w:rPr>
          <w:sz w:val="24"/>
          <w:szCs w:val="24"/>
        </w:rPr>
        <w:t xml:space="preserve">drought conditions. This trend was most clearly supported by RNA-based RT-qPCR of bacterial and archaeal </w:t>
      </w:r>
      <w:r w:rsidR="004F7FA1" w:rsidRPr="004B7CF6">
        <w:rPr>
          <w:i/>
          <w:sz w:val="24"/>
          <w:szCs w:val="24"/>
        </w:rPr>
        <w:t>amo</w:t>
      </w:r>
      <w:r w:rsidR="004F7FA1" w:rsidRPr="002A49EF">
        <w:rPr>
          <w:sz w:val="24"/>
          <w:szCs w:val="24"/>
        </w:rPr>
        <w:t xml:space="preserve"> gene copies, while DNA-based qPCR was biased by the presence of remnant DNA, and metatranscriptomic data was biased by low database resolution between </w:t>
      </w:r>
      <w:r w:rsidR="004F7FA1" w:rsidRPr="004B7CF6">
        <w:rPr>
          <w:i/>
          <w:sz w:val="24"/>
          <w:szCs w:val="24"/>
        </w:rPr>
        <w:t>pmo</w:t>
      </w:r>
      <w:r w:rsidR="004F7FA1" w:rsidRPr="002A49EF">
        <w:rPr>
          <w:sz w:val="24"/>
          <w:szCs w:val="24"/>
        </w:rPr>
        <w:t xml:space="preserve"> and </w:t>
      </w:r>
      <w:r w:rsidR="004F7FA1" w:rsidRPr="004B7CF6">
        <w:rPr>
          <w:i/>
          <w:sz w:val="24"/>
          <w:szCs w:val="24"/>
        </w:rPr>
        <w:t>amo</w:t>
      </w:r>
      <w:r w:rsidR="004F7FA1" w:rsidRPr="002A49EF">
        <w:rPr>
          <w:sz w:val="24"/>
          <w:szCs w:val="24"/>
        </w:rPr>
        <w:t xml:space="preserve"> genes. The increase in ammonia oxidation functions was supported by overall dynamicism of nitrogen cycling indicator genes in the metatranscriptomic dataset, with a decrease in nitrogen fixation </w:t>
      </w:r>
      <w:r w:rsidR="004F7FA1" w:rsidRPr="002A49EF">
        <w:rPr>
          <w:sz w:val="24"/>
          <w:szCs w:val="24"/>
        </w:rPr>
        <w:lastRenderedPageBreak/>
        <w:t xml:space="preserve">genes </w:t>
      </w:r>
      <w:r w:rsidR="004F7FA1" w:rsidRPr="004B7CF6">
        <w:rPr>
          <w:i/>
          <w:sz w:val="24"/>
          <w:szCs w:val="24"/>
        </w:rPr>
        <w:t>ni</w:t>
      </w:r>
      <w:r w:rsidR="004F7FA1" w:rsidRPr="00A50513">
        <w:rPr>
          <w:i/>
          <w:sz w:val="24"/>
          <w:szCs w:val="24"/>
        </w:rPr>
        <w:t>fDHK</w:t>
      </w:r>
      <w:r w:rsidR="004F7FA1" w:rsidRPr="002A49EF">
        <w:rPr>
          <w:sz w:val="24"/>
          <w:szCs w:val="24"/>
        </w:rPr>
        <w:t xml:space="preserve"> and an increase in nitrogen assimilation genes </w:t>
      </w:r>
      <w:r w:rsidR="004F7FA1" w:rsidRPr="004B7CF6">
        <w:rPr>
          <w:i/>
          <w:sz w:val="24"/>
          <w:szCs w:val="24"/>
        </w:rPr>
        <w:t>nir</w:t>
      </w:r>
      <w:r w:rsidR="004F7FA1" w:rsidRPr="00A50513">
        <w:rPr>
          <w:i/>
          <w:sz w:val="24"/>
          <w:szCs w:val="24"/>
        </w:rPr>
        <w:t>B</w:t>
      </w:r>
      <w:r w:rsidR="004F7FA1" w:rsidRPr="002A49EF">
        <w:rPr>
          <w:sz w:val="24"/>
          <w:szCs w:val="24"/>
        </w:rPr>
        <w:t>/</w:t>
      </w:r>
      <w:r w:rsidR="004F7FA1" w:rsidRPr="004B7CF6">
        <w:rPr>
          <w:i/>
          <w:sz w:val="24"/>
          <w:szCs w:val="24"/>
        </w:rPr>
        <w:t>nas</w:t>
      </w:r>
      <w:r w:rsidR="004F7FA1" w:rsidRPr="00A50513">
        <w:rPr>
          <w:i/>
          <w:sz w:val="24"/>
          <w:szCs w:val="24"/>
        </w:rPr>
        <w:t>A</w:t>
      </w:r>
      <w:r w:rsidR="004F7FA1" w:rsidRPr="002A49EF">
        <w:rPr>
          <w:sz w:val="24"/>
          <w:szCs w:val="24"/>
        </w:rPr>
        <w:t xml:space="preserve">. Shifts in the nitrogen cycling microbiome were more extreme in the PW site than the CW site across all methods. This suggests that the impact of drought on peatland microbiomes could be more extreme in ecosystems with a </w:t>
      </w:r>
      <w:r w:rsidR="006D69F1">
        <w:rPr>
          <w:sz w:val="24"/>
          <w:szCs w:val="24"/>
        </w:rPr>
        <w:t>consistently high</w:t>
      </w:r>
      <w:r w:rsidR="004F7FA1" w:rsidRPr="002A49EF">
        <w:rPr>
          <w:sz w:val="24"/>
          <w:szCs w:val="24"/>
        </w:rPr>
        <w:t xml:space="preserve"> water table, likely because the drought-driven change in abiotic factors is further from the peatlands’ stable state. Further, the CW site is a coastal fen that experiences frequent water fluctuations due to flooding of brackish water from the Greifswald Bay, suggesting that this site</w:t>
      </w:r>
      <w:r w:rsidR="006D69F1">
        <w:rPr>
          <w:sz w:val="24"/>
          <w:szCs w:val="24"/>
        </w:rPr>
        <w:t>’s</w:t>
      </w:r>
      <w:r w:rsidR="004B7CF6">
        <w:rPr>
          <w:sz w:val="24"/>
          <w:szCs w:val="24"/>
        </w:rPr>
        <w:t xml:space="preserve"> microbiome</w:t>
      </w:r>
      <w:r w:rsidR="004F7FA1" w:rsidRPr="002A49EF">
        <w:rPr>
          <w:sz w:val="24"/>
          <w:szCs w:val="24"/>
        </w:rPr>
        <w:t xml:space="preserve"> is more </w:t>
      </w:r>
      <w:r w:rsidR="004B7CF6">
        <w:rPr>
          <w:sz w:val="24"/>
          <w:szCs w:val="24"/>
        </w:rPr>
        <w:t>resistant</w:t>
      </w:r>
      <w:r w:rsidR="006F6DF7" w:rsidRPr="002A49EF">
        <w:rPr>
          <w:sz w:val="24"/>
          <w:szCs w:val="24"/>
        </w:rPr>
        <w:t xml:space="preserve"> to hydrological perturbation. As temperate fens are increasingly impacted by drought conditions in the near future, it is crucial to consider the hydrological stable state of restored fen landscapes and its relationship to nutrient cycling functions such as ammonia oxidation. These feedbacks will determine the quality of the peat substrate and nutrient load in subsequent post-drought rewetting, mimicking on a shorter time scale the draining-rewetting process that is key to global peatland viability. </w:t>
      </w:r>
    </w:p>
    <w:p w14:paraId="66FB94D0" w14:textId="10031BB0" w:rsidR="004B7CF6" w:rsidRDefault="00460AC8" w:rsidP="004B7CF6">
      <w:pPr>
        <w:pStyle w:val="Listenabsatz"/>
        <w:numPr>
          <w:ilvl w:val="0"/>
          <w:numId w:val="4"/>
        </w:numPr>
        <w:spacing w:before="240" w:after="240" w:line="480" w:lineRule="auto"/>
        <w:rPr>
          <w:b/>
          <w:sz w:val="24"/>
          <w:szCs w:val="24"/>
          <w:u w:val="single"/>
        </w:rPr>
      </w:pPr>
      <w:r w:rsidRPr="002A49EF">
        <w:rPr>
          <w:b/>
          <w:sz w:val="24"/>
          <w:szCs w:val="24"/>
          <w:u w:val="single"/>
        </w:rPr>
        <w:t>Acknowledgements</w:t>
      </w:r>
    </w:p>
    <w:p w14:paraId="438B7EB5" w14:textId="7F16FD2F" w:rsidR="004B7CF6" w:rsidRPr="004B7CF6" w:rsidRDefault="00A50513" w:rsidP="004B7CF6">
      <w:pPr>
        <w:spacing w:before="240" w:after="240" w:line="480" w:lineRule="auto"/>
        <w:rPr>
          <w:sz w:val="24"/>
          <w:szCs w:val="24"/>
        </w:rPr>
      </w:pPr>
      <w:r>
        <w:rPr>
          <w:sz w:val="24"/>
          <w:szCs w:val="24"/>
        </w:rPr>
        <w:t xml:space="preserve">AB and HW developed the study. AB contributed the lab work, statistical analysis and writing of the first draft. </w:t>
      </w:r>
      <w:r w:rsidR="00F20595">
        <w:rPr>
          <w:sz w:val="24"/>
          <w:szCs w:val="24"/>
        </w:rPr>
        <w:t>HW prepared the metagenome and metatranscriptome datasets, and guided AB throughout the study</w:t>
      </w:r>
      <w:r>
        <w:rPr>
          <w:sz w:val="24"/>
          <w:szCs w:val="24"/>
        </w:rPr>
        <w:t xml:space="preserve">; HW and Micha Weil conducted fieldwork. DZ analyzed soil nutrient content. </w:t>
      </w:r>
      <w:r w:rsidR="00F20595">
        <w:rPr>
          <w:sz w:val="24"/>
          <w:szCs w:val="24"/>
        </w:rPr>
        <w:t xml:space="preserve">Thank you to </w:t>
      </w:r>
      <w:r w:rsidR="004B7CF6">
        <w:rPr>
          <w:sz w:val="24"/>
          <w:szCs w:val="24"/>
        </w:rPr>
        <w:t xml:space="preserve">Marina </w:t>
      </w:r>
      <w:r w:rsidR="00F20595">
        <w:rPr>
          <w:sz w:val="24"/>
          <w:szCs w:val="24"/>
        </w:rPr>
        <w:t>Schnell for guidance on the RT-qPCR protocol, the AG Urich members for support and advice,</w:t>
      </w:r>
      <w:r w:rsidR="004B7CF6">
        <w:rPr>
          <w:sz w:val="24"/>
          <w:szCs w:val="24"/>
        </w:rPr>
        <w:t xml:space="preserve"> </w:t>
      </w:r>
      <w:r w:rsidR="00F20595">
        <w:rPr>
          <w:sz w:val="24"/>
          <w:szCs w:val="24"/>
        </w:rPr>
        <w:t xml:space="preserve">and the Wetscapes project members for their collaboration. Funding for AB was provided by the Fulbright U.S. Student Program and Napier Fellowship. </w:t>
      </w:r>
      <w:r w:rsidR="00F20595" w:rsidRPr="00F20595">
        <w:rPr>
          <w:sz w:val="24"/>
          <w:szCs w:val="24"/>
          <w:highlight w:val="cyan"/>
        </w:rPr>
        <w:t xml:space="preserve">[also add </w:t>
      </w:r>
      <w:r w:rsidR="004B7CF6" w:rsidRPr="00F20595">
        <w:rPr>
          <w:sz w:val="24"/>
          <w:szCs w:val="24"/>
          <w:highlight w:val="cyan"/>
        </w:rPr>
        <w:t>Vienna collaborators</w:t>
      </w:r>
      <w:r w:rsidR="00F20595" w:rsidRPr="00F20595">
        <w:rPr>
          <w:sz w:val="24"/>
          <w:szCs w:val="24"/>
          <w:highlight w:val="cyan"/>
        </w:rPr>
        <w:t>]</w:t>
      </w:r>
    </w:p>
    <w:p w14:paraId="6C529529" w14:textId="77777777" w:rsidR="00460AC8" w:rsidRPr="002A49EF" w:rsidRDefault="00460AC8" w:rsidP="00460AC8">
      <w:pPr>
        <w:pStyle w:val="Listenabsatz"/>
        <w:numPr>
          <w:ilvl w:val="0"/>
          <w:numId w:val="4"/>
        </w:numPr>
        <w:spacing w:before="240" w:after="240" w:line="480" w:lineRule="auto"/>
        <w:rPr>
          <w:b/>
          <w:sz w:val="24"/>
          <w:szCs w:val="24"/>
          <w:u w:val="single"/>
        </w:rPr>
      </w:pPr>
      <w:r w:rsidRPr="002A49EF">
        <w:rPr>
          <w:b/>
          <w:sz w:val="24"/>
          <w:szCs w:val="24"/>
          <w:u w:val="single"/>
        </w:rPr>
        <w:lastRenderedPageBreak/>
        <w:t>Funding</w:t>
      </w:r>
    </w:p>
    <w:p w14:paraId="37314114" w14:textId="51BB2BE9" w:rsidR="00357540" w:rsidRPr="002A49EF" w:rsidRDefault="000B1D0F" w:rsidP="009D334C">
      <w:pPr>
        <w:spacing w:before="240" w:after="240" w:line="480" w:lineRule="auto"/>
        <w:rPr>
          <w:sz w:val="24"/>
          <w:szCs w:val="24"/>
        </w:rPr>
      </w:pPr>
      <w:bookmarkStart w:id="101" w:name="_han5qw3ik5yg" w:colFirst="0" w:colLast="0"/>
      <w:bookmarkEnd w:id="101"/>
      <w:r w:rsidRPr="002A49EF">
        <w:rPr>
          <w:sz w:val="24"/>
          <w:szCs w:val="24"/>
        </w:rPr>
        <w:t>The European Social Fund (ESF) and the Ministry of Education, Science and Culture of Mecklenburg-Western Pomerania funded this study</w:t>
      </w:r>
      <w:r w:rsidR="009D334C" w:rsidRPr="002A49EF">
        <w:rPr>
          <w:sz w:val="24"/>
          <w:szCs w:val="24"/>
        </w:rPr>
        <w:t xml:space="preserve"> under the WETSCAPES project (ESF/14-BM-A55-0027/16 to ESF/14-BM-A55-0035/16).</w:t>
      </w:r>
      <w:r w:rsidRPr="002A49EF">
        <w:rPr>
          <w:sz w:val="24"/>
          <w:szCs w:val="24"/>
        </w:rPr>
        <w:t xml:space="preserve"> Additional support was provided by the Fulbright U.S. Student Program sponsored by the U.S. Department of State and German-American Fulbright Commission and the Napier Fellowship sponsored by the Napier Initiative and Pilgrim Place in Claremont, CA. The contents of this work are the responsibility of the author and do not reflect the views of any of the aforementioned funding partners.</w:t>
      </w:r>
    </w:p>
    <w:p w14:paraId="779A676A" w14:textId="1576855C" w:rsidR="00357540" w:rsidRDefault="00460AC8" w:rsidP="009D334C">
      <w:pPr>
        <w:pStyle w:val="Listenabsatz"/>
        <w:numPr>
          <w:ilvl w:val="0"/>
          <w:numId w:val="4"/>
        </w:numPr>
        <w:spacing w:before="240" w:after="240" w:line="480" w:lineRule="auto"/>
        <w:rPr>
          <w:b/>
          <w:sz w:val="24"/>
          <w:szCs w:val="24"/>
          <w:u w:val="single"/>
        </w:rPr>
      </w:pPr>
      <w:r w:rsidRPr="00CD4B01">
        <w:rPr>
          <w:b/>
          <w:sz w:val="24"/>
          <w:szCs w:val="24"/>
          <w:u w:val="single"/>
        </w:rPr>
        <w:t>Conflicts of interest</w:t>
      </w:r>
      <w:bookmarkStart w:id="102" w:name="_yqd9jth27q81" w:colFirst="0" w:colLast="0"/>
      <w:bookmarkEnd w:id="102"/>
    </w:p>
    <w:p w14:paraId="7EE6C910" w14:textId="2E21CC10" w:rsidR="004B7CF6" w:rsidRPr="004B7CF6" w:rsidRDefault="004B7CF6" w:rsidP="004B7CF6">
      <w:pPr>
        <w:spacing w:before="240" w:after="240" w:line="480" w:lineRule="auto"/>
        <w:rPr>
          <w:sz w:val="24"/>
          <w:szCs w:val="24"/>
        </w:rPr>
      </w:pPr>
      <w:r w:rsidRPr="004B7CF6">
        <w:rPr>
          <w:sz w:val="24"/>
          <w:szCs w:val="24"/>
        </w:rPr>
        <w:t>The authors declare no competing interests.</w:t>
      </w:r>
    </w:p>
    <w:p w14:paraId="797E54D3" w14:textId="17E74C0C" w:rsidR="00460AC8" w:rsidRDefault="00460AC8" w:rsidP="009D334C">
      <w:pPr>
        <w:pStyle w:val="Listenabsatz"/>
        <w:numPr>
          <w:ilvl w:val="0"/>
          <w:numId w:val="4"/>
        </w:numPr>
        <w:spacing w:before="240" w:after="240" w:line="480" w:lineRule="auto"/>
        <w:rPr>
          <w:b/>
          <w:sz w:val="24"/>
          <w:szCs w:val="24"/>
          <w:u w:val="single"/>
        </w:rPr>
      </w:pPr>
      <w:r w:rsidRPr="00CD4B01">
        <w:rPr>
          <w:b/>
          <w:sz w:val="24"/>
          <w:szCs w:val="24"/>
          <w:u w:val="single"/>
        </w:rPr>
        <w:t>Sources</w:t>
      </w:r>
    </w:p>
    <w:p w14:paraId="300E67F3" w14:textId="77777777" w:rsidR="00650CEC" w:rsidRDefault="00797AA4" w:rsidP="00650CEC">
      <w:pPr>
        <w:pStyle w:val="Literaturverzeichnis"/>
      </w:pPr>
      <w:r>
        <w:rPr>
          <w:b/>
          <w:u w:val="single"/>
        </w:rPr>
        <w:fldChar w:fldCharType="begin"/>
      </w:r>
      <w:r w:rsidR="00094042">
        <w:rPr>
          <w:b/>
          <w:u w:val="single"/>
        </w:rPr>
        <w:instrText xml:space="preserve"> ADDIN ZOTERO_BIBL {"uncited":[],"omitted":[],"custom":[]} CSL_BIBLIOGRAPHY </w:instrText>
      </w:r>
      <w:r>
        <w:rPr>
          <w:b/>
          <w:u w:val="single"/>
        </w:rPr>
        <w:fldChar w:fldCharType="separate"/>
      </w:r>
      <w:r w:rsidR="00650CEC">
        <w:t xml:space="preserve">1. </w:t>
      </w:r>
      <w:r w:rsidR="00650CEC">
        <w:tab/>
        <w:t xml:space="preserve">Global peatland assessment: The state of the world’s peatlands. 2022. UN Environment Programme, Global Peatlands Initiative. </w:t>
      </w:r>
    </w:p>
    <w:p w14:paraId="33B69890" w14:textId="77777777" w:rsidR="00650CEC" w:rsidRDefault="00650CEC" w:rsidP="00650CEC">
      <w:pPr>
        <w:pStyle w:val="Literaturverzeichnis"/>
      </w:pPr>
      <w:r>
        <w:t xml:space="preserve">2. </w:t>
      </w:r>
      <w:r>
        <w:tab/>
        <w:t xml:space="preserve">Penuelas J, Janssens IA, Ciais P, Obersteiner M, Sardans J. Anthropogenic global shifts in biospheric N and P concentrations and ratios and their impacts on biodiversity, ecosystem productivity, food security, and human health. </w:t>
      </w:r>
      <w:r>
        <w:rPr>
          <w:i/>
          <w:iCs/>
        </w:rPr>
        <w:t>Global Change Biology</w:t>
      </w:r>
      <w:r>
        <w:t xml:space="preserve"> 2020; </w:t>
      </w:r>
      <w:r>
        <w:rPr>
          <w:b/>
          <w:bCs/>
        </w:rPr>
        <w:t>26</w:t>
      </w:r>
      <w:r>
        <w:t xml:space="preserve">: 1962–1985. </w:t>
      </w:r>
    </w:p>
    <w:p w14:paraId="7F07AA7E" w14:textId="77777777" w:rsidR="00650CEC" w:rsidRDefault="00650CEC" w:rsidP="00650CEC">
      <w:pPr>
        <w:pStyle w:val="Literaturverzeichnis"/>
      </w:pPr>
      <w:r>
        <w:t xml:space="preserve">3. </w:t>
      </w:r>
      <w:r>
        <w:tab/>
        <w:t xml:space="preserve">Granath G, Limpens J, Posch M, Mücher S, Vries W. Spatio-temporal trends of nitrogen deposition and climate effects on Sphagnum productivity in European peatlands. </w:t>
      </w:r>
      <w:r>
        <w:rPr>
          <w:i/>
          <w:iCs/>
        </w:rPr>
        <w:t>Environ Pollut</w:t>
      </w:r>
      <w:r>
        <w:t xml:space="preserve"> 2014; </w:t>
      </w:r>
      <w:r>
        <w:rPr>
          <w:b/>
          <w:bCs/>
        </w:rPr>
        <w:t>187</w:t>
      </w:r>
      <w:r>
        <w:t xml:space="preserve">: 73–80. </w:t>
      </w:r>
    </w:p>
    <w:p w14:paraId="6424B056" w14:textId="77777777" w:rsidR="00650CEC" w:rsidRDefault="00650CEC" w:rsidP="00650CEC">
      <w:pPr>
        <w:pStyle w:val="Literaturverzeichnis"/>
      </w:pPr>
      <w:r>
        <w:t xml:space="preserve">4. </w:t>
      </w:r>
      <w:r>
        <w:tab/>
        <w:t xml:space="preserve">Liu H, Zak D, Rezanezhad F, Lennartz B. Soil degradation determines release of nitrous oxide and dissolved organic carbon from peatlands. </w:t>
      </w:r>
      <w:r>
        <w:rPr>
          <w:i/>
          <w:iCs/>
        </w:rPr>
        <w:t>Environ Res Lett</w:t>
      </w:r>
      <w:r>
        <w:t xml:space="preserve"> 2019; </w:t>
      </w:r>
      <w:r>
        <w:rPr>
          <w:b/>
          <w:bCs/>
        </w:rPr>
        <w:t>14</w:t>
      </w:r>
      <w:r>
        <w:t xml:space="preserve">: 094009. </w:t>
      </w:r>
    </w:p>
    <w:p w14:paraId="6E8DCA27" w14:textId="77777777" w:rsidR="00650CEC" w:rsidRDefault="00650CEC" w:rsidP="00650CEC">
      <w:pPr>
        <w:pStyle w:val="Literaturverzeichnis"/>
      </w:pPr>
      <w:r>
        <w:t xml:space="preserve">5. </w:t>
      </w:r>
      <w:r>
        <w:tab/>
        <w:t xml:space="preserve">Koivunen I, Muotka T, Jokikokko M, Virtanen R, Jyväsjärvi J. Downstream impacts of peatland drainage on headwater stream biodiversity and ecosystem functioning. </w:t>
      </w:r>
      <w:r>
        <w:rPr>
          <w:i/>
          <w:iCs/>
        </w:rPr>
        <w:t>For Ecol Manage</w:t>
      </w:r>
      <w:r>
        <w:t xml:space="preserve"> 2023; </w:t>
      </w:r>
      <w:r>
        <w:rPr>
          <w:b/>
          <w:bCs/>
        </w:rPr>
        <w:t>543</w:t>
      </w:r>
      <w:r>
        <w:t xml:space="preserve">: 121143. </w:t>
      </w:r>
    </w:p>
    <w:p w14:paraId="50911E1F" w14:textId="77777777" w:rsidR="00650CEC" w:rsidRDefault="00650CEC" w:rsidP="00650CEC">
      <w:pPr>
        <w:pStyle w:val="Literaturverzeichnis"/>
      </w:pPr>
      <w:r>
        <w:t xml:space="preserve">6. </w:t>
      </w:r>
      <w:r>
        <w:tab/>
        <w:t xml:space="preserve">Cleveland CC, Houlton BZ, Smith WK, Marklein AR, Reed SC, Parton W. Patterns of new versus recycled primary production in the terrestrial biosphere. </w:t>
      </w:r>
      <w:r>
        <w:rPr>
          <w:i/>
          <w:iCs/>
        </w:rPr>
        <w:t>Proc Natl Acad Sci U S A</w:t>
      </w:r>
      <w:r>
        <w:t xml:space="preserve"> 2013; </w:t>
      </w:r>
      <w:r>
        <w:rPr>
          <w:b/>
          <w:bCs/>
        </w:rPr>
        <w:t>110</w:t>
      </w:r>
      <w:r>
        <w:t xml:space="preserve">: 12733–12737. </w:t>
      </w:r>
    </w:p>
    <w:p w14:paraId="6A3D7116" w14:textId="77777777" w:rsidR="00650CEC" w:rsidRDefault="00650CEC" w:rsidP="00650CEC">
      <w:pPr>
        <w:pStyle w:val="Literaturverzeichnis"/>
      </w:pPr>
      <w:r>
        <w:lastRenderedPageBreak/>
        <w:t xml:space="preserve">7. </w:t>
      </w:r>
      <w:r>
        <w:tab/>
        <w:t xml:space="preserve">Maslov MN, Maslova OA. Soil nitrogen mineralization and its sensitivity to temperature and moisture in temperate peatlands under different land-use management practices. </w:t>
      </w:r>
      <w:r>
        <w:rPr>
          <w:i/>
          <w:iCs/>
        </w:rPr>
        <w:t>Catena</w:t>
      </w:r>
      <w:r>
        <w:t xml:space="preserve"> 2022; </w:t>
      </w:r>
      <w:r>
        <w:rPr>
          <w:b/>
          <w:bCs/>
        </w:rPr>
        <w:t>210</w:t>
      </w:r>
      <w:r>
        <w:t xml:space="preserve">: 105922. </w:t>
      </w:r>
    </w:p>
    <w:p w14:paraId="5228536D" w14:textId="77777777" w:rsidR="00650CEC" w:rsidRDefault="00650CEC" w:rsidP="00650CEC">
      <w:pPr>
        <w:pStyle w:val="Literaturverzeichnis"/>
      </w:pPr>
      <w:r>
        <w:t xml:space="preserve">8. </w:t>
      </w:r>
      <w:r>
        <w:tab/>
        <w:t xml:space="preserve">Stein LY, Klotz MG. The nitrogen cycle. </w:t>
      </w:r>
      <w:r>
        <w:rPr>
          <w:i/>
          <w:iCs/>
        </w:rPr>
        <w:t>Curr Biol</w:t>
      </w:r>
      <w:r>
        <w:t xml:space="preserve"> 2016; </w:t>
      </w:r>
      <w:r>
        <w:rPr>
          <w:b/>
          <w:bCs/>
        </w:rPr>
        <w:t>26</w:t>
      </w:r>
      <w:r>
        <w:t xml:space="preserve">: R94-8. </w:t>
      </w:r>
    </w:p>
    <w:p w14:paraId="70154ECB" w14:textId="77777777" w:rsidR="00650CEC" w:rsidRDefault="00650CEC" w:rsidP="00650CEC">
      <w:pPr>
        <w:pStyle w:val="Literaturverzeichnis"/>
      </w:pPr>
      <w:r>
        <w:t xml:space="preserve">9. </w:t>
      </w:r>
      <w:r>
        <w:tab/>
        <w:t xml:space="preserve">Bastos A, Ciais P, Friedlingstein P, Sitch S, Pongratz J, Fan L. Direct and seasonal legacy effects of the 2018 heat wave and drought on European ecosystem productivity. </w:t>
      </w:r>
      <w:r>
        <w:rPr>
          <w:i/>
          <w:iCs/>
        </w:rPr>
        <w:t>Sci Adv</w:t>
      </w:r>
      <w:r>
        <w:t xml:space="preserve"> 2020; </w:t>
      </w:r>
      <w:r>
        <w:rPr>
          <w:b/>
          <w:bCs/>
        </w:rPr>
        <w:t>6</w:t>
      </w:r>
      <w:r>
        <w:t xml:space="preserve">: 2724. </w:t>
      </w:r>
    </w:p>
    <w:p w14:paraId="7C7CA58C" w14:textId="77777777" w:rsidR="00650CEC" w:rsidRDefault="00650CEC" w:rsidP="00650CEC">
      <w:pPr>
        <w:pStyle w:val="Literaturverzeichnis"/>
      </w:pPr>
      <w:r>
        <w:t xml:space="preserve">10. </w:t>
      </w:r>
      <w:r>
        <w:tab/>
        <w:t xml:space="preserve">Stein LY. Insights into the physiology of ammonia-oxidizing microorganisms. </w:t>
      </w:r>
      <w:r>
        <w:rPr>
          <w:i/>
          <w:iCs/>
        </w:rPr>
        <w:t>Curr Opin Chem Biol</w:t>
      </w:r>
      <w:r>
        <w:t xml:space="preserve"> 2019; </w:t>
      </w:r>
      <w:r>
        <w:rPr>
          <w:b/>
          <w:bCs/>
        </w:rPr>
        <w:t>49</w:t>
      </w:r>
      <w:r>
        <w:t xml:space="preserve">: 9–15. </w:t>
      </w:r>
    </w:p>
    <w:p w14:paraId="54E7E9F6" w14:textId="77777777" w:rsidR="00650CEC" w:rsidRDefault="00650CEC" w:rsidP="00650CEC">
      <w:pPr>
        <w:pStyle w:val="Literaturverzeichnis"/>
      </w:pPr>
      <w:r>
        <w:t xml:space="preserve">11. </w:t>
      </w:r>
      <w:r>
        <w:tab/>
        <w:t xml:space="preserve">Rotthauwe JH, Witzel KP, Liesack W. The ammonia monooxygenase structural gene amoA as a functional marker: molecular fine-scale analysis of natural ammonia-oxidizing populations. </w:t>
      </w:r>
      <w:r>
        <w:rPr>
          <w:i/>
          <w:iCs/>
        </w:rPr>
        <w:t>Appl Environ Microbiol</w:t>
      </w:r>
      <w:r>
        <w:t xml:space="preserve"> 1997; </w:t>
      </w:r>
      <w:r>
        <w:rPr>
          <w:b/>
          <w:bCs/>
        </w:rPr>
        <w:t>63</w:t>
      </w:r>
      <w:r>
        <w:t xml:space="preserve">: 4704–4712. </w:t>
      </w:r>
    </w:p>
    <w:p w14:paraId="6007772E" w14:textId="77777777" w:rsidR="00650CEC" w:rsidRDefault="00650CEC" w:rsidP="00650CEC">
      <w:pPr>
        <w:pStyle w:val="Literaturverzeichnis"/>
      </w:pPr>
      <w:r>
        <w:t xml:space="preserve">12. </w:t>
      </w:r>
      <w:r>
        <w:tab/>
        <w:t xml:space="preserve">Treusch AH, Leininger S, Kletzin A, Schuster SC, Klenk H-P, Schleper C. Novel genes for nitrite reductase and Amo-related proteins indicate a role of uncultivated mesophilic crenarchaeota in nitrogen cycling. </w:t>
      </w:r>
      <w:r>
        <w:rPr>
          <w:i/>
          <w:iCs/>
        </w:rPr>
        <w:t>Environ Microbiol</w:t>
      </w:r>
      <w:r>
        <w:t xml:space="preserve"> 2005; </w:t>
      </w:r>
      <w:r>
        <w:rPr>
          <w:b/>
          <w:bCs/>
        </w:rPr>
        <w:t>7</w:t>
      </w:r>
      <w:r>
        <w:t xml:space="preserve">: 1985–1995. </w:t>
      </w:r>
    </w:p>
    <w:p w14:paraId="1974005F" w14:textId="77777777" w:rsidR="00650CEC" w:rsidRDefault="00650CEC" w:rsidP="00650CEC">
      <w:pPr>
        <w:pStyle w:val="Literaturverzeichnis"/>
      </w:pPr>
      <w:r>
        <w:t xml:space="preserve">13. </w:t>
      </w:r>
      <w:r>
        <w:tab/>
        <w:t xml:space="preserve">Pjevac P, Schauberger C, Poghosyan L, Herbold CW, Kessel MAHJ, Daebeler A. Targeted Polymerase Chain Reaction Primers for the Specific Detection and Quantification of Comammox in the Environment. </w:t>
      </w:r>
      <w:r>
        <w:rPr>
          <w:i/>
          <w:iCs/>
        </w:rPr>
        <w:t>Front Microbiol</w:t>
      </w:r>
      <w:r>
        <w:t xml:space="preserve"> 2017; </w:t>
      </w:r>
      <w:r>
        <w:rPr>
          <w:b/>
          <w:bCs/>
        </w:rPr>
        <w:t>8</w:t>
      </w:r>
      <w:r>
        <w:t xml:space="preserve">: 1508. </w:t>
      </w:r>
    </w:p>
    <w:p w14:paraId="123EFC21" w14:textId="77777777" w:rsidR="00650CEC" w:rsidRDefault="00650CEC" w:rsidP="00650CEC">
      <w:pPr>
        <w:pStyle w:val="Literaturverzeichnis"/>
      </w:pPr>
      <w:r>
        <w:t xml:space="preserve">14. </w:t>
      </w:r>
      <w:r>
        <w:tab/>
        <w:t xml:space="preserve">Jung M-Y, Sedlacek CJ, Kits KD, Mueller AJ, Rhee S-K, Hink L. Ammonia-oxidizing archaea possess a wide range of cellular ammonia affinities. </w:t>
      </w:r>
      <w:r>
        <w:rPr>
          <w:i/>
          <w:iCs/>
        </w:rPr>
        <w:t>ISME J</w:t>
      </w:r>
      <w:r>
        <w:t xml:space="preserve"> 2022; </w:t>
      </w:r>
      <w:r>
        <w:rPr>
          <w:b/>
          <w:bCs/>
        </w:rPr>
        <w:t>16</w:t>
      </w:r>
      <w:r>
        <w:t xml:space="preserve">: 272–283. </w:t>
      </w:r>
    </w:p>
    <w:p w14:paraId="155B39A2" w14:textId="77777777" w:rsidR="00650CEC" w:rsidRDefault="00650CEC" w:rsidP="00650CEC">
      <w:pPr>
        <w:pStyle w:val="Literaturverzeichnis"/>
      </w:pPr>
      <w:r>
        <w:t xml:space="preserve">15. </w:t>
      </w:r>
      <w:r>
        <w:tab/>
        <w:t xml:space="preserve">Herbold CW, Lehtovirta-Morley LE, Jung M-Y, Jehmlich N, Hausmann B, Han P. Ammonia-oxidising archaea living at low pH: Insights from comparative genomics. </w:t>
      </w:r>
      <w:r>
        <w:rPr>
          <w:i/>
          <w:iCs/>
        </w:rPr>
        <w:t>Environ Microbiol</w:t>
      </w:r>
      <w:r>
        <w:t xml:space="preserve"> 2017; </w:t>
      </w:r>
      <w:r>
        <w:rPr>
          <w:b/>
          <w:bCs/>
        </w:rPr>
        <w:t>19</w:t>
      </w:r>
      <w:r>
        <w:t xml:space="preserve">: 4939–4952. </w:t>
      </w:r>
    </w:p>
    <w:p w14:paraId="67BEC5CE" w14:textId="77777777" w:rsidR="00650CEC" w:rsidRDefault="00650CEC" w:rsidP="00650CEC">
      <w:pPr>
        <w:pStyle w:val="Literaturverzeichnis"/>
      </w:pPr>
      <w:r>
        <w:t xml:space="preserve">16. </w:t>
      </w:r>
      <w:r>
        <w:tab/>
        <w:t xml:space="preserve">Lehtovirta-Morley LE, Sayavedra-Soto LA, Gallois N, Schouten S, Stein LY, Prosser JI. Identifying Potential Mechanisms Enabling Acidophily in the Ammonia-Oxidizing Archaeon ‘Candidatus Nitrosotalea devanaterra’. </w:t>
      </w:r>
      <w:r>
        <w:rPr>
          <w:i/>
          <w:iCs/>
        </w:rPr>
        <w:t>Appl Environ Microbiol</w:t>
      </w:r>
      <w:r>
        <w:t xml:space="preserve"> 2016; </w:t>
      </w:r>
      <w:r>
        <w:rPr>
          <w:b/>
          <w:bCs/>
        </w:rPr>
        <w:t>82</w:t>
      </w:r>
      <w:r>
        <w:t xml:space="preserve">: 2608–2619. </w:t>
      </w:r>
    </w:p>
    <w:p w14:paraId="1CB75464" w14:textId="77777777" w:rsidR="00650CEC" w:rsidRDefault="00650CEC" w:rsidP="00650CEC">
      <w:pPr>
        <w:pStyle w:val="Literaturverzeichnis"/>
      </w:pPr>
      <w:r>
        <w:t xml:space="preserve">17. </w:t>
      </w:r>
      <w:r>
        <w:tab/>
        <w:t xml:space="preserve">Lehtovirta-Morley LE, Stoecker K, Vilcinskas A, Prosser JI, Nicol GW. Cultivation of an obligate acidophilic ammonia oxidizer from a nitrifying acid soil. </w:t>
      </w:r>
      <w:r>
        <w:rPr>
          <w:i/>
          <w:iCs/>
        </w:rPr>
        <w:t>Proc Natl Acad Sci USA</w:t>
      </w:r>
      <w:r>
        <w:t xml:space="preserve"> 2011; </w:t>
      </w:r>
      <w:r>
        <w:rPr>
          <w:b/>
          <w:bCs/>
        </w:rPr>
        <w:t>108</w:t>
      </w:r>
      <w:r>
        <w:t xml:space="preserve">: 15892–15897. </w:t>
      </w:r>
    </w:p>
    <w:p w14:paraId="402D5107" w14:textId="77777777" w:rsidR="00650CEC" w:rsidRDefault="00650CEC" w:rsidP="00650CEC">
      <w:pPr>
        <w:pStyle w:val="Literaturverzeichnis"/>
      </w:pPr>
      <w:r>
        <w:t xml:space="preserve">18. </w:t>
      </w:r>
      <w:r>
        <w:tab/>
        <w:t xml:space="preserve">Kits KD, Sedlacek CJ, Lebedeva EV, Han P, Bulaev A, Pjevac P. Kinetic analysis of a complete nitrifier reveals an oligotrophic lifestyle. </w:t>
      </w:r>
      <w:r>
        <w:rPr>
          <w:i/>
          <w:iCs/>
        </w:rPr>
        <w:t>Nature</w:t>
      </w:r>
      <w:r>
        <w:t xml:space="preserve"> 2017; </w:t>
      </w:r>
      <w:r>
        <w:rPr>
          <w:b/>
          <w:bCs/>
        </w:rPr>
        <w:t>549</w:t>
      </w:r>
      <w:r>
        <w:t xml:space="preserve">: 269–272. </w:t>
      </w:r>
    </w:p>
    <w:p w14:paraId="258A4513" w14:textId="77777777" w:rsidR="00650CEC" w:rsidRDefault="00650CEC" w:rsidP="00650CEC">
      <w:pPr>
        <w:pStyle w:val="Literaturverzeichnis"/>
      </w:pPr>
      <w:r>
        <w:t xml:space="preserve">19. </w:t>
      </w:r>
      <w:r>
        <w:tab/>
        <w:t xml:space="preserve">Clark IM, Hughes DJ, Fu Q, Abadie M, Hirsch PR. Metagenomic approaches reveal differences in genetic diversity and relative abundance of nitrifying bacteria and archaea in contrasting soils. </w:t>
      </w:r>
      <w:r>
        <w:rPr>
          <w:i/>
          <w:iCs/>
        </w:rPr>
        <w:t>Sci Rep</w:t>
      </w:r>
      <w:r>
        <w:t xml:space="preserve"> 2021; </w:t>
      </w:r>
      <w:r>
        <w:rPr>
          <w:b/>
          <w:bCs/>
        </w:rPr>
        <w:t>11</w:t>
      </w:r>
      <w:r>
        <w:t xml:space="preserve">: 15905. </w:t>
      </w:r>
    </w:p>
    <w:p w14:paraId="4488A0FA" w14:textId="77777777" w:rsidR="00650CEC" w:rsidRDefault="00650CEC" w:rsidP="00650CEC">
      <w:pPr>
        <w:pStyle w:val="Literaturverzeichnis"/>
      </w:pPr>
      <w:r>
        <w:t xml:space="preserve">20. </w:t>
      </w:r>
      <w:r>
        <w:tab/>
        <w:t xml:space="preserve">Rütting T, Schleusner P, Hink L, Prosser JI. The contribution of ammonia-oxidizing archaea and bacteria to gross nitrification under different substrate availability. </w:t>
      </w:r>
      <w:r>
        <w:rPr>
          <w:i/>
          <w:iCs/>
        </w:rPr>
        <w:t>Soil Biol Biochem</w:t>
      </w:r>
      <w:r>
        <w:t xml:space="preserve"> 2021; </w:t>
      </w:r>
      <w:r>
        <w:rPr>
          <w:b/>
          <w:bCs/>
        </w:rPr>
        <w:t>160</w:t>
      </w:r>
      <w:r>
        <w:t xml:space="preserve">: 108353. </w:t>
      </w:r>
    </w:p>
    <w:p w14:paraId="48945DB4" w14:textId="77777777" w:rsidR="00650CEC" w:rsidRDefault="00650CEC" w:rsidP="00650CEC">
      <w:pPr>
        <w:pStyle w:val="Literaturverzeichnis"/>
      </w:pPr>
      <w:r>
        <w:t xml:space="preserve">21. </w:t>
      </w:r>
      <w:r>
        <w:tab/>
        <w:t xml:space="preserve">Wang H, Weil M, Dumack K, Zak D, Münch D, Günther A. Eukaryotic rather than prokaryotic microbiomes change over seasons in rewetted fen peatlands. </w:t>
      </w:r>
      <w:r>
        <w:rPr>
          <w:i/>
          <w:iCs/>
        </w:rPr>
        <w:t>FEMS Microbiol Ecol</w:t>
      </w:r>
      <w:r>
        <w:t xml:space="preserve"> 2021; 97. </w:t>
      </w:r>
    </w:p>
    <w:p w14:paraId="7EDB95C8" w14:textId="77777777" w:rsidR="00650CEC" w:rsidRDefault="00650CEC" w:rsidP="00650CEC">
      <w:pPr>
        <w:pStyle w:val="Literaturverzeichnis"/>
      </w:pPr>
      <w:r>
        <w:t xml:space="preserve">22. </w:t>
      </w:r>
      <w:r>
        <w:tab/>
        <w:t xml:space="preserve">Berendt J, Wrage-Mönnig N. Denitrification is not Necessarily the Main Source of N2O from Rewetted Fens. </w:t>
      </w:r>
      <w:r>
        <w:rPr>
          <w:i/>
          <w:iCs/>
        </w:rPr>
        <w:t>J Soil Sci Plant Nutr</w:t>
      </w:r>
      <w:r>
        <w:t xml:space="preserve"> 2023; </w:t>
      </w:r>
      <w:r>
        <w:rPr>
          <w:b/>
          <w:bCs/>
        </w:rPr>
        <w:t>23</w:t>
      </w:r>
      <w:r>
        <w:t xml:space="preserve">: 3705–3713. </w:t>
      </w:r>
    </w:p>
    <w:p w14:paraId="490E203A" w14:textId="77777777" w:rsidR="00650CEC" w:rsidRDefault="00650CEC" w:rsidP="00650CEC">
      <w:pPr>
        <w:pStyle w:val="Literaturverzeichnis"/>
      </w:pPr>
      <w:r>
        <w:t xml:space="preserve">23. </w:t>
      </w:r>
      <w:r>
        <w:tab/>
        <w:t xml:space="preserve">Wang H, Meister M, Jensen C, Kuss AW, Urich T. The impact of summer drought on peat soil microbiome structure and function-A multi-proxy-comparison. </w:t>
      </w:r>
      <w:r>
        <w:rPr>
          <w:i/>
          <w:iCs/>
        </w:rPr>
        <w:t>ISME Commun</w:t>
      </w:r>
      <w:r>
        <w:t xml:space="preserve"> 2022; 2. </w:t>
      </w:r>
    </w:p>
    <w:p w14:paraId="3DF7339A" w14:textId="77777777" w:rsidR="00650CEC" w:rsidRDefault="00650CEC" w:rsidP="00650CEC">
      <w:pPr>
        <w:pStyle w:val="Literaturverzeichnis"/>
      </w:pPr>
      <w:r>
        <w:lastRenderedPageBreak/>
        <w:t xml:space="preserve">24. </w:t>
      </w:r>
      <w:r>
        <w:tab/>
        <w:t xml:space="preserve">Wang H, Jurasinski G, Täumer J, Kuß AW, Groß V, Köhn D. Linking Transcriptional Dynamics of Peat Microbiomes to Methane Fluxes during a Summer Drought in Two Rewetted Fens. </w:t>
      </w:r>
      <w:r>
        <w:rPr>
          <w:i/>
          <w:iCs/>
        </w:rPr>
        <w:t>Environ Sci Technol</w:t>
      </w:r>
      <w:r>
        <w:t xml:space="preserve"> 2023. </w:t>
      </w:r>
    </w:p>
    <w:p w14:paraId="4F836F50" w14:textId="77777777" w:rsidR="00650CEC" w:rsidRDefault="00650CEC" w:rsidP="00650CEC">
      <w:pPr>
        <w:pStyle w:val="Literaturverzeichnis"/>
      </w:pPr>
      <w:r>
        <w:t xml:space="preserve">25. </w:t>
      </w:r>
      <w:r>
        <w:tab/>
        <w:t xml:space="preserve">Berendt J, Jurasinski G, Wrage-Mönnig N. Influence of rewetting on N2O emissions in three different fen types. </w:t>
      </w:r>
      <w:r>
        <w:rPr>
          <w:i/>
          <w:iCs/>
        </w:rPr>
        <w:t>Nutr Cycl Agroecosyst</w:t>
      </w:r>
      <w:r>
        <w:t xml:space="preserve"> 2023; </w:t>
      </w:r>
      <w:r>
        <w:rPr>
          <w:b/>
          <w:bCs/>
        </w:rPr>
        <w:t>125</w:t>
      </w:r>
      <w:r>
        <w:t xml:space="preserve">: 277–293. </w:t>
      </w:r>
    </w:p>
    <w:p w14:paraId="00523E23" w14:textId="77777777" w:rsidR="00650CEC" w:rsidRDefault="00650CEC" w:rsidP="00650CEC">
      <w:pPr>
        <w:pStyle w:val="Literaturverzeichnis"/>
      </w:pPr>
      <w:r>
        <w:t xml:space="preserve">26. </w:t>
      </w:r>
      <w:r>
        <w:tab/>
        <w:t>Boergens E, Güntner A, Dobslaw H, Dahle C. Quantifying the central European droughts in 2018 and 2019 with GRACE follow</w:t>
      </w:r>
      <w:r>
        <w:rPr>
          <w:rFonts w:ascii="Cambria Math" w:hAnsi="Cambria Math" w:cs="Cambria Math"/>
        </w:rPr>
        <w:t>‐</w:t>
      </w:r>
      <w:r>
        <w:t xml:space="preserve">on. </w:t>
      </w:r>
      <w:r>
        <w:rPr>
          <w:i/>
          <w:iCs/>
        </w:rPr>
        <w:t>Geophys Res Lett</w:t>
      </w:r>
      <w:r>
        <w:t xml:space="preserve"> 2020; 47. </w:t>
      </w:r>
    </w:p>
    <w:p w14:paraId="6E2671AB" w14:textId="77777777" w:rsidR="00650CEC" w:rsidRDefault="00650CEC" w:rsidP="00650CEC">
      <w:pPr>
        <w:pStyle w:val="Literaturverzeichnis"/>
      </w:pPr>
      <w:r>
        <w:t xml:space="preserve">27. </w:t>
      </w:r>
      <w:r>
        <w:tab/>
        <w:t xml:space="preserve">Toreti A, Belward A, Perez-Dominguez I, Naumann G, Luterbacher J, Cronie O. The exceptional 2018 European water seesaw calls for action on adaptation. </w:t>
      </w:r>
      <w:r>
        <w:rPr>
          <w:i/>
          <w:iCs/>
        </w:rPr>
        <w:t>Earths Future</w:t>
      </w:r>
      <w:r>
        <w:t xml:space="preserve"> 2019; </w:t>
      </w:r>
      <w:r>
        <w:rPr>
          <w:b/>
          <w:bCs/>
        </w:rPr>
        <w:t>7</w:t>
      </w:r>
      <w:r>
        <w:t xml:space="preserve">: 652–663. </w:t>
      </w:r>
    </w:p>
    <w:p w14:paraId="53E3ACB9" w14:textId="77777777" w:rsidR="00650CEC" w:rsidRDefault="00650CEC" w:rsidP="00650CEC">
      <w:pPr>
        <w:pStyle w:val="Literaturverzeichnis"/>
      </w:pPr>
      <w:r>
        <w:t xml:space="preserve">28. </w:t>
      </w:r>
      <w:r>
        <w:tab/>
        <w:t xml:space="preserve">Unger V, Liebner S, Koebsch F, Yang S, Horn F, Sachs T. Congruent changes in microbial community dynamics and ecosystem methane fluxes following natural drought in two restored fens. </w:t>
      </w:r>
      <w:r>
        <w:rPr>
          <w:i/>
          <w:iCs/>
        </w:rPr>
        <w:t>Soil Biol Biochem</w:t>
      </w:r>
      <w:r>
        <w:t xml:space="preserve"> 2021; </w:t>
      </w:r>
      <w:r>
        <w:rPr>
          <w:b/>
          <w:bCs/>
        </w:rPr>
        <w:t>160</w:t>
      </w:r>
      <w:r>
        <w:t xml:space="preserve">: 108348. </w:t>
      </w:r>
    </w:p>
    <w:p w14:paraId="60662A51" w14:textId="77777777" w:rsidR="00650CEC" w:rsidRDefault="00650CEC" w:rsidP="00650CEC">
      <w:pPr>
        <w:pStyle w:val="Literaturverzeichnis"/>
      </w:pPr>
      <w:r>
        <w:t xml:space="preserve">29. </w:t>
      </w:r>
      <w:r>
        <w:tab/>
        <w:t xml:space="preserve">Koebsch F, Gottschalk P, Beyer F, Wille C, Jurasinski G, Sachs T. The impact of occasional drought periods on vegetation spread and greenhouse gas exchange in rewetted fens. </w:t>
      </w:r>
      <w:r>
        <w:rPr>
          <w:i/>
          <w:iCs/>
        </w:rPr>
        <w:t>Philos Trans R Soc Lond B Biol Sci</w:t>
      </w:r>
      <w:r>
        <w:t xml:space="preserve"> 2020; </w:t>
      </w:r>
      <w:r>
        <w:rPr>
          <w:b/>
          <w:bCs/>
        </w:rPr>
        <w:t>375</w:t>
      </w:r>
      <w:r>
        <w:t xml:space="preserve">: 20190685. </w:t>
      </w:r>
    </w:p>
    <w:p w14:paraId="4A7261F5" w14:textId="77777777" w:rsidR="00650CEC" w:rsidRDefault="00650CEC" w:rsidP="00650CEC">
      <w:pPr>
        <w:pStyle w:val="Literaturverzeichnis"/>
      </w:pPr>
      <w:r>
        <w:t xml:space="preserve">30. </w:t>
      </w:r>
      <w:r>
        <w:tab/>
        <w:t xml:space="preserve">Bei Q, Reitz T, Schnabel B, Eisenhauer N, Schädler M, Buscot F. Extreme summers impact cropland and grassland soil microbiomes. </w:t>
      </w:r>
      <w:r>
        <w:rPr>
          <w:i/>
          <w:iCs/>
        </w:rPr>
        <w:t>ISME J</w:t>
      </w:r>
      <w:r>
        <w:t xml:space="preserve"> 2023; </w:t>
      </w:r>
      <w:r>
        <w:rPr>
          <w:b/>
          <w:bCs/>
        </w:rPr>
        <w:t>17</w:t>
      </w:r>
      <w:r>
        <w:t xml:space="preserve">: 1589–1600. </w:t>
      </w:r>
    </w:p>
    <w:p w14:paraId="2124C980" w14:textId="77777777" w:rsidR="00650CEC" w:rsidRDefault="00650CEC" w:rsidP="00650CEC">
      <w:pPr>
        <w:pStyle w:val="Literaturverzeichnis"/>
      </w:pPr>
      <w:r>
        <w:t xml:space="preserve">31. </w:t>
      </w:r>
      <w:r>
        <w:tab/>
        <w:t xml:space="preserve">Fikri M, Joulian C, Motelica-Heino M, Norini M-P, Hellal J. Resistance and Resilience of Soil Nitrogen Cycling to Drought and Heat Stress in Rehabilitated Urban Soils. </w:t>
      </w:r>
      <w:r>
        <w:rPr>
          <w:i/>
          <w:iCs/>
        </w:rPr>
        <w:t>Front Microbiol</w:t>
      </w:r>
      <w:r>
        <w:t xml:space="preserve"> 2021; </w:t>
      </w:r>
      <w:r>
        <w:rPr>
          <w:b/>
          <w:bCs/>
        </w:rPr>
        <w:t>12</w:t>
      </w:r>
      <w:r>
        <w:t xml:space="preserve">: 727468. </w:t>
      </w:r>
    </w:p>
    <w:p w14:paraId="1B52F0A5" w14:textId="77777777" w:rsidR="00650CEC" w:rsidRDefault="00650CEC" w:rsidP="00650CEC">
      <w:pPr>
        <w:pStyle w:val="Literaturverzeichnis"/>
      </w:pPr>
      <w:r>
        <w:t xml:space="preserve">32. </w:t>
      </w:r>
      <w:r>
        <w:tab/>
        <w:t xml:space="preserve">de Vries F, Griffiths R, Bailey M, Craig H, Girlanda M, Gweon H. Soil bacterial networks are less stable under drought than fungal networks. </w:t>
      </w:r>
      <w:r>
        <w:rPr>
          <w:i/>
          <w:iCs/>
        </w:rPr>
        <w:t>Nat Commun</w:t>
      </w:r>
      <w:r>
        <w:t xml:space="preserve"> 2018; </w:t>
      </w:r>
      <w:r>
        <w:rPr>
          <w:b/>
          <w:bCs/>
        </w:rPr>
        <w:t>9</w:t>
      </w:r>
      <w:r>
        <w:t xml:space="preserve">: 3033. </w:t>
      </w:r>
    </w:p>
    <w:p w14:paraId="57E6A5CF" w14:textId="77777777" w:rsidR="00650CEC" w:rsidRDefault="00650CEC" w:rsidP="00650CEC">
      <w:pPr>
        <w:pStyle w:val="Literaturverzeichnis"/>
      </w:pPr>
      <w:r>
        <w:t xml:space="preserve">33. </w:t>
      </w:r>
      <w:r>
        <w:tab/>
        <w:t xml:space="preserve">Séneca J, Pjevac P, Canarini A, Herbold CW, Zioutis C, Dietrich M. Composition and activity of nitrifier communities in soil are unresponsive to elevated temperature and CO, but strongly affected by drought. </w:t>
      </w:r>
      <w:r>
        <w:rPr>
          <w:i/>
          <w:iCs/>
        </w:rPr>
        <w:t>ISME J</w:t>
      </w:r>
      <w:r>
        <w:t xml:space="preserve"> 2020; </w:t>
      </w:r>
      <w:r>
        <w:rPr>
          <w:b/>
          <w:bCs/>
        </w:rPr>
        <w:t>14</w:t>
      </w:r>
      <w:r>
        <w:t xml:space="preserve">: 3038–3053. </w:t>
      </w:r>
    </w:p>
    <w:p w14:paraId="4673D50F" w14:textId="77777777" w:rsidR="00650CEC" w:rsidRDefault="00650CEC" w:rsidP="00650CEC">
      <w:pPr>
        <w:pStyle w:val="Literaturverzeichnis"/>
      </w:pPr>
      <w:r>
        <w:t xml:space="preserve">34. </w:t>
      </w:r>
      <w:r>
        <w:tab/>
        <w:t xml:space="preserve">Osburn ED, Simpson JS, Strahm BD, Barrett JE. Land use history mediates soil biogeochemical responses to drought in temperate forest ecosystems. </w:t>
      </w:r>
      <w:r>
        <w:rPr>
          <w:i/>
          <w:iCs/>
        </w:rPr>
        <w:t>Ecosystems</w:t>
      </w:r>
      <w:r>
        <w:t xml:space="preserve"> 2021. </w:t>
      </w:r>
    </w:p>
    <w:p w14:paraId="64C178A3" w14:textId="77777777" w:rsidR="00650CEC" w:rsidRDefault="00650CEC" w:rsidP="00650CEC">
      <w:pPr>
        <w:pStyle w:val="Literaturverzeichnis"/>
      </w:pPr>
      <w:r>
        <w:t xml:space="preserve">35. </w:t>
      </w:r>
      <w:r>
        <w:tab/>
        <w:t xml:space="preserve">Yan Z, Li M, Hao Y, Li Y, Zhang X, Yan L. Effects of extreme drought on soil microbial functional genes involved in carbon and nitrogen cycling in alpine peatland. </w:t>
      </w:r>
      <w:r>
        <w:rPr>
          <w:i/>
          <w:iCs/>
        </w:rPr>
        <w:t>Front Ecol Evol</w:t>
      </w:r>
      <w:r>
        <w:t xml:space="preserve"> 2023; 11. </w:t>
      </w:r>
    </w:p>
    <w:p w14:paraId="6D3DFD66" w14:textId="77777777" w:rsidR="00650CEC" w:rsidRDefault="00650CEC" w:rsidP="00650CEC">
      <w:pPr>
        <w:pStyle w:val="Literaturverzeichnis"/>
      </w:pPr>
      <w:r>
        <w:t xml:space="preserve">36. </w:t>
      </w:r>
      <w:r>
        <w:tab/>
        <w:t xml:space="preserve">Weil M, Wang H, Bengtsson M, Köhn D, Günther A, Jurasinski G. Long-Term Rewetting of Three Formerly Drained Peatlands Drives Congruent Compositional Changes in Pro- and Eukaryotic Soil Microbiomes through Environmental Filtering. </w:t>
      </w:r>
      <w:r>
        <w:rPr>
          <w:i/>
          <w:iCs/>
        </w:rPr>
        <w:t>Microorganisms</w:t>
      </w:r>
      <w:r>
        <w:t xml:space="preserve"> 2020; 8. </w:t>
      </w:r>
    </w:p>
    <w:p w14:paraId="7E2F1961" w14:textId="77777777" w:rsidR="00650CEC" w:rsidRDefault="00650CEC" w:rsidP="00650CEC">
      <w:pPr>
        <w:pStyle w:val="Literaturverzeichnis"/>
      </w:pPr>
      <w:r>
        <w:t xml:space="preserve">37. </w:t>
      </w:r>
      <w:r>
        <w:tab/>
        <w:t xml:space="preserve">Jurasinski G, Ahmad S, Anadon-Rosell A, Berendt J, Beyer F, Bill R. From Understanding to Sustainable Use of Peatlands: The WETSCAPES Approach. </w:t>
      </w:r>
      <w:r>
        <w:rPr>
          <w:i/>
          <w:iCs/>
        </w:rPr>
        <w:t>Soil Systems</w:t>
      </w:r>
      <w:r>
        <w:t xml:space="preserve"> 2020; </w:t>
      </w:r>
      <w:r>
        <w:rPr>
          <w:b/>
          <w:bCs/>
        </w:rPr>
        <w:t>4</w:t>
      </w:r>
      <w:r>
        <w:t xml:space="preserve">: 14. </w:t>
      </w:r>
    </w:p>
    <w:p w14:paraId="6FED8AA8" w14:textId="77777777" w:rsidR="00650CEC" w:rsidRDefault="00650CEC" w:rsidP="00650CEC">
      <w:pPr>
        <w:pStyle w:val="Literaturverzeichnis"/>
      </w:pPr>
      <w:r>
        <w:t xml:space="preserve">38. </w:t>
      </w:r>
      <w:r>
        <w:tab/>
        <w:t>Wang H, Bagnoud A, Ponce-Toledo RI, Kerou M, Weil M, Schleper C. Linking 16S rRNA Gene Classification to Gene Taxonomy Reveals Environmental Distribution of Ammonia-Oxidizing Archaeal Clades in Peatland Soils. 2021. , 0054621</w:t>
      </w:r>
    </w:p>
    <w:p w14:paraId="06ED48F2" w14:textId="77777777" w:rsidR="00650CEC" w:rsidRDefault="00650CEC" w:rsidP="00650CEC">
      <w:pPr>
        <w:pStyle w:val="Literaturverzeichnis"/>
      </w:pPr>
      <w:r>
        <w:t xml:space="preserve">39. </w:t>
      </w:r>
      <w:r>
        <w:tab/>
        <w:t xml:space="preserve">Walters W, Hyde ER, Berg-Lyons D, Ackermann G, Humphrey G, Parada A, et al. Improved Bacterial 16S rRNA Gene (V4 and V4-5) and Fungal Internal Transcribed Spacer Marker Gene Primers for Microbial Community Surveys. </w:t>
      </w:r>
      <w:r>
        <w:rPr>
          <w:i/>
          <w:iCs/>
        </w:rPr>
        <w:t>mSystems</w:t>
      </w:r>
      <w:r>
        <w:t xml:space="preserve"> 2016; </w:t>
      </w:r>
      <w:r>
        <w:rPr>
          <w:b/>
          <w:bCs/>
        </w:rPr>
        <w:t>1</w:t>
      </w:r>
      <w:r>
        <w:t xml:space="preserve">: e00009-15. </w:t>
      </w:r>
    </w:p>
    <w:p w14:paraId="58140D68" w14:textId="77777777" w:rsidR="00650CEC" w:rsidRDefault="00650CEC" w:rsidP="00650CEC">
      <w:pPr>
        <w:pStyle w:val="Literaturverzeichnis"/>
      </w:pPr>
      <w:r>
        <w:lastRenderedPageBreak/>
        <w:t xml:space="preserve">40. </w:t>
      </w:r>
      <w:r>
        <w:tab/>
        <w:t xml:space="preserve">Callahan BJ, McMurdie PJ, Rosen MJ, Han AW, Johnson AJA, Holmes SP. DADA2: High-resolution sample inference from Illumina amplicon data. </w:t>
      </w:r>
      <w:r>
        <w:rPr>
          <w:i/>
          <w:iCs/>
        </w:rPr>
        <w:t>Nat Methods</w:t>
      </w:r>
      <w:r>
        <w:t xml:space="preserve"> 2016; </w:t>
      </w:r>
      <w:r>
        <w:rPr>
          <w:b/>
          <w:bCs/>
        </w:rPr>
        <w:t>13</w:t>
      </w:r>
      <w:r>
        <w:t xml:space="preserve">: 581–583. </w:t>
      </w:r>
    </w:p>
    <w:p w14:paraId="1453300B" w14:textId="77777777" w:rsidR="00650CEC" w:rsidRDefault="00650CEC" w:rsidP="00650CEC">
      <w:pPr>
        <w:pStyle w:val="Literaturverzeichnis"/>
      </w:pPr>
      <w:r>
        <w:t xml:space="preserve">41. </w:t>
      </w:r>
      <w:r>
        <w:tab/>
        <w:t xml:space="preserve">Paulson JN, Stine OC, Bravo HC, Pop M. Differential abundance analysis for microbial marker-gene surveys. </w:t>
      </w:r>
      <w:r>
        <w:rPr>
          <w:i/>
          <w:iCs/>
        </w:rPr>
        <w:t>Nat Methods</w:t>
      </w:r>
      <w:r>
        <w:t xml:space="preserve"> 2013; </w:t>
      </w:r>
      <w:r>
        <w:rPr>
          <w:b/>
          <w:bCs/>
        </w:rPr>
        <w:t>10</w:t>
      </w:r>
      <w:r>
        <w:t xml:space="preserve">: 1200–1202. </w:t>
      </w:r>
    </w:p>
    <w:p w14:paraId="5666C0A1" w14:textId="77777777" w:rsidR="00650CEC" w:rsidRDefault="00650CEC" w:rsidP="00650CEC">
      <w:pPr>
        <w:pStyle w:val="Literaturverzeichnis"/>
      </w:pPr>
      <w:r>
        <w:t xml:space="preserve">42. </w:t>
      </w:r>
      <w:r>
        <w:tab/>
        <w:t xml:space="preserve">Huson DH, Beier S, Flade I, Górska A, El-Hadidi M, Mitra S, et al. MEGAN Community Edition - Interactive Exploration and Analysis of Large-Scale Microbiome Sequencing Data. </w:t>
      </w:r>
      <w:r>
        <w:rPr>
          <w:i/>
          <w:iCs/>
        </w:rPr>
        <w:t>PLoS Comput Biol</w:t>
      </w:r>
      <w:r>
        <w:t xml:space="preserve"> 2016; </w:t>
      </w:r>
      <w:r>
        <w:rPr>
          <w:b/>
          <w:bCs/>
        </w:rPr>
        <w:t>12</w:t>
      </w:r>
      <w:r>
        <w:t xml:space="preserve">: e1004957. </w:t>
      </w:r>
    </w:p>
    <w:p w14:paraId="3EF8C7E4" w14:textId="77777777" w:rsidR="00650CEC" w:rsidRDefault="00650CEC" w:rsidP="00650CEC">
      <w:pPr>
        <w:pStyle w:val="Literaturverzeichnis"/>
      </w:pPr>
      <w:r>
        <w:t xml:space="preserve">43. </w:t>
      </w:r>
      <w:r>
        <w:tab/>
        <w:t xml:space="preserve">Lanzén A, Jørgensen SL, Huson DH, Gorfer M, Grindhaug SH, Jonassen I, et al. CREST – Classification Resources for Environmental Sequence Tags. </w:t>
      </w:r>
      <w:r>
        <w:rPr>
          <w:i/>
          <w:iCs/>
        </w:rPr>
        <w:t>PLoS ONE</w:t>
      </w:r>
      <w:r>
        <w:t xml:space="preserve"> 2012; </w:t>
      </w:r>
      <w:r>
        <w:rPr>
          <w:b/>
          <w:bCs/>
        </w:rPr>
        <w:t>7</w:t>
      </w:r>
      <w:r>
        <w:t xml:space="preserve">: e49334. </w:t>
      </w:r>
    </w:p>
    <w:p w14:paraId="691942C7" w14:textId="77777777" w:rsidR="00650CEC" w:rsidRDefault="00650CEC" w:rsidP="00650CEC">
      <w:pPr>
        <w:pStyle w:val="Literaturverzeichnis"/>
      </w:pPr>
      <w:r>
        <w:t xml:space="preserve">44. </w:t>
      </w:r>
      <w:r>
        <w:tab/>
        <w:t xml:space="preserve">Magoč T, Salzberg SL. FLASH: fast length adjustment of short reads to improve genome assemblies. </w:t>
      </w:r>
      <w:r>
        <w:rPr>
          <w:i/>
          <w:iCs/>
        </w:rPr>
        <w:t>Bioinformatics</w:t>
      </w:r>
      <w:r>
        <w:t xml:space="preserve"> 2011; </w:t>
      </w:r>
      <w:r>
        <w:rPr>
          <w:b/>
          <w:bCs/>
        </w:rPr>
        <w:t>27</w:t>
      </w:r>
      <w:r>
        <w:t xml:space="preserve">: 2957–2963. </w:t>
      </w:r>
    </w:p>
    <w:p w14:paraId="0923BB0A" w14:textId="77777777" w:rsidR="00650CEC" w:rsidRDefault="00650CEC" w:rsidP="00650CEC">
      <w:pPr>
        <w:pStyle w:val="Literaturverzeichnis"/>
      </w:pPr>
      <w:r>
        <w:t xml:space="preserve">45. </w:t>
      </w:r>
      <w:r>
        <w:tab/>
        <w:t xml:space="preserve">Schmieder R, Edwards R. Quality control and preprocessing of metagenomic datasets. </w:t>
      </w:r>
      <w:r>
        <w:rPr>
          <w:i/>
          <w:iCs/>
        </w:rPr>
        <w:t>Bioinformatics</w:t>
      </w:r>
      <w:r>
        <w:t xml:space="preserve"> 2011; </w:t>
      </w:r>
      <w:r>
        <w:rPr>
          <w:b/>
          <w:bCs/>
        </w:rPr>
        <w:t>27</w:t>
      </w:r>
      <w:r>
        <w:t xml:space="preserve">: 863–864. </w:t>
      </w:r>
    </w:p>
    <w:p w14:paraId="3ACB33F1" w14:textId="77777777" w:rsidR="00650CEC" w:rsidRDefault="00650CEC" w:rsidP="00650CEC">
      <w:pPr>
        <w:pStyle w:val="Literaturverzeichnis"/>
      </w:pPr>
      <w:r>
        <w:t xml:space="preserve">46. </w:t>
      </w:r>
      <w:r>
        <w:tab/>
        <w:t xml:space="preserve">Kopylova E, Noé L, Touzet H. SortMeRNA: fast and accurate filtering of ribosomal RNAs in metatranscriptomic data. </w:t>
      </w:r>
      <w:r>
        <w:rPr>
          <w:i/>
          <w:iCs/>
        </w:rPr>
        <w:t>Bioinformatics</w:t>
      </w:r>
      <w:r>
        <w:t xml:space="preserve"> 2012; </w:t>
      </w:r>
      <w:r>
        <w:rPr>
          <w:b/>
          <w:bCs/>
        </w:rPr>
        <w:t>28</w:t>
      </w:r>
      <w:r>
        <w:t xml:space="preserve">: 3211–3217. </w:t>
      </w:r>
    </w:p>
    <w:p w14:paraId="20947F11" w14:textId="77777777" w:rsidR="00650CEC" w:rsidRDefault="00650CEC" w:rsidP="00650CEC">
      <w:pPr>
        <w:pStyle w:val="Literaturverzeichnis"/>
      </w:pPr>
      <w:r>
        <w:t xml:space="preserve">47. </w:t>
      </w:r>
      <w:r>
        <w:tab/>
        <w:t xml:space="preserve">Buchfink B, Xie C, Huson DH. Fast and sensitive protein alignment using DIAMOND. </w:t>
      </w:r>
      <w:r>
        <w:rPr>
          <w:i/>
          <w:iCs/>
        </w:rPr>
        <w:t>Nat Methods</w:t>
      </w:r>
      <w:r>
        <w:t xml:space="preserve"> 2015; </w:t>
      </w:r>
      <w:r>
        <w:rPr>
          <w:b/>
          <w:bCs/>
        </w:rPr>
        <w:t>12</w:t>
      </w:r>
      <w:r>
        <w:t xml:space="preserve">: 59–60. </w:t>
      </w:r>
    </w:p>
    <w:p w14:paraId="7BDB72D5" w14:textId="77777777" w:rsidR="00650CEC" w:rsidRDefault="00650CEC" w:rsidP="00650CEC">
      <w:pPr>
        <w:pStyle w:val="Literaturverzeichnis"/>
      </w:pPr>
      <w:r>
        <w:t xml:space="preserve">48. </w:t>
      </w:r>
      <w:r>
        <w:tab/>
        <w:t xml:space="preserve">Pester M, Rattei T, Flechl S, Gröngröft A, Richter A, Overmann J. amoA-based consensus phylogeny of ammonia-oxidizing archaea and deep sequencing of amoA genes from soils of four different geographic regions. </w:t>
      </w:r>
      <w:r>
        <w:rPr>
          <w:i/>
          <w:iCs/>
        </w:rPr>
        <w:t>Environ Microbiol</w:t>
      </w:r>
      <w:r>
        <w:t xml:space="preserve"> 2012; </w:t>
      </w:r>
      <w:r>
        <w:rPr>
          <w:b/>
          <w:bCs/>
        </w:rPr>
        <w:t>14</w:t>
      </w:r>
      <w:r>
        <w:t xml:space="preserve">: 525–539. </w:t>
      </w:r>
    </w:p>
    <w:p w14:paraId="2CD15668" w14:textId="77777777" w:rsidR="00650CEC" w:rsidRDefault="00650CEC" w:rsidP="00650CEC">
      <w:pPr>
        <w:pStyle w:val="Literaturverzeichnis"/>
      </w:pPr>
      <w:r>
        <w:t xml:space="preserve">49. </w:t>
      </w:r>
      <w:r>
        <w:tab/>
        <w:t xml:space="preserve">Tourna M, Stieglmeier M, Spang A, Könneke M, Schintlmeister A, Urich T. Nitrososphaera viennensis, an ammonia oxidizing archaeon from soil. </w:t>
      </w:r>
      <w:r>
        <w:rPr>
          <w:i/>
          <w:iCs/>
        </w:rPr>
        <w:t>Proc Natl Acad Sci U S A</w:t>
      </w:r>
      <w:r>
        <w:t xml:space="preserve"> 2011; </w:t>
      </w:r>
      <w:r>
        <w:rPr>
          <w:b/>
          <w:bCs/>
        </w:rPr>
        <w:t>108</w:t>
      </w:r>
      <w:r>
        <w:t xml:space="preserve">: 8420–8425. </w:t>
      </w:r>
    </w:p>
    <w:p w14:paraId="75ECA586" w14:textId="77777777" w:rsidR="00650CEC" w:rsidRDefault="00650CEC" w:rsidP="00650CEC">
      <w:pPr>
        <w:pStyle w:val="Literaturverzeichnis"/>
      </w:pPr>
      <w:r>
        <w:t xml:space="preserve">50. </w:t>
      </w:r>
      <w:r>
        <w:tab/>
        <w:t xml:space="preserve">Arce MI, Schiller D, Bengtsson MM, Hinze C, Jung H, Alves RJE. Drying and Rainfall Shape the Structure and Functioning of Nitrifying Microbial Communities in Riverbed Sediments. </w:t>
      </w:r>
      <w:r>
        <w:rPr>
          <w:i/>
          <w:iCs/>
        </w:rPr>
        <w:t>Front Microbiol</w:t>
      </w:r>
      <w:r>
        <w:t xml:space="preserve"> 2018; </w:t>
      </w:r>
      <w:r>
        <w:rPr>
          <w:b/>
          <w:bCs/>
        </w:rPr>
        <w:t>9</w:t>
      </w:r>
      <w:r>
        <w:t xml:space="preserve">: 2794. </w:t>
      </w:r>
    </w:p>
    <w:p w14:paraId="12970C67" w14:textId="77777777" w:rsidR="00650CEC" w:rsidRDefault="00650CEC" w:rsidP="00650CEC">
      <w:pPr>
        <w:pStyle w:val="Literaturverzeichnis"/>
      </w:pPr>
      <w:r>
        <w:t xml:space="preserve">51. </w:t>
      </w:r>
      <w:r>
        <w:tab/>
        <w:t xml:space="preserve">Norton JM, Klotz MG, Stein LY, Arp DJ, Bottomley PJ, Chain PSG. Complete genome sequence of Nitrosospira multiformis, an ammonia-oxidizing bacterium from the soil environment. </w:t>
      </w:r>
      <w:r>
        <w:rPr>
          <w:i/>
          <w:iCs/>
        </w:rPr>
        <w:t>Appl Environ Microbiol</w:t>
      </w:r>
      <w:r>
        <w:t xml:space="preserve"> 2008; </w:t>
      </w:r>
      <w:r>
        <w:rPr>
          <w:b/>
          <w:bCs/>
        </w:rPr>
        <w:t>74</w:t>
      </w:r>
      <w:r>
        <w:t xml:space="preserve">: 3559–3572. </w:t>
      </w:r>
    </w:p>
    <w:p w14:paraId="47C395AC" w14:textId="77777777" w:rsidR="00650CEC" w:rsidRDefault="00650CEC" w:rsidP="00650CEC">
      <w:pPr>
        <w:pStyle w:val="Literaturverzeichnis"/>
      </w:pPr>
      <w:r>
        <w:t xml:space="preserve">52. </w:t>
      </w:r>
      <w:r>
        <w:tab/>
        <w:t xml:space="preserve">Stieglmeier M, Klingl A, Alves RJE, SK-MR R, Melcher M, Leisch N. Nitrososphaera viennensis gen. nov., sp. nov., an aerobic and mesophilic, ammonia-oxidizing archaeon from soil and a member of the archaeal phylum Thaumarchaeota. </w:t>
      </w:r>
      <w:r>
        <w:rPr>
          <w:i/>
          <w:iCs/>
        </w:rPr>
        <w:t>Int J Syst Evol Microbiol</w:t>
      </w:r>
      <w:r>
        <w:t xml:space="preserve"> 2014; </w:t>
      </w:r>
      <w:r>
        <w:rPr>
          <w:b/>
          <w:bCs/>
        </w:rPr>
        <w:t>64</w:t>
      </w:r>
      <w:r>
        <w:t xml:space="preserve">: 2738–2752. </w:t>
      </w:r>
    </w:p>
    <w:p w14:paraId="3551C18D" w14:textId="77777777" w:rsidR="00650CEC" w:rsidRDefault="00650CEC" w:rsidP="00650CEC">
      <w:pPr>
        <w:pStyle w:val="Literaturverzeichnis"/>
      </w:pPr>
      <w:r>
        <w:t xml:space="preserve">53. </w:t>
      </w:r>
      <w:r>
        <w:tab/>
        <w:t xml:space="preserve">The R Project for Statistical Computing. </w:t>
      </w:r>
    </w:p>
    <w:p w14:paraId="1C7AFE70" w14:textId="77777777" w:rsidR="00650CEC" w:rsidRDefault="00650CEC" w:rsidP="00650CEC">
      <w:pPr>
        <w:pStyle w:val="Literaturverzeichnis"/>
      </w:pPr>
      <w:r>
        <w:t xml:space="preserve">54. </w:t>
      </w:r>
      <w:r>
        <w:tab/>
        <w:t xml:space="preserve">Oksanen J, Simpson GL, Blanchet FG, Kindt R, Legendre P, Minchin PR. vegan: Community ecology package. 2022. </w:t>
      </w:r>
    </w:p>
    <w:p w14:paraId="357FDBB7" w14:textId="77777777" w:rsidR="00650CEC" w:rsidRDefault="00650CEC" w:rsidP="00650CEC">
      <w:pPr>
        <w:pStyle w:val="Literaturverzeichnis"/>
      </w:pPr>
      <w:r>
        <w:t xml:space="preserve">55. </w:t>
      </w:r>
      <w:r>
        <w:tab/>
        <w:t xml:space="preserve">Kruskal WH, Wallis WA. Use of ranks in one-criterion variance analysis. </w:t>
      </w:r>
      <w:r>
        <w:rPr>
          <w:i/>
          <w:iCs/>
        </w:rPr>
        <w:t>J Am Stat Assoc</w:t>
      </w:r>
      <w:r>
        <w:t xml:space="preserve"> 1952; </w:t>
      </w:r>
      <w:r>
        <w:rPr>
          <w:b/>
          <w:bCs/>
        </w:rPr>
        <w:t>47</w:t>
      </w:r>
      <w:r>
        <w:t xml:space="preserve">: 583–621. </w:t>
      </w:r>
    </w:p>
    <w:p w14:paraId="051CCAD5" w14:textId="77777777" w:rsidR="00650CEC" w:rsidRDefault="00650CEC" w:rsidP="00650CEC">
      <w:pPr>
        <w:pStyle w:val="Literaturverzeichnis"/>
      </w:pPr>
      <w:r>
        <w:t xml:space="preserve">56. </w:t>
      </w:r>
      <w:r>
        <w:tab/>
        <w:t xml:space="preserve">Kassambara A. rstatix: Pipe-Friendly Framework for Basic Statistical Tests. 2023. </w:t>
      </w:r>
    </w:p>
    <w:p w14:paraId="3C9E0E91" w14:textId="77777777" w:rsidR="00650CEC" w:rsidRDefault="00650CEC" w:rsidP="00650CEC">
      <w:pPr>
        <w:pStyle w:val="Literaturverzeichnis"/>
      </w:pPr>
      <w:r>
        <w:t xml:space="preserve">57. </w:t>
      </w:r>
      <w:r>
        <w:tab/>
        <w:t xml:space="preserve">Dunn OJ. Multiple Comparisons Among Means. </w:t>
      </w:r>
      <w:r>
        <w:rPr>
          <w:i/>
          <w:iCs/>
        </w:rPr>
        <w:t>J Am Stat Assoc</w:t>
      </w:r>
      <w:r>
        <w:t xml:space="preserve"> 1961; </w:t>
      </w:r>
      <w:r>
        <w:rPr>
          <w:b/>
          <w:bCs/>
        </w:rPr>
        <w:t>56</w:t>
      </w:r>
      <w:r>
        <w:t xml:space="preserve">: 52–64. </w:t>
      </w:r>
    </w:p>
    <w:p w14:paraId="16A1AB91" w14:textId="77777777" w:rsidR="00650CEC" w:rsidRDefault="00650CEC" w:rsidP="00650CEC">
      <w:pPr>
        <w:pStyle w:val="Literaturverzeichnis"/>
      </w:pPr>
      <w:r>
        <w:t xml:space="preserve">58. </w:t>
      </w:r>
      <w:r>
        <w:tab/>
        <w:t xml:space="preserve">Shapiro SS, Wilk MB. An analysis of variance test for normality (complete samples). </w:t>
      </w:r>
      <w:r>
        <w:rPr>
          <w:i/>
          <w:iCs/>
        </w:rPr>
        <w:t>Biometrika</w:t>
      </w:r>
      <w:r>
        <w:t xml:space="preserve"> 1965; </w:t>
      </w:r>
      <w:r>
        <w:rPr>
          <w:b/>
          <w:bCs/>
        </w:rPr>
        <w:t>52</w:t>
      </w:r>
      <w:r>
        <w:t xml:space="preserve">: 591–611. </w:t>
      </w:r>
    </w:p>
    <w:p w14:paraId="533F99D0" w14:textId="77777777" w:rsidR="00650CEC" w:rsidRDefault="00650CEC" w:rsidP="00650CEC">
      <w:pPr>
        <w:pStyle w:val="Literaturverzeichnis"/>
      </w:pPr>
      <w:r>
        <w:lastRenderedPageBreak/>
        <w:t xml:space="preserve">59. </w:t>
      </w:r>
      <w:r>
        <w:tab/>
        <w:t xml:space="preserve">Levene H. Robust tests for equality of variances. </w:t>
      </w:r>
      <w:r>
        <w:rPr>
          <w:i/>
          <w:iCs/>
        </w:rPr>
        <w:t>Contributions to probability and statistics: Essays in honor of Harold Hotelling</w:t>
      </w:r>
      <w:r>
        <w:t xml:space="preserve">. 1960. Stanford University Press, pp 278–292. </w:t>
      </w:r>
    </w:p>
    <w:p w14:paraId="49FCACFC" w14:textId="77777777" w:rsidR="00650CEC" w:rsidRDefault="00650CEC" w:rsidP="00650CEC">
      <w:pPr>
        <w:pStyle w:val="Literaturverzeichnis"/>
      </w:pPr>
      <w:r>
        <w:t xml:space="preserve">60. </w:t>
      </w:r>
      <w:r>
        <w:tab/>
        <w:t xml:space="preserve">Chambers JM, Freeny A, Heiberger RM. Analysis of variance; Designed experiments. </w:t>
      </w:r>
      <w:r>
        <w:rPr>
          <w:i/>
          <w:iCs/>
        </w:rPr>
        <w:t>Statistical Models in S</w:t>
      </w:r>
      <w:r>
        <w:t xml:space="preserve">. 1992. Wadworth &amp; Brooks/Cole. </w:t>
      </w:r>
    </w:p>
    <w:p w14:paraId="7D851303" w14:textId="77777777" w:rsidR="00650CEC" w:rsidRDefault="00650CEC" w:rsidP="00650CEC">
      <w:pPr>
        <w:pStyle w:val="Literaturverzeichnis"/>
      </w:pPr>
      <w:r>
        <w:t xml:space="preserve">61. </w:t>
      </w:r>
      <w:r>
        <w:tab/>
        <w:t xml:space="preserve">Tukey JW. Comparing Individual Means in the Analysis of Variance. </w:t>
      </w:r>
      <w:r>
        <w:rPr>
          <w:i/>
          <w:iCs/>
        </w:rPr>
        <w:t>Biometrics</w:t>
      </w:r>
      <w:r>
        <w:t xml:space="preserve"> 1949; </w:t>
      </w:r>
      <w:r>
        <w:rPr>
          <w:b/>
          <w:bCs/>
        </w:rPr>
        <w:t>5</w:t>
      </w:r>
      <w:r>
        <w:t xml:space="preserve">: 99. </w:t>
      </w:r>
    </w:p>
    <w:p w14:paraId="753767A0" w14:textId="77777777" w:rsidR="00650CEC" w:rsidRDefault="00650CEC" w:rsidP="00650CEC">
      <w:pPr>
        <w:pStyle w:val="Literaturverzeichnis"/>
      </w:pPr>
      <w:r>
        <w:t xml:space="preserve">62. </w:t>
      </w:r>
      <w:r>
        <w:tab/>
        <w:t xml:space="preserve">Wickham H. ggplot2: Elegant Graphics for Data Analysis. 2016. Springer-Verlag New York. </w:t>
      </w:r>
    </w:p>
    <w:p w14:paraId="698F69F8" w14:textId="77777777" w:rsidR="00650CEC" w:rsidRDefault="00650CEC" w:rsidP="00650CEC">
      <w:pPr>
        <w:pStyle w:val="Literaturverzeichnis"/>
      </w:pPr>
      <w:r>
        <w:t xml:space="preserve">63. </w:t>
      </w:r>
      <w:r>
        <w:tab/>
        <w:t xml:space="preserve">Some Methods for Classification and Analysis of Multivariate Observations. 1966. Defense Technical Information Center. </w:t>
      </w:r>
    </w:p>
    <w:p w14:paraId="3DE1513F" w14:textId="77777777" w:rsidR="00650CEC" w:rsidRDefault="00650CEC" w:rsidP="00650CEC">
      <w:pPr>
        <w:pStyle w:val="Literaturverzeichnis"/>
      </w:pPr>
      <w:r>
        <w:t xml:space="preserve">64. </w:t>
      </w:r>
      <w:r>
        <w:tab/>
        <w:t xml:space="preserve">Maechler M, Rousseeuw P, Struyf A, Hubert M, Hornik K. cluster: Cluster Analysis Basics and Extensions. 2022. </w:t>
      </w:r>
    </w:p>
    <w:p w14:paraId="07F6A4EC" w14:textId="77777777" w:rsidR="00650CEC" w:rsidRDefault="00650CEC" w:rsidP="00650CEC">
      <w:pPr>
        <w:pStyle w:val="Literaturverzeichnis"/>
      </w:pPr>
      <w:r>
        <w:t xml:space="preserve">65. </w:t>
      </w:r>
      <w:r>
        <w:tab/>
        <w:t xml:space="preserve">Tibshirani R, Walther G, Hastie T. Estimating the number of clusters in a data set via the gap statistic. </w:t>
      </w:r>
      <w:r>
        <w:rPr>
          <w:i/>
          <w:iCs/>
        </w:rPr>
        <w:t>J R Stat Soc Series B Stat Methodol</w:t>
      </w:r>
      <w:r>
        <w:t xml:space="preserve"> 2001; </w:t>
      </w:r>
      <w:r>
        <w:rPr>
          <w:b/>
          <w:bCs/>
        </w:rPr>
        <w:t>63</w:t>
      </w:r>
      <w:r>
        <w:t xml:space="preserve">: 411–423. </w:t>
      </w:r>
    </w:p>
    <w:p w14:paraId="1C21ACB5" w14:textId="77777777" w:rsidR="00650CEC" w:rsidRDefault="00650CEC" w:rsidP="00650CEC">
      <w:pPr>
        <w:pStyle w:val="Literaturverzeichnis"/>
      </w:pPr>
      <w:r>
        <w:t xml:space="preserve">66. </w:t>
      </w:r>
      <w:r>
        <w:tab/>
        <w:t xml:space="preserve">Louca S, Jacques SMS, Pires APF, Leal JS, Srivastava DS, Parfrey LW. High taxonomic variability despite stable functional structure across microbial communities. </w:t>
      </w:r>
      <w:r>
        <w:rPr>
          <w:i/>
          <w:iCs/>
        </w:rPr>
        <w:t>Nat Ecol Evol</w:t>
      </w:r>
      <w:r>
        <w:t xml:space="preserve"> 2016; </w:t>
      </w:r>
      <w:r>
        <w:rPr>
          <w:b/>
          <w:bCs/>
        </w:rPr>
        <w:t>1</w:t>
      </w:r>
      <w:r>
        <w:t xml:space="preserve">: 15. </w:t>
      </w:r>
    </w:p>
    <w:p w14:paraId="52EB4D5B" w14:textId="77777777" w:rsidR="00650CEC" w:rsidRDefault="00650CEC" w:rsidP="00650CEC">
      <w:pPr>
        <w:pStyle w:val="Literaturverzeichnis"/>
      </w:pPr>
      <w:r>
        <w:t xml:space="preserve">67. </w:t>
      </w:r>
      <w:r>
        <w:tab/>
        <w:t xml:space="preserve">Liu C, Cui Y, Li X, Yao M. microeco: an R package for data mining in microbial community ecology. </w:t>
      </w:r>
      <w:r>
        <w:rPr>
          <w:i/>
          <w:iCs/>
        </w:rPr>
        <w:t>FEMS Microbiol Ecol</w:t>
      </w:r>
      <w:r>
        <w:t xml:space="preserve"> 2021; 97. </w:t>
      </w:r>
    </w:p>
    <w:p w14:paraId="28037F57" w14:textId="77777777" w:rsidR="00650CEC" w:rsidRDefault="00650CEC" w:rsidP="00650CEC">
      <w:pPr>
        <w:pStyle w:val="Literaturverzeichnis"/>
      </w:pPr>
      <w:r>
        <w:t xml:space="preserve">68. </w:t>
      </w:r>
      <w:r>
        <w:tab/>
        <w:t xml:space="preserve">Sayers EW, Bolton EE, Brister C JR, K C, J C, D.C. Database resources of the national center for biotechnology information. </w:t>
      </w:r>
      <w:r>
        <w:rPr>
          <w:i/>
          <w:iCs/>
        </w:rPr>
        <w:t>Nucleic Acids Res</w:t>
      </w:r>
      <w:r>
        <w:t xml:space="preserve"> 2022; </w:t>
      </w:r>
      <w:r>
        <w:rPr>
          <w:b/>
          <w:bCs/>
        </w:rPr>
        <w:t>50</w:t>
      </w:r>
      <w:r>
        <w:t xml:space="preserve">: 20–26. </w:t>
      </w:r>
    </w:p>
    <w:p w14:paraId="2938F9EF" w14:textId="77777777" w:rsidR="00650CEC" w:rsidRDefault="00650CEC" w:rsidP="00650CEC">
      <w:pPr>
        <w:pStyle w:val="Literaturverzeichnis"/>
      </w:pPr>
      <w:r>
        <w:t xml:space="preserve">69. </w:t>
      </w:r>
      <w:r>
        <w:tab/>
        <w:t xml:space="preserve">Katoh K, Rozewicki J, Yamada KD. MAFFT online service: multiple sequence alignment, interactive sequence choice and visualization. </w:t>
      </w:r>
      <w:r>
        <w:rPr>
          <w:i/>
          <w:iCs/>
        </w:rPr>
        <w:t>Brief Bioinform</w:t>
      </w:r>
      <w:r>
        <w:t xml:space="preserve"> 2019; </w:t>
      </w:r>
      <w:r>
        <w:rPr>
          <w:b/>
          <w:bCs/>
        </w:rPr>
        <w:t>20</w:t>
      </w:r>
      <w:r>
        <w:t xml:space="preserve">: 1160–1166. </w:t>
      </w:r>
    </w:p>
    <w:p w14:paraId="09D90AB0" w14:textId="77777777" w:rsidR="00650CEC" w:rsidRPr="00650CEC" w:rsidRDefault="00650CEC" w:rsidP="00650CEC">
      <w:pPr>
        <w:pStyle w:val="Literaturverzeichnis"/>
        <w:rPr>
          <w:lang w:val="de-DE"/>
        </w:rPr>
      </w:pPr>
      <w:r>
        <w:t xml:space="preserve">70. </w:t>
      </w:r>
      <w:r>
        <w:tab/>
        <w:t xml:space="preserve">Larsson A. AliView: a fast and lightweight alignment viewer and editor for large datasets. </w:t>
      </w:r>
      <w:r w:rsidRPr="00650CEC">
        <w:rPr>
          <w:i/>
          <w:iCs/>
          <w:lang w:val="de-DE"/>
        </w:rPr>
        <w:t>Bioinformatics</w:t>
      </w:r>
      <w:r w:rsidRPr="00650CEC">
        <w:rPr>
          <w:lang w:val="de-DE"/>
        </w:rPr>
        <w:t xml:space="preserve"> 2014; </w:t>
      </w:r>
      <w:r w:rsidRPr="00650CEC">
        <w:rPr>
          <w:b/>
          <w:bCs/>
          <w:lang w:val="de-DE"/>
        </w:rPr>
        <w:t>30</w:t>
      </w:r>
      <w:r w:rsidRPr="00650CEC">
        <w:rPr>
          <w:lang w:val="de-DE"/>
        </w:rPr>
        <w:t xml:space="preserve">: 3276–3278. </w:t>
      </w:r>
    </w:p>
    <w:p w14:paraId="667BB2A4" w14:textId="77777777" w:rsidR="00650CEC" w:rsidRDefault="00650CEC" w:rsidP="00650CEC">
      <w:pPr>
        <w:pStyle w:val="Literaturverzeichnis"/>
      </w:pPr>
      <w:r w:rsidRPr="00650CEC">
        <w:rPr>
          <w:lang w:val="de-DE"/>
        </w:rPr>
        <w:t xml:space="preserve">71. </w:t>
      </w:r>
      <w:r w:rsidRPr="00650CEC">
        <w:rPr>
          <w:lang w:val="de-DE"/>
        </w:rPr>
        <w:tab/>
        <w:t xml:space="preserve">Nguyen L-T, Schmidt HA, Haeseler A, Minh BQ. </w:t>
      </w:r>
      <w:r>
        <w:t xml:space="preserve">IQ-TREE: a fast and effective stochastic algorithm for estimating maximum-likelihood phylogenies. </w:t>
      </w:r>
      <w:r>
        <w:rPr>
          <w:i/>
          <w:iCs/>
        </w:rPr>
        <w:t>Mol Biol Evol</w:t>
      </w:r>
      <w:r>
        <w:t xml:space="preserve"> 2015; </w:t>
      </w:r>
      <w:r>
        <w:rPr>
          <w:b/>
          <w:bCs/>
        </w:rPr>
        <w:t>32</w:t>
      </w:r>
      <w:r>
        <w:t xml:space="preserve">: 268–274. </w:t>
      </w:r>
    </w:p>
    <w:p w14:paraId="328119F7" w14:textId="77777777" w:rsidR="00650CEC" w:rsidRDefault="00650CEC" w:rsidP="00650CEC">
      <w:pPr>
        <w:pStyle w:val="Literaturverzeichnis"/>
      </w:pPr>
      <w:r>
        <w:t xml:space="preserve">72. </w:t>
      </w:r>
      <w:r>
        <w:tab/>
        <w:t xml:space="preserve">Kalyaanamoorthy S, Minh BQ, Wong TKF, Haeseler A, Jermiin LS. ModelFinder: fast model selection for accurate phylogenetic estimates. </w:t>
      </w:r>
      <w:r>
        <w:rPr>
          <w:i/>
          <w:iCs/>
        </w:rPr>
        <w:t>Nat Methods</w:t>
      </w:r>
      <w:r>
        <w:t xml:space="preserve"> 2017; </w:t>
      </w:r>
      <w:r>
        <w:rPr>
          <w:b/>
          <w:bCs/>
        </w:rPr>
        <w:t>14</w:t>
      </w:r>
      <w:r>
        <w:t xml:space="preserve">: 587–589. </w:t>
      </w:r>
    </w:p>
    <w:p w14:paraId="1DCDF126" w14:textId="77777777" w:rsidR="00650CEC" w:rsidRDefault="00650CEC" w:rsidP="00650CEC">
      <w:pPr>
        <w:pStyle w:val="Literaturverzeichnis"/>
      </w:pPr>
      <w:r>
        <w:t xml:space="preserve">73. </w:t>
      </w:r>
      <w:r>
        <w:tab/>
        <w:t xml:space="preserve">Hoang DT, Chernomor O, Haeseler A, Minh BQ, Vinh LS. UFBoot2: Improving the Ultrafast Bootstrap Approximation. </w:t>
      </w:r>
      <w:r>
        <w:rPr>
          <w:i/>
          <w:iCs/>
        </w:rPr>
        <w:t>Mol Biol Evol</w:t>
      </w:r>
      <w:r>
        <w:t xml:space="preserve"> 2018; </w:t>
      </w:r>
      <w:r>
        <w:rPr>
          <w:b/>
          <w:bCs/>
        </w:rPr>
        <w:t>35</w:t>
      </w:r>
      <w:r>
        <w:t xml:space="preserve">: 518–522. </w:t>
      </w:r>
    </w:p>
    <w:p w14:paraId="00A8FF2C" w14:textId="77777777" w:rsidR="00650CEC" w:rsidRDefault="00650CEC" w:rsidP="00650CEC">
      <w:pPr>
        <w:pStyle w:val="Literaturverzeichnis"/>
      </w:pPr>
      <w:r>
        <w:t xml:space="preserve">74. </w:t>
      </w:r>
      <w:r>
        <w:tab/>
        <w:t xml:space="preserve">Letunic I, Bork P. Interactive Tree Of Life (iTOL) v5: an online tool for phylogenetic tree display and annotation. </w:t>
      </w:r>
      <w:r>
        <w:rPr>
          <w:i/>
          <w:iCs/>
        </w:rPr>
        <w:t>Nucleic Acids Res</w:t>
      </w:r>
      <w:r>
        <w:t xml:space="preserve"> 2021; </w:t>
      </w:r>
      <w:r>
        <w:rPr>
          <w:b/>
          <w:bCs/>
        </w:rPr>
        <w:t>49</w:t>
      </w:r>
      <w:r>
        <w:t xml:space="preserve">: 293–296. </w:t>
      </w:r>
    </w:p>
    <w:p w14:paraId="6E51EF95" w14:textId="77777777" w:rsidR="00650CEC" w:rsidRPr="00650CEC" w:rsidRDefault="00650CEC" w:rsidP="00650CEC">
      <w:pPr>
        <w:pStyle w:val="Literaturverzeichnis"/>
        <w:rPr>
          <w:lang w:val="de-DE"/>
        </w:rPr>
      </w:pPr>
      <w:r>
        <w:t xml:space="preserve">75. </w:t>
      </w:r>
      <w:r>
        <w:tab/>
        <w:t xml:space="preserve">Daims H, Lebedeva EV, Pjevac P, Han P, Herbold C, Albertsen M, et al. Complete nitrification by Nitrospira bacteria. </w:t>
      </w:r>
      <w:r w:rsidRPr="00650CEC">
        <w:rPr>
          <w:i/>
          <w:iCs/>
          <w:lang w:val="de-DE"/>
        </w:rPr>
        <w:t>Nature</w:t>
      </w:r>
      <w:r w:rsidRPr="00650CEC">
        <w:rPr>
          <w:lang w:val="de-DE"/>
        </w:rPr>
        <w:t xml:space="preserve"> 2015; </w:t>
      </w:r>
      <w:r w:rsidRPr="00650CEC">
        <w:rPr>
          <w:b/>
          <w:bCs/>
          <w:lang w:val="de-DE"/>
        </w:rPr>
        <w:t>528</w:t>
      </w:r>
      <w:r w:rsidRPr="00650CEC">
        <w:rPr>
          <w:lang w:val="de-DE"/>
        </w:rPr>
        <w:t xml:space="preserve">: 504–509. </w:t>
      </w:r>
    </w:p>
    <w:p w14:paraId="58611499" w14:textId="77777777" w:rsidR="00650CEC" w:rsidRDefault="00650CEC" w:rsidP="00650CEC">
      <w:pPr>
        <w:pStyle w:val="Literaturverzeichnis"/>
      </w:pPr>
      <w:r w:rsidRPr="00650CEC">
        <w:rPr>
          <w:lang w:val="de-DE"/>
        </w:rPr>
        <w:t xml:space="preserve">76. </w:t>
      </w:r>
      <w:r w:rsidRPr="00650CEC">
        <w:rPr>
          <w:lang w:val="de-DE"/>
        </w:rPr>
        <w:tab/>
        <w:t xml:space="preserve">Van Kessel MAHJ, Speth DR, Albertsen M, Nielsen PH, Op Den Camp HJM, Kartal B, et al. </w:t>
      </w:r>
      <w:r>
        <w:t xml:space="preserve">Complete nitrification by a single microorganism. </w:t>
      </w:r>
      <w:r>
        <w:rPr>
          <w:i/>
          <w:iCs/>
        </w:rPr>
        <w:t>Nature</w:t>
      </w:r>
      <w:r>
        <w:t xml:space="preserve"> 2015; </w:t>
      </w:r>
      <w:r>
        <w:rPr>
          <w:b/>
          <w:bCs/>
        </w:rPr>
        <w:t>528</w:t>
      </w:r>
      <w:r>
        <w:t xml:space="preserve">: 555–559. </w:t>
      </w:r>
    </w:p>
    <w:p w14:paraId="1F602580" w14:textId="77777777" w:rsidR="00650CEC" w:rsidRDefault="00650CEC" w:rsidP="00650CEC">
      <w:pPr>
        <w:pStyle w:val="Literaturverzeichnis"/>
      </w:pPr>
      <w:r>
        <w:t xml:space="preserve">77. </w:t>
      </w:r>
      <w:r>
        <w:tab/>
        <w:t xml:space="preserve">Altschul SF, Gish W, Miller W, Myers EW, Lipman DJ. Basic local alignment search tool. </w:t>
      </w:r>
      <w:r>
        <w:rPr>
          <w:i/>
          <w:iCs/>
        </w:rPr>
        <w:t>Journal of Molecular Biology</w:t>
      </w:r>
      <w:r>
        <w:t xml:space="preserve"> 1990; </w:t>
      </w:r>
      <w:r>
        <w:rPr>
          <w:b/>
          <w:bCs/>
        </w:rPr>
        <w:t>215</w:t>
      </w:r>
      <w:r>
        <w:t xml:space="preserve">: 403–410. </w:t>
      </w:r>
    </w:p>
    <w:p w14:paraId="468B52E7" w14:textId="77777777" w:rsidR="00650CEC" w:rsidRDefault="00650CEC" w:rsidP="00650CEC">
      <w:pPr>
        <w:pStyle w:val="Literaturverzeichnis"/>
      </w:pPr>
      <w:r>
        <w:t xml:space="preserve">78. </w:t>
      </w:r>
      <w:r>
        <w:tab/>
        <w:t xml:space="preserve">Zhang X, Jia X, Wu H, Li J, Yan L, Wang J, et al. Depression of soil nitrogen fixation by drying soil in a degraded alpine peatland. </w:t>
      </w:r>
      <w:r>
        <w:rPr>
          <w:i/>
          <w:iCs/>
        </w:rPr>
        <w:t>Science of The Total Environment</w:t>
      </w:r>
      <w:r>
        <w:t xml:space="preserve"> 2020; </w:t>
      </w:r>
      <w:r>
        <w:rPr>
          <w:b/>
          <w:bCs/>
        </w:rPr>
        <w:t>747</w:t>
      </w:r>
      <w:r>
        <w:t xml:space="preserve">: 141084. </w:t>
      </w:r>
    </w:p>
    <w:p w14:paraId="69F8329F" w14:textId="77777777" w:rsidR="00650CEC" w:rsidRDefault="00650CEC" w:rsidP="00650CEC">
      <w:pPr>
        <w:pStyle w:val="Literaturverzeichnis"/>
      </w:pPr>
      <w:r>
        <w:t xml:space="preserve">79. </w:t>
      </w:r>
      <w:r>
        <w:tab/>
        <w:t xml:space="preserve">Liang C, Amelung W, Lehmann J, Kästner M. Quantitative assessment of microbial necromass contribution to soil organic matter. </w:t>
      </w:r>
      <w:r>
        <w:rPr>
          <w:i/>
          <w:iCs/>
        </w:rPr>
        <w:t>Global Change Biology</w:t>
      </w:r>
      <w:r>
        <w:t xml:space="preserve"> 2019; </w:t>
      </w:r>
      <w:r>
        <w:rPr>
          <w:b/>
          <w:bCs/>
        </w:rPr>
        <w:t>25</w:t>
      </w:r>
      <w:r>
        <w:t xml:space="preserve">: 3578–3590. </w:t>
      </w:r>
    </w:p>
    <w:p w14:paraId="71BADB45" w14:textId="77777777" w:rsidR="00650CEC" w:rsidRDefault="00650CEC" w:rsidP="00650CEC">
      <w:pPr>
        <w:pStyle w:val="Literaturverzeichnis"/>
      </w:pPr>
      <w:r>
        <w:lastRenderedPageBreak/>
        <w:t xml:space="preserve">80. </w:t>
      </w:r>
      <w:r>
        <w:tab/>
        <w:t xml:space="preserve">Hu Y, Zheng Q, Noll L, Zhang S, Wanek W. Direct measurement of the in situ decomposition of microbial-derived soil organic matter. </w:t>
      </w:r>
      <w:r>
        <w:rPr>
          <w:i/>
          <w:iCs/>
        </w:rPr>
        <w:t>Soil Biology and Biochemistry</w:t>
      </w:r>
      <w:r>
        <w:t xml:space="preserve"> 2020; </w:t>
      </w:r>
      <w:r>
        <w:rPr>
          <w:b/>
          <w:bCs/>
        </w:rPr>
        <w:t>141</w:t>
      </w:r>
      <w:r>
        <w:t xml:space="preserve">: 107660. </w:t>
      </w:r>
    </w:p>
    <w:p w14:paraId="287ADA48" w14:textId="77777777" w:rsidR="00650CEC" w:rsidRDefault="00650CEC" w:rsidP="00650CEC">
      <w:pPr>
        <w:pStyle w:val="Literaturverzeichnis"/>
      </w:pPr>
      <w:r>
        <w:t xml:space="preserve">81. </w:t>
      </w:r>
      <w:r>
        <w:tab/>
        <w:t xml:space="preserve">Hu J, Du M, Chen J, Tie L, Zhou S, Buckeridge KM, et al. Microbial necromass under global change and implications for soil organic matter. </w:t>
      </w:r>
      <w:r>
        <w:rPr>
          <w:i/>
          <w:iCs/>
        </w:rPr>
        <w:t>Global Change Biology</w:t>
      </w:r>
      <w:r>
        <w:t xml:space="preserve"> 2023; </w:t>
      </w:r>
      <w:r>
        <w:rPr>
          <w:b/>
          <w:bCs/>
        </w:rPr>
        <w:t>29</w:t>
      </w:r>
      <w:r>
        <w:t xml:space="preserve">: 3503–3515. </w:t>
      </w:r>
    </w:p>
    <w:p w14:paraId="0C14CB82" w14:textId="77777777" w:rsidR="00650CEC" w:rsidRDefault="00650CEC" w:rsidP="00650CEC">
      <w:pPr>
        <w:pStyle w:val="Literaturverzeichnis"/>
      </w:pPr>
      <w:r>
        <w:t xml:space="preserve">82. </w:t>
      </w:r>
      <w:r>
        <w:tab/>
        <w:t xml:space="preserve">Wang X, Wang C, Cotrufo MF, Sun L, Jiang P, Liu Z, et al. Elevated temperature increases the accumulation of microbial necromass nitrogen in soil via increasing microbial turnover. </w:t>
      </w:r>
      <w:r>
        <w:rPr>
          <w:i/>
          <w:iCs/>
        </w:rPr>
        <w:t>Global Change Biology</w:t>
      </w:r>
      <w:r>
        <w:t xml:space="preserve"> 2020; </w:t>
      </w:r>
      <w:r>
        <w:rPr>
          <w:b/>
          <w:bCs/>
        </w:rPr>
        <w:t>26</w:t>
      </w:r>
      <w:r>
        <w:t xml:space="preserve">: 5277–5289. </w:t>
      </w:r>
    </w:p>
    <w:p w14:paraId="14CFFB6B" w14:textId="77777777" w:rsidR="00650CEC" w:rsidRDefault="00650CEC" w:rsidP="00650CEC">
      <w:pPr>
        <w:pStyle w:val="Literaturverzeichnis"/>
      </w:pPr>
      <w:r>
        <w:t xml:space="preserve">83. </w:t>
      </w:r>
      <w:r>
        <w:tab/>
        <w:t xml:space="preserve">Freeman C, Ostle N, Kang H. An enzymatic lathc on a global carbon store. </w:t>
      </w:r>
      <w:r>
        <w:rPr>
          <w:i/>
          <w:iCs/>
        </w:rPr>
        <w:t>Nat Commun</w:t>
      </w:r>
      <w:r>
        <w:t xml:space="preserve"> 2001; 149. </w:t>
      </w:r>
    </w:p>
    <w:p w14:paraId="09ECEC66" w14:textId="77777777" w:rsidR="00650CEC" w:rsidRDefault="00650CEC" w:rsidP="00650CEC">
      <w:pPr>
        <w:pStyle w:val="Literaturverzeichnis"/>
      </w:pPr>
      <w:r>
        <w:t xml:space="preserve">84. </w:t>
      </w:r>
      <w:r>
        <w:tab/>
        <w:t xml:space="preserve">Fenner N, Freeman C. Drought-induced carbon loss in peatlands. </w:t>
      </w:r>
      <w:r>
        <w:rPr>
          <w:i/>
          <w:iCs/>
        </w:rPr>
        <w:t>Nature Geosci</w:t>
      </w:r>
      <w:r>
        <w:t xml:space="preserve"> 2011; </w:t>
      </w:r>
      <w:r>
        <w:rPr>
          <w:b/>
          <w:bCs/>
        </w:rPr>
        <w:t>4</w:t>
      </w:r>
      <w:r>
        <w:t xml:space="preserve">: 895–900. </w:t>
      </w:r>
    </w:p>
    <w:p w14:paraId="6135C531" w14:textId="77777777" w:rsidR="00650CEC" w:rsidRDefault="00650CEC" w:rsidP="00650CEC">
      <w:pPr>
        <w:pStyle w:val="Literaturverzeichnis"/>
      </w:pPr>
      <w:r>
        <w:t xml:space="preserve">85. </w:t>
      </w:r>
      <w:r>
        <w:tab/>
        <w:t xml:space="preserve">Loisel J, Yu Z, Beilman DW, Camill P, Alm J, Amesbury MJ, et al. A database and synthesis of northern peatland soil properties and Holocene carbon and nitrogen accumulation. </w:t>
      </w:r>
      <w:r>
        <w:rPr>
          <w:i/>
          <w:iCs/>
        </w:rPr>
        <w:t>The Holocene</w:t>
      </w:r>
      <w:r>
        <w:t xml:space="preserve"> 2014; </w:t>
      </w:r>
      <w:r>
        <w:rPr>
          <w:b/>
          <w:bCs/>
        </w:rPr>
        <w:t>24</w:t>
      </w:r>
      <w:r>
        <w:t xml:space="preserve">: 1028–1042. </w:t>
      </w:r>
    </w:p>
    <w:p w14:paraId="66DAD538" w14:textId="77777777" w:rsidR="00650CEC" w:rsidRDefault="00650CEC" w:rsidP="00650CEC">
      <w:pPr>
        <w:pStyle w:val="Literaturverzeichnis"/>
      </w:pPr>
      <w:r>
        <w:t xml:space="preserve">86. </w:t>
      </w:r>
      <w:r>
        <w:tab/>
        <w:t xml:space="preserve">Semrau J, Chistoserdov A, Lebron J, Costello AM, Davagnino J, Kenna EM, et al. Paniculate methane monooxygenase genes in methanotrophs. </w:t>
      </w:r>
      <w:r>
        <w:rPr>
          <w:i/>
          <w:iCs/>
        </w:rPr>
        <w:t>Journal of bacteriology</w:t>
      </w:r>
      <w:r>
        <w:t xml:space="preserve"> 1995; </w:t>
      </w:r>
      <w:r>
        <w:rPr>
          <w:b/>
          <w:bCs/>
        </w:rPr>
        <w:t>177</w:t>
      </w:r>
      <w:r>
        <w:t xml:space="preserve">: 3071–9. </w:t>
      </w:r>
    </w:p>
    <w:p w14:paraId="7432BF2D" w14:textId="77777777" w:rsidR="00650CEC" w:rsidRDefault="00650CEC" w:rsidP="00650CEC">
      <w:pPr>
        <w:pStyle w:val="Literaturverzeichnis"/>
      </w:pPr>
      <w:r>
        <w:t xml:space="preserve">87. </w:t>
      </w:r>
      <w:r>
        <w:tab/>
        <w:t xml:space="preserve">Ogawa KI, Akagawa E, Yamane K, Sun ZW, LaCelle M, Zuber P, et al. The nasB operon and nasA gene are required for nitrate/nitrite assimilation in Bacillus subtilis. </w:t>
      </w:r>
      <w:r>
        <w:rPr>
          <w:i/>
          <w:iCs/>
        </w:rPr>
        <w:t>J of Bacteriol</w:t>
      </w:r>
      <w:r>
        <w:t xml:space="preserve"> 1995; </w:t>
      </w:r>
      <w:r>
        <w:rPr>
          <w:b/>
          <w:bCs/>
        </w:rPr>
        <w:t>177</w:t>
      </w:r>
      <w:r>
        <w:t xml:space="preserve">: 1409–1413. </w:t>
      </w:r>
    </w:p>
    <w:p w14:paraId="59DD0886" w14:textId="77777777" w:rsidR="00650CEC" w:rsidRDefault="00650CEC" w:rsidP="00650CEC">
      <w:pPr>
        <w:pStyle w:val="Literaturverzeichnis"/>
      </w:pPr>
      <w:r>
        <w:t xml:space="preserve">88. </w:t>
      </w:r>
      <w:r>
        <w:tab/>
        <w:t xml:space="preserve">Pandey CB, Kumar U, Kaviraj M, Minick KJ, Mishra AK, Singh JS. DNRA: A short-circuit in biological N-cycling to conserve nitrogen in terrestrial ecosystems. </w:t>
      </w:r>
      <w:r>
        <w:rPr>
          <w:i/>
          <w:iCs/>
        </w:rPr>
        <w:t>Science of The Total Environment</w:t>
      </w:r>
      <w:r>
        <w:t xml:space="preserve"> 2020; </w:t>
      </w:r>
      <w:r>
        <w:rPr>
          <w:b/>
          <w:bCs/>
        </w:rPr>
        <w:t>738</w:t>
      </w:r>
      <w:r>
        <w:t xml:space="preserve">: 139710. </w:t>
      </w:r>
    </w:p>
    <w:p w14:paraId="0F9CDB2B" w14:textId="77777777" w:rsidR="00650CEC" w:rsidRDefault="00650CEC" w:rsidP="00650CEC">
      <w:pPr>
        <w:pStyle w:val="Literaturverzeichnis"/>
      </w:pPr>
      <w:r>
        <w:t xml:space="preserve">89. </w:t>
      </w:r>
      <w:r>
        <w:tab/>
        <w:t xml:space="preserve">Moreno-Vivián C, Flores E. Nitrate assimilation in bacteria. </w:t>
      </w:r>
      <w:r>
        <w:rPr>
          <w:i/>
          <w:iCs/>
        </w:rPr>
        <w:t>Biology of the nitrogen cycle</w:t>
      </w:r>
      <w:r>
        <w:t xml:space="preserve">. 2007. Elsevier B.V. </w:t>
      </w:r>
    </w:p>
    <w:p w14:paraId="0F90B5F9" w14:textId="77777777" w:rsidR="00650CEC" w:rsidRDefault="00650CEC" w:rsidP="00650CEC">
      <w:pPr>
        <w:pStyle w:val="Literaturverzeichnis"/>
      </w:pPr>
      <w:r>
        <w:t xml:space="preserve">90. </w:t>
      </w:r>
      <w:r>
        <w:tab/>
        <w:t xml:space="preserve">Emsens W-J, Aggenbach CJS, Schoutens K, Smolders AJP, Zak D, Van Diggelen R. Soil Iron Content as a Predictor of Carbon and Nutrient Mobilization in Rewetted Fens. </w:t>
      </w:r>
      <w:r>
        <w:rPr>
          <w:i/>
          <w:iCs/>
        </w:rPr>
        <w:t>PLoS ONE</w:t>
      </w:r>
      <w:r>
        <w:t xml:space="preserve"> 2016; </w:t>
      </w:r>
      <w:r>
        <w:rPr>
          <w:b/>
          <w:bCs/>
        </w:rPr>
        <w:t>11</w:t>
      </w:r>
      <w:r>
        <w:t xml:space="preserve">: e0153166. </w:t>
      </w:r>
    </w:p>
    <w:p w14:paraId="3DA1D185" w14:textId="77777777" w:rsidR="00650CEC" w:rsidRDefault="00650CEC" w:rsidP="00650CEC">
      <w:pPr>
        <w:pStyle w:val="Literaturverzeichnis"/>
      </w:pPr>
      <w:r>
        <w:t xml:space="preserve">91. </w:t>
      </w:r>
      <w:r>
        <w:tab/>
        <w:t xml:space="preserve">Horchani F, Gallusci P, Baldet P, Cabasson C, Maucourt M, Rolin D, et al. Prolonged root hypoxia induces ammonium accumulation and decreases the nutritional quality of tomato fruits. </w:t>
      </w:r>
      <w:r>
        <w:rPr>
          <w:i/>
          <w:iCs/>
        </w:rPr>
        <w:t>Journal of Plant Physiology</w:t>
      </w:r>
      <w:r>
        <w:t xml:space="preserve"> 2008; </w:t>
      </w:r>
      <w:r>
        <w:rPr>
          <w:b/>
          <w:bCs/>
        </w:rPr>
        <w:t>165</w:t>
      </w:r>
      <w:r>
        <w:t xml:space="preserve">: 1352–1359. </w:t>
      </w:r>
    </w:p>
    <w:p w14:paraId="03EFC0C6" w14:textId="77777777" w:rsidR="00650CEC" w:rsidRDefault="00650CEC" w:rsidP="00650CEC">
      <w:pPr>
        <w:pStyle w:val="Literaturverzeichnis"/>
      </w:pPr>
      <w:r>
        <w:t xml:space="preserve">92. </w:t>
      </w:r>
      <w:r>
        <w:tab/>
        <w:t xml:space="preserve">Oliveira HC, Salgado I, Sodek L. Nitrite decreases ethanol production by intact soybean roots submitted to oxygen deficiency. </w:t>
      </w:r>
      <w:r>
        <w:rPr>
          <w:i/>
          <w:iCs/>
        </w:rPr>
        <w:t>Plant Signaling &amp; Behavior</w:t>
      </w:r>
      <w:r>
        <w:t xml:space="preserve"> 2013; </w:t>
      </w:r>
      <w:r>
        <w:rPr>
          <w:b/>
          <w:bCs/>
        </w:rPr>
        <w:t>8</w:t>
      </w:r>
      <w:r>
        <w:t xml:space="preserve">. </w:t>
      </w:r>
    </w:p>
    <w:p w14:paraId="1FC31D29" w14:textId="77777777" w:rsidR="00650CEC" w:rsidRDefault="00650CEC" w:rsidP="00650CEC">
      <w:pPr>
        <w:pStyle w:val="Literaturverzeichnis"/>
      </w:pPr>
      <w:r>
        <w:t xml:space="preserve">93. </w:t>
      </w:r>
      <w:r>
        <w:tab/>
        <w:t xml:space="preserve">Wang X, Tamiev D, Alagurajan J, DiSpirito AA, Phillips GJ, Hargrove MS. The role of the NADH-dependent nitrite reductase, Nir, from Escherichia coli in fermentative ammonification. </w:t>
      </w:r>
      <w:r>
        <w:rPr>
          <w:i/>
          <w:iCs/>
        </w:rPr>
        <w:t>Arch Microbiol</w:t>
      </w:r>
      <w:r>
        <w:t xml:space="preserve"> 2019; </w:t>
      </w:r>
      <w:r>
        <w:rPr>
          <w:b/>
          <w:bCs/>
        </w:rPr>
        <w:t>201</w:t>
      </w:r>
      <w:r>
        <w:t xml:space="preserve">: 519–530. </w:t>
      </w:r>
    </w:p>
    <w:p w14:paraId="1B426E56" w14:textId="77777777" w:rsidR="00650CEC" w:rsidRDefault="00650CEC" w:rsidP="00650CEC">
      <w:pPr>
        <w:pStyle w:val="Literaturverzeichnis"/>
      </w:pPr>
      <w:r>
        <w:t xml:space="preserve">94. </w:t>
      </w:r>
      <w:r>
        <w:tab/>
        <w:t>Couwenberg J, Joosten H. Self</w:t>
      </w:r>
      <w:r>
        <w:rPr>
          <w:rFonts w:ascii="Cambria Math" w:hAnsi="Cambria Math" w:cs="Cambria Math"/>
        </w:rPr>
        <w:t>‐</w:t>
      </w:r>
      <w:r>
        <w:t xml:space="preserve">organization in raised bog patterning: the origin of microtope zonation and mesotope diversity. </w:t>
      </w:r>
      <w:r>
        <w:rPr>
          <w:i/>
          <w:iCs/>
        </w:rPr>
        <w:t>Journal of Ecology</w:t>
      </w:r>
      <w:r>
        <w:t xml:space="preserve"> 2005; </w:t>
      </w:r>
      <w:r>
        <w:rPr>
          <w:b/>
          <w:bCs/>
        </w:rPr>
        <w:t>93</w:t>
      </w:r>
      <w:r>
        <w:t xml:space="preserve">: 1238–1248. </w:t>
      </w:r>
    </w:p>
    <w:p w14:paraId="5E8F94CF" w14:textId="77777777" w:rsidR="00650CEC" w:rsidRDefault="00650CEC" w:rsidP="00650CEC">
      <w:pPr>
        <w:pStyle w:val="Literaturverzeichnis"/>
      </w:pPr>
      <w:r>
        <w:t xml:space="preserve">95. </w:t>
      </w:r>
      <w:r>
        <w:tab/>
        <w:t>Whittington PN, Price JS. The effects of water table draw</w:t>
      </w:r>
      <w:r>
        <w:rPr>
          <w:rFonts w:ascii="Cambria Math" w:hAnsi="Cambria Math" w:cs="Cambria Math"/>
        </w:rPr>
        <w:t>‐</w:t>
      </w:r>
      <w:r>
        <w:t xml:space="preserve">down (as a surrogate for climate change) on the hydrology of a fen peatland, Canada. </w:t>
      </w:r>
      <w:r>
        <w:rPr>
          <w:i/>
          <w:iCs/>
        </w:rPr>
        <w:t>Hydrological Processes</w:t>
      </w:r>
      <w:r>
        <w:t xml:space="preserve"> 2006; </w:t>
      </w:r>
      <w:r>
        <w:rPr>
          <w:b/>
          <w:bCs/>
        </w:rPr>
        <w:t>20</w:t>
      </w:r>
      <w:r>
        <w:t xml:space="preserve">: 3589–3600. </w:t>
      </w:r>
    </w:p>
    <w:p w14:paraId="454CB28C" w14:textId="77777777" w:rsidR="00650CEC" w:rsidRDefault="00650CEC" w:rsidP="00650CEC">
      <w:pPr>
        <w:pStyle w:val="Literaturverzeichnis"/>
      </w:pPr>
      <w:r>
        <w:lastRenderedPageBreak/>
        <w:t xml:space="preserve">96. </w:t>
      </w:r>
      <w:r>
        <w:tab/>
        <w:t xml:space="preserve">Waddington JM, Morris PJ, Kettridge N, Granath G, Thompson DK, Moore PA. Hydrological feedbacks in northern peatlands. </w:t>
      </w:r>
      <w:r>
        <w:rPr>
          <w:i/>
          <w:iCs/>
        </w:rPr>
        <w:t>Ecohydrology</w:t>
      </w:r>
      <w:r>
        <w:t xml:space="preserve"> 2015; </w:t>
      </w:r>
      <w:r>
        <w:rPr>
          <w:b/>
          <w:bCs/>
        </w:rPr>
        <w:t>8</w:t>
      </w:r>
      <w:r>
        <w:t xml:space="preserve">: 113–127. </w:t>
      </w:r>
    </w:p>
    <w:p w14:paraId="2A6A8D89" w14:textId="77777777" w:rsidR="00650CEC" w:rsidRDefault="00650CEC" w:rsidP="00650CEC">
      <w:pPr>
        <w:pStyle w:val="Literaturverzeichnis"/>
      </w:pPr>
      <w:r>
        <w:t xml:space="preserve">97. </w:t>
      </w:r>
      <w:r>
        <w:tab/>
        <w:t xml:space="preserve">Schwieger S, Kreyling J, Couwenberg J, Smiljanić M, Weigel R, Wilmking M, et al. Wetter is Better: Rewetting of Minerotrophic Peatlands Increases Plant Production and Moves Them Towards Carbon Sinks in a Dry Year. </w:t>
      </w:r>
      <w:r>
        <w:rPr>
          <w:i/>
          <w:iCs/>
        </w:rPr>
        <w:t>Ecosystems</w:t>
      </w:r>
      <w:r>
        <w:t xml:space="preserve"> 2021; </w:t>
      </w:r>
      <w:r>
        <w:rPr>
          <w:b/>
          <w:bCs/>
        </w:rPr>
        <w:t>24</w:t>
      </w:r>
      <w:r>
        <w:t xml:space="preserve">: 1093–1109. </w:t>
      </w:r>
    </w:p>
    <w:p w14:paraId="54C49117" w14:textId="77777777" w:rsidR="00650CEC" w:rsidRDefault="00650CEC" w:rsidP="00650CEC">
      <w:pPr>
        <w:pStyle w:val="Literaturverzeichnis"/>
      </w:pPr>
      <w:r>
        <w:t xml:space="preserve">98. </w:t>
      </w:r>
      <w:r>
        <w:tab/>
        <w:t xml:space="preserve">Voesenek LACJ, Colmer TD, Pierik R, Millenaar FF, Peeters AJM. How plants cope with complete submergence. </w:t>
      </w:r>
      <w:r>
        <w:rPr>
          <w:i/>
          <w:iCs/>
        </w:rPr>
        <w:t>New Phytologist</w:t>
      </w:r>
      <w:r>
        <w:t xml:space="preserve"> 2006; </w:t>
      </w:r>
      <w:r>
        <w:rPr>
          <w:b/>
          <w:bCs/>
        </w:rPr>
        <w:t>170</w:t>
      </w:r>
      <w:r>
        <w:t xml:space="preserve">: 213–226. </w:t>
      </w:r>
    </w:p>
    <w:p w14:paraId="13FF14C5" w14:textId="77777777" w:rsidR="00650CEC" w:rsidRDefault="00650CEC" w:rsidP="00650CEC">
      <w:pPr>
        <w:pStyle w:val="Literaturverzeichnis"/>
      </w:pPr>
      <w:r>
        <w:t xml:space="preserve">99. </w:t>
      </w:r>
      <w:r>
        <w:tab/>
        <w:t xml:space="preserve">Gilbert B, Frenzel P. Rice roots and CH4 oxidation: The activity of bacteria, their distribution and the microenvironment. </w:t>
      </w:r>
      <w:r>
        <w:rPr>
          <w:i/>
          <w:iCs/>
        </w:rPr>
        <w:t>Soil Biol Biochem</w:t>
      </w:r>
      <w:r>
        <w:t xml:space="preserve"> 1998; </w:t>
      </w:r>
      <w:r>
        <w:rPr>
          <w:b/>
          <w:bCs/>
        </w:rPr>
        <w:t>30</w:t>
      </w:r>
      <w:r>
        <w:t xml:space="preserve">: 1903–1916. </w:t>
      </w:r>
    </w:p>
    <w:p w14:paraId="07C5F95C" w14:textId="328656E6" w:rsidR="00357540" w:rsidRPr="001C5F88" w:rsidRDefault="00797AA4" w:rsidP="001C5F88">
      <w:pPr>
        <w:spacing w:before="240" w:after="240" w:line="480" w:lineRule="auto"/>
        <w:rPr>
          <w:b/>
          <w:sz w:val="24"/>
          <w:szCs w:val="24"/>
          <w:u w:val="single"/>
        </w:rPr>
      </w:pPr>
      <w:r>
        <w:rPr>
          <w:b/>
          <w:sz w:val="24"/>
          <w:szCs w:val="24"/>
          <w:u w:val="single"/>
        </w:rPr>
        <w:fldChar w:fldCharType="end"/>
      </w:r>
    </w:p>
    <w:sectPr w:rsidR="00357540" w:rsidRPr="001C5F88" w:rsidSect="00456E2C">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aitao Wang" w:date="2024-05-14T14:24:00Z" w:initials="HW">
    <w:p w14:paraId="65027BDC" w14:textId="77777777" w:rsidR="004C1D13" w:rsidRDefault="004C1D13" w:rsidP="00CB289F">
      <w:r>
        <w:rPr>
          <w:rStyle w:val="Kommentarzeichen"/>
        </w:rPr>
        <w:annotationRef/>
      </w:r>
      <w:r>
        <w:rPr>
          <w:color w:val="000000"/>
          <w:sz w:val="20"/>
          <w:szCs w:val="20"/>
        </w:rPr>
        <w:t>I would briefly mention drainage and climate change. Also mention CO2 and CH4. However, N2O remains unknown or unclear. Then start with nitrogen.</w:t>
      </w:r>
    </w:p>
  </w:comment>
  <w:comment w:id="2" w:author="Haitao Wang" w:date="2024-05-14T14:27:00Z" w:initials="HW">
    <w:p w14:paraId="5E453538" w14:textId="77777777" w:rsidR="004C1D13" w:rsidRDefault="004C1D13" w:rsidP="00FF3CBE">
      <w:r>
        <w:rPr>
          <w:rStyle w:val="Kommentarzeichen"/>
        </w:rPr>
        <w:annotationRef/>
      </w:r>
      <w:r>
        <w:rPr>
          <w:sz w:val="20"/>
          <w:szCs w:val="20"/>
        </w:rPr>
        <w:t>Could be shortened. And merge with next paragraph</w:t>
      </w:r>
    </w:p>
  </w:comment>
  <w:comment w:id="4" w:author="Haitao Wang" w:date="2024-05-14T14:50:00Z" w:initials="HW">
    <w:p w14:paraId="319B00D1" w14:textId="77777777" w:rsidR="004C1D13" w:rsidRDefault="004C1D13" w:rsidP="00314F0C">
      <w:r>
        <w:rPr>
          <w:rStyle w:val="Kommentarzeichen"/>
        </w:rPr>
        <w:annotationRef/>
      </w:r>
      <w:r>
        <w:rPr>
          <w:color w:val="000000"/>
          <w:sz w:val="20"/>
          <w:szCs w:val="20"/>
        </w:rPr>
        <w:t>We have many more. Six is only for the drought story.</w:t>
      </w:r>
    </w:p>
  </w:comment>
  <w:comment w:id="13" w:author="Haitao Wang" w:date="2024-05-14T18:02:00Z" w:initials="HW">
    <w:p w14:paraId="306D997F" w14:textId="77777777" w:rsidR="004C1D13" w:rsidRDefault="004C1D13" w:rsidP="000A4F52">
      <w:r>
        <w:rPr>
          <w:rStyle w:val="Kommentarzeichen"/>
        </w:rPr>
        <w:annotationRef/>
      </w:r>
      <w:r>
        <w:rPr>
          <w:color w:val="000000"/>
          <w:sz w:val="20"/>
          <w:szCs w:val="20"/>
        </w:rPr>
        <w:t>A new figure including all methods, including 16s-DNA, amoA-DNA, 16s-metatrans, amoA-RNA, amoA-metatrans</w:t>
      </w:r>
    </w:p>
  </w:comment>
  <w:comment w:id="15" w:author="Haitao Wang" w:date="2024-05-14T15:29:00Z" w:initials="HW">
    <w:p w14:paraId="0DC5C790" w14:textId="77777777" w:rsidR="004C1D13" w:rsidRDefault="004C1D13" w:rsidP="00363E00">
      <w:r>
        <w:rPr>
          <w:rStyle w:val="Kommentarzeichen"/>
        </w:rPr>
        <w:annotationRef/>
      </w:r>
      <w:r>
        <w:rPr>
          <w:color w:val="000000"/>
          <w:sz w:val="20"/>
          <w:szCs w:val="20"/>
        </w:rPr>
        <w:t>Maybe a supplementary figure?</w:t>
      </w:r>
    </w:p>
  </w:comment>
  <w:comment w:id="16" w:author="Haitao Wang" w:date="2024-05-14T15:49:00Z" w:initials="HW">
    <w:p w14:paraId="2AB68021" w14:textId="77777777" w:rsidR="004C1D13" w:rsidRDefault="004C1D13" w:rsidP="00ED646F">
      <w:r>
        <w:rPr>
          <w:rStyle w:val="Kommentarzeichen"/>
        </w:rPr>
        <w:annotationRef/>
      </w:r>
      <w:r>
        <w:rPr>
          <w:color w:val="000000"/>
          <w:sz w:val="20"/>
          <w:szCs w:val="20"/>
        </w:rPr>
        <w:t>If you always refer to a specific figure, you don’t have to repeat the method.</w:t>
      </w:r>
    </w:p>
  </w:comment>
  <w:comment w:id="21" w:author="Haitao Wang" w:date="2024-05-14T17:18:00Z" w:initials="HW">
    <w:p w14:paraId="438CB5AD" w14:textId="77777777" w:rsidR="004C1D13" w:rsidRDefault="004C1D13" w:rsidP="00E34086">
      <w:r>
        <w:rPr>
          <w:rStyle w:val="Kommentarzeichen"/>
        </w:rPr>
        <w:annotationRef/>
      </w:r>
      <w:r>
        <w:rPr>
          <w:color w:val="000000"/>
          <w:sz w:val="20"/>
          <w:szCs w:val="20"/>
        </w:rPr>
        <w:t>Is it with pmoA?</w:t>
      </w:r>
    </w:p>
  </w:comment>
  <w:comment w:id="23" w:author="Haitao Wang" w:date="2024-05-14T16:32:00Z" w:initials="HW">
    <w:p w14:paraId="0CEFC288" w14:textId="77777777" w:rsidR="004C1D13" w:rsidRDefault="004C1D13" w:rsidP="007D43AF">
      <w:r>
        <w:rPr>
          <w:rStyle w:val="Kommentarzeichen"/>
        </w:rPr>
        <w:annotationRef/>
      </w:r>
      <w:r>
        <w:rPr>
          <w:color w:val="000000"/>
          <w:sz w:val="20"/>
          <w:szCs w:val="20"/>
        </w:rPr>
        <w:t>Could leave CW out.</w:t>
      </w:r>
    </w:p>
  </w:comment>
  <w:comment w:id="27" w:author="Haitao Wang" w:date="2024-05-15T12:20:00Z" w:initials="HW">
    <w:p w14:paraId="2D827D84" w14:textId="77777777" w:rsidR="004C1D13" w:rsidRDefault="004C1D13" w:rsidP="002913C9">
      <w:r>
        <w:rPr>
          <w:rStyle w:val="Kommentarzeichen"/>
        </w:rPr>
        <w:annotationRef/>
      </w:r>
      <w:r>
        <w:rPr>
          <w:color w:val="000000"/>
          <w:sz w:val="20"/>
          <w:szCs w:val="20"/>
        </w:rPr>
        <w:t>An example how I would start a discussion.</w:t>
      </w:r>
    </w:p>
  </w:comment>
  <w:comment w:id="93" w:author="Haitao Wang" w:date="2024-05-14T17:27:00Z" w:initials="HW">
    <w:p w14:paraId="59D3ABA6" w14:textId="1FD216A6" w:rsidR="004C1D13" w:rsidRDefault="004C1D13" w:rsidP="00AA21D4">
      <w:r>
        <w:rPr>
          <w:rStyle w:val="Kommentarzeichen"/>
        </w:rPr>
        <w:annotationRef/>
      </w:r>
      <w:r>
        <w:rPr>
          <w:color w:val="000000"/>
          <w:sz w:val="20"/>
          <w:szCs w:val="20"/>
        </w:rPr>
        <w:t>qPCR already tells the absolute abundances, not necessarily depending on total community/biomass</w:t>
      </w:r>
    </w:p>
  </w:comment>
  <w:comment w:id="94" w:author="Haitao Wang" w:date="2024-05-14T17:37:00Z" w:initials="HW">
    <w:p w14:paraId="775EE379" w14:textId="77777777" w:rsidR="004C1D13" w:rsidRDefault="004C1D13" w:rsidP="00844E02">
      <w:r>
        <w:rPr>
          <w:rStyle w:val="Kommentarzeichen"/>
        </w:rPr>
        <w:annotationRef/>
      </w:r>
      <w:r>
        <w:rPr>
          <w:color w:val="000000"/>
          <w:sz w:val="20"/>
          <w:szCs w:val="20"/>
        </w:rPr>
        <w:t>I think it’s fine to say that RNA/DNA to some extent proxy biomass. But I don’t think it makes sense to interpret it directly as biomass. This part is over-reaching. I would delete it or shorten it into one or two sentences.</w:t>
      </w:r>
    </w:p>
  </w:comment>
  <w:comment w:id="95" w:author="Haitao Wang" w:date="2024-05-14T17:41:00Z" w:initials="HW">
    <w:p w14:paraId="2F73F5A2" w14:textId="77777777" w:rsidR="004C1D13" w:rsidRDefault="004C1D13" w:rsidP="00844E02">
      <w:r>
        <w:rPr>
          <w:rStyle w:val="Kommentarzeichen"/>
        </w:rPr>
        <w:annotationRef/>
      </w:r>
      <w:r>
        <w:rPr>
          <w:color w:val="000000"/>
          <w:sz w:val="20"/>
          <w:szCs w:val="20"/>
        </w:rPr>
        <w:t>I would phrase it differently. DNA approach has its bias, i.e., detection of necromass or residues, while RNA approach detects active community. And then explain briefly that necromass during drought increases because of degradation activities.</w:t>
      </w:r>
    </w:p>
  </w:comment>
  <w:comment w:id="96" w:author="Haitao Wang" w:date="2024-05-14T17:42:00Z" w:initials="HW">
    <w:p w14:paraId="54CA5103" w14:textId="77777777" w:rsidR="004C1D13" w:rsidRDefault="004C1D13" w:rsidP="00844E02">
      <w:r>
        <w:rPr>
          <w:rStyle w:val="Kommentarzeichen"/>
        </w:rPr>
        <w:annotationRef/>
      </w:r>
      <w:r>
        <w:rPr>
          <w:color w:val="000000"/>
          <w:sz w:val="20"/>
          <w:szCs w:val="20"/>
        </w:rPr>
        <w:t>What about the DOC data?</w:t>
      </w:r>
    </w:p>
  </w:comment>
  <w:comment w:id="97" w:author="Haitao Wang" w:date="2024-05-15T11:34:00Z" w:initials="HW">
    <w:p w14:paraId="5BEBB158" w14:textId="77777777" w:rsidR="004C1D13" w:rsidRDefault="004C1D13" w:rsidP="00B47B58">
      <w:r>
        <w:rPr>
          <w:rStyle w:val="Kommentarzeichen"/>
        </w:rPr>
        <w:annotationRef/>
      </w:r>
      <w:r>
        <w:rPr>
          <w:color w:val="000000"/>
          <w:sz w:val="20"/>
          <w:szCs w:val="20"/>
        </w:rPr>
        <w:t>Also, look into metatranscriptome functions related with degradation!</w:t>
      </w:r>
    </w:p>
  </w:comment>
  <w:comment w:id="99" w:author="Haitao Wang" w:date="2024-05-14T17:44:00Z" w:initials="HW">
    <w:p w14:paraId="324DDB0F" w14:textId="694DB264" w:rsidR="004C1D13" w:rsidRDefault="004C1D13" w:rsidP="00844E02">
      <w:r>
        <w:rPr>
          <w:rStyle w:val="Kommentarzeichen"/>
        </w:rPr>
        <w:annotationRef/>
      </w:r>
      <w:r>
        <w:rPr>
          <w:color w:val="000000"/>
          <w:sz w:val="20"/>
          <w:szCs w:val="20"/>
        </w:rPr>
        <w:t>It’s KEGG for mRNA…</w:t>
      </w:r>
    </w:p>
  </w:comment>
  <w:comment w:id="98" w:author="Haitao Wang" w:date="2024-05-14T17:48:00Z" w:initials="HW">
    <w:p w14:paraId="2F4264BF" w14:textId="77777777" w:rsidR="004C1D13" w:rsidRDefault="004C1D13" w:rsidP="00AF38EB">
      <w:r>
        <w:rPr>
          <w:rStyle w:val="Kommentarzeichen"/>
        </w:rPr>
        <w:annotationRef/>
      </w:r>
      <w:r>
        <w:rPr>
          <w:color w:val="000000"/>
          <w:sz w:val="20"/>
          <w:szCs w:val="20"/>
        </w:rPr>
        <w:t>I’m thinking to include the AOA and AOB abundances with all the methods used together, compare them and discuss their reliability, which could be a nice part for discussion also to begin with.</w:t>
      </w:r>
    </w:p>
  </w:comment>
  <w:comment w:id="100" w:author="Haitao Wang" w:date="2024-05-14T17:50:00Z" w:initials="HW">
    <w:p w14:paraId="13112E82" w14:textId="77777777" w:rsidR="004C1D13" w:rsidRDefault="004C1D13" w:rsidP="009A3504">
      <w:r>
        <w:rPr>
          <w:rStyle w:val="Kommentarzeichen"/>
        </w:rPr>
        <w:annotationRef/>
      </w:r>
      <w:r>
        <w:rPr>
          <w:color w:val="000000"/>
          <w:sz w:val="20"/>
          <w:szCs w:val="20"/>
        </w:rPr>
        <w:t>This should be the first to mention.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027BDC" w15:done="0"/>
  <w15:commentEx w15:paraId="5E453538" w15:done="0"/>
  <w15:commentEx w15:paraId="319B00D1" w15:done="0"/>
  <w15:commentEx w15:paraId="306D997F" w15:done="0"/>
  <w15:commentEx w15:paraId="0DC5C790" w15:done="0"/>
  <w15:commentEx w15:paraId="2AB68021" w15:done="0"/>
  <w15:commentEx w15:paraId="438CB5AD" w15:done="0"/>
  <w15:commentEx w15:paraId="0CEFC288" w15:done="0"/>
  <w15:commentEx w15:paraId="2D827D84" w15:done="0"/>
  <w15:commentEx w15:paraId="59D3ABA6" w15:done="0"/>
  <w15:commentEx w15:paraId="775EE379" w15:done="0"/>
  <w15:commentEx w15:paraId="2F73F5A2" w15:done="0"/>
  <w15:commentEx w15:paraId="54CA5103" w15:paraIdParent="2F73F5A2" w15:done="0"/>
  <w15:commentEx w15:paraId="5BEBB158" w15:paraIdParent="2F73F5A2" w15:done="0"/>
  <w15:commentEx w15:paraId="324DDB0F" w15:done="0"/>
  <w15:commentEx w15:paraId="2F4264BF" w15:done="0"/>
  <w15:commentEx w15:paraId="13112E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EE56A60" w16cex:dateUtc="2024-05-13T13:17:00Z"/>
  <w16cex:commentExtensible w16cex:durableId="377D72E8" w16cex:dateUtc="2024-05-14T12:24:00Z"/>
  <w16cex:commentExtensible w16cex:durableId="11499640" w16cex:dateUtc="2024-05-14T12:27:00Z"/>
  <w16cex:commentExtensible w16cex:durableId="1354122C" w16cex:dateUtc="2024-05-14T12:50:00Z"/>
  <w16cex:commentExtensible w16cex:durableId="2ABBAA25" w16cex:dateUtc="2024-05-15T09:31:00Z"/>
  <w16cex:commentExtensible w16cex:durableId="78A5BB7C" w16cex:dateUtc="2024-05-14T12:55:00Z"/>
  <w16cex:commentExtensible w16cex:durableId="59160591" w16cex:dateUtc="2024-05-14T12:59:00Z"/>
  <w16cex:commentExtensible w16cex:durableId="59D011A0" w16cex:dateUtc="2024-05-14T13:18:00Z"/>
  <w16cex:commentExtensible w16cex:durableId="7C8B5D47" w16cex:dateUtc="2024-05-14T13:20:00Z"/>
  <w16cex:commentExtensible w16cex:durableId="71B7E730" w16cex:dateUtc="2024-05-14T13:26:00Z"/>
  <w16cex:commentExtensible w16cex:durableId="4ACEE71D" w16cex:dateUtc="2024-05-14T16:02:00Z"/>
  <w16cex:commentExtensible w16cex:durableId="70BDC9EA" w16cex:dateUtc="2024-05-14T13:58:00Z"/>
  <w16cex:commentExtensible w16cex:durableId="30592365" w16cex:dateUtc="2024-05-14T16:02:00Z"/>
  <w16cex:commentExtensible w16cex:durableId="2CAF2F53" w16cex:dateUtc="2024-05-14T13:24:00Z"/>
  <w16cex:commentExtensible w16cex:durableId="37F690D3" w16cex:dateUtc="2024-05-14T13:25:00Z"/>
  <w16cex:commentExtensible w16cex:durableId="485D421F" w16cex:dateUtc="2024-05-14T13:29:00Z"/>
  <w16cex:commentExtensible w16cex:durableId="7E266766" w16cex:dateUtc="2024-05-14T13:49:00Z"/>
  <w16cex:commentExtensible w16cex:durableId="7BBCFA23" w16cex:dateUtc="2024-05-14T13:53:00Z"/>
  <w16cex:commentExtensible w16cex:durableId="119726F7" w16cex:dateUtc="2024-05-14T14:02:00Z"/>
  <w16cex:commentExtensible w16cex:durableId="0ED9CEA6" w16cex:dateUtc="2024-05-14T15:18:00Z"/>
  <w16cex:commentExtensible w16cex:durableId="46E91C7E" w16cex:dateUtc="2024-05-14T14:15:00Z"/>
  <w16cex:commentExtensible w16cex:durableId="7E50346F" w16cex:dateUtc="2024-05-14T14:16:00Z"/>
  <w16cex:commentExtensible w16cex:durableId="2E9BC625" w16cex:dateUtc="2024-05-14T14:17:00Z"/>
  <w16cex:commentExtensible w16cex:durableId="6531EE88" w16cex:dateUtc="2024-05-14T14:19:00Z"/>
  <w16cex:commentExtensible w16cex:durableId="3BDA0F2C" w16cex:dateUtc="2024-05-14T14:32:00Z"/>
  <w16cex:commentExtensible w16cex:durableId="367121BC" w16cex:dateUtc="2024-05-15T10:20:00Z"/>
  <w16cex:commentExtensible w16cex:durableId="0B4D00B3" w16cex:dateUtc="2024-05-14T15:27:00Z"/>
  <w16cex:commentExtensible w16cex:durableId="3F6B8F5B" w16cex:dateUtc="2024-05-14T15:37:00Z"/>
  <w16cex:commentExtensible w16cex:durableId="32138D6C" w16cex:dateUtc="2024-05-14T15:41:00Z"/>
  <w16cex:commentExtensible w16cex:durableId="124237AA" w16cex:dateUtc="2024-05-14T15:42:00Z"/>
  <w16cex:commentExtensible w16cex:durableId="0C23CC1A" w16cex:dateUtc="2024-05-15T09:34:00Z"/>
  <w16cex:commentExtensible w16cex:durableId="342D7E0D" w16cex:dateUtc="2024-05-14T15:44:00Z"/>
  <w16cex:commentExtensible w16cex:durableId="41F07B68" w16cex:dateUtc="2024-05-14T15:48:00Z"/>
  <w16cex:commentExtensible w16cex:durableId="71BBD42F" w16cex:dateUtc="2024-05-14T15: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342B4A" w16cid:durableId="1EE56A60"/>
  <w16cid:commentId w16cid:paraId="65027BDC" w16cid:durableId="377D72E8"/>
  <w16cid:commentId w16cid:paraId="5E453538" w16cid:durableId="11499640"/>
  <w16cid:commentId w16cid:paraId="319B00D1" w16cid:durableId="1354122C"/>
  <w16cid:commentId w16cid:paraId="5809BF92" w16cid:durableId="2ABBAA25"/>
  <w16cid:commentId w16cid:paraId="57290309" w16cid:durableId="78A5BB7C"/>
  <w16cid:commentId w16cid:paraId="3F9E3CFE" w16cid:durableId="59160591"/>
  <w16cid:commentId w16cid:paraId="247BA91D" w16cid:durableId="59D011A0"/>
  <w16cid:commentId w16cid:paraId="0B861D5F" w16cid:durableId="7C8B5D47"/>
  <w16cid:commentId w16cid:paraId="747945F8" w16cid:durableId="71B7E730"/>
  <w16cid:commentId w16cid:paraId="306D997F" w16cid:durableId="4ACEE71D"/>
  <w16cid:commentId w16cid:paraId="6825B5AE" w16cid:durableId="70BDC9EA"/>
  <w16cid:commentId w16cid:paraId="081ACF1A" w16cid:durableId="30592365"/>
  <w16cid:commentId w16cid:paraId="6D91149B" w16cid:durableId="2CAF2F53"/>
  <w16cid:commentId w16cid:paraId="6EF0FAF4" w16cid:durableId="37F690D3"/>
  <w16cid:commentId w16cid:paraId="0DC5C790" w16cid:durableId="485D421F"/>
  <w16cid:commentId w16cid:paraId="2AB68021" w16cid:durableId="7E266766"/>
  <w16cid:commentId w16cid:paraId="66E2870A" w16cid:durableId="7BBCFA23"/>
  <w16cid:commentId w16cid:paraId="271DC506" w16cid:durableId="119726F7"/>
  <w16cid:commentId w16cid:paraId="438CB5AD" w16cid:durableId="0ED9CEA6"/>
  <w16cid:commentId w16cid:paraId="42C805FF" w16cid:durableId="46E91C7E"/>
  <w16cid:commentId w16cid:paraId="7A3003C2" w16cid:durableId="7E50346F"/>
  <w16cid:commentId w16cid:paraId="5B63EFC0" w16cid:durableId="2E9BC625"/>
  <w16cid:commentId w16cid:paraId="23B22438" w16cid:durableId="6531EE88"/>
  <w16cid:commentId w16cid:paraId="0CEFC288" w16cid:durableId="3BDA0F2C"/>
  <w16cid:commentId w16cid:paraId="2D827D84" w16cid:durableId="367121BC"/>
  <w16cid:commentId w16cid:paraId="59D3ABA6" w16cid:durableId="0B4D00B3"/>
  <w16cid:commentId w16cid:paraId="775EE379" w16cid:durableId="3F6B8F5B"/>
  <w16cid:commentId w16cid:paraId="2F73F5A2" w16cid:durableId="32138D6C"/>
  <w16cid:commentId w16cid:paraId="54CA5103" w16cid:durableId="124237AA"/>
  <w16cid:commentId w16cid:paraId="5BEBB158" w16cid:durableId="0C23CC1A"/>
  <w16cid:commentId w16cid:paraId="324DDB0F" w16cid:durableId="342D7E0D"/>
  <w16cid:commentId w16cid:paraId="2F4264BF" w16cid:durableId="41F07B68"/>
  <w16cid:commentId w16cid:paraId="13112E82" w16cid:durableId="71BBD42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B40F16" w14:textId="77777777" w:rsidR="00BE5386" w:rsidRDefault="00BE5386" w:rsidP="009D334C">
      <w:pPr>
        <w:spacing w:line="240" w:lineRule="auto"/>
      </w:pPr>
      <w:r>
        <w:separator/>
      </w:r>
    </w:p>
  </w:endnote>
  <w:endnote w:type="continuationSeparator" w:id="0">
    <w:p w14:paraId="0B9A1300" w14:textId="77777777" w:rsidR="00BE5386" w:rsidRDefault="00BE5386" w:rsidP="009D33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Microsoft YaHei"/>
    <w:panose1 w:val="02010600030101010101"/>
    <w:charset w:val="86"/>
    <w:family w:val="modern"/>
    <w:pitch w:val="fixed"/>
    <w:sig w:usb0="00000000"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C73E55" w14:textId="77777777" w:rsidR="00BE5386" w:rsidRDefault="00BE5386" w:rsidP="009D334C">
      <w:pPr>
        <w:spacing w:line="240" w:lineRule="auto"/>
      </w:pPr>
      <w:r>
        <w:separator/>
      </w:r>
    </w:p>
  </w:footnote>
  <w:footnote w:type="continuationSeparator" w:id="0">
    <w:p w14:paraId="532B49E1" w14:textId="77777777" w:rsidR="00BE5386" w:rsidRDefault="00BE5386" w:rsidP="009D33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31.55pt;height:30.05pt;visibility:visible;mso-wrap-style:square" o:bullet="t">
        <v:imagedata r:id="rId1" o:title=""/>
      </v:shape>
    </w:pict>
  </w:numPicBullet>
  <w:abstractNum w:abstractNumId="0" w15:restartNumberingAfterBreak="0">
    <w:nsid w:val="18534EE5"/>
    <w:multiLevelType w:val="hybridMultilevel"/>
    <w:tmpl w:val="AC446026"/>
    <w:lvl w:ilvl="0" w:tplc="8700AD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6795B"/>
    <w:multiLevelType w:val="hybridMultilevel"/>
    <w:tmpl w:val="C164A0CA"/>
    <w:lvl w:ilvl="0" w:tplc="598E371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F618B3"/>
    <w:multiLevelType w:val="hybridMultilevel"/>
    <w:tmpl w:val="0C1AA846"/>
    <w:lvl w:ilvl="0" w:tplc="03FE9A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D6667C"/>
    <w:multiLevelType w:val="hybridMultilevel"/>
    <w:tmpl w:val="098A5E1C"/>
    <w:lvl w:ilvl="0" w:tplc="3042CBEE">
      <w:start w:val="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0E7F30"/>
    <w:multiLevelType w:val="hybridMultilevel"/>
    <w:tmpl w:val="50567B2A"/>
    <w:lvl w:ilvl="0" w:tplc="5CE40766">
      <w:start w:val="1"/>
      <w:numFmt w:val="bullet"/>
      <w:lvlText w:val=""/>
      <w:lvlPicBulletId w:val="0"/>
      <w:lvlJc w:val="left"/>
      <w:pPr>
        <w:tabs>
          <w:tab w:val="num" w:pos="720"/>
        </w:tabs>
        <w:ind w:left="720" w:hanging="360"/>
      </w:pPr>
      <w:rPr>
        <w:rFonts w:ascii="Symbol" w:hAnsi="Symbol" w:hint="default"/>
      </w:rPr>
    </w:lvl>
    <w:lvl w:ilvl="1" w:tplc="1D468FAC" w:tentative="1">
      <w:start w:val="1"/>
      <w:numFmt w:val="bullet"/>
      <w:lvlText w:val=""/>
      <w:lvlJc w:val="left"/>
      <w:pPr>
        <w:tabs>
          <w:tab w:val="num" w:pos="1440"/>
        </w:tabs>
        <w:ind w:left="1440" w:hanging="360"/>
      </w:pPr>
      <w:rPr>
        <w:rFonts w:ascii="Symbol" w:hAnsi="Symbol" w:hint="default"/>
      </w:rPr>
    </w:lvl>
    <w:lvl w:ilvl="2" w:tplc="448297FA" w:tentative="1">
      <w:start w:val="1"/>
      <w:numFmt w:val="bullet"/>
      <w:lvlText w:val=""/>
      <w:lvlJc w:val="left"/>
      <w:pPr>
        <w:tabs>
          <w:tab w:val="num" w:pos="2160"/>
        </w:tabs>
        <w:ind w:left="2160" w:hanging="360"/>
      </w:pPr>
      <w:rPr>
        <w:rFonts w:ascii="Symbol" w:hAnsi="Symbol" w:hint="default"/>
      </w:rPr>
    </w:lvl>
    <w:lvl w:ilvl="3" w:tplc="FD3EBDB4" w:tentative="1">
      <w:start w:val="1"/>
      <w:numFmt w:val="bullet"/>
      <w:lvlText w:val=""/>
      <w:lvlJc w:val="left"/>
      <w:pPr>
        <w:tabs>
          <w:tab w:val="num" w:pos="2880"/>
        </w:tabs>
        <w:ind w:left="2880" w:hanging="360"/>
      </w:pPr>
      <w:rPr>
        <w:rFonts w:ascii="Symbol" w:hAnsi="Symbol" w:hint="default"/>
      </w:rPr>
    </w:lvl>
    <w:lvl w:ilvl="4" w:tplc="17C418D2" w:tentative="1">
      <w:start w:val="1"/>
      <w:numFmt w:val="bullet"/>
      <w:lvlText w:val=""/>
      <w:lvlJc w:val="left"/>
      <w:pPr>
        <w:tabs>
          <w:tab w:val="num" w:pos="3600"/>
        </w:tabs>
        <w:ind w:left="3600" w:hanging="360"/>
      </w:pPr>
      <w:rPr>
        <w:rFonts w:ascii="Symbol" w:hAnsi="Symbol" w:hint="default"/>
      </w:rPr>
    </w:lvl>
    <w:lvl w:ilvl="5" w:tplc="A8C62240" w:tentative="1">
      <w:start w:val="1"/>
      <w:numFmt w:val="bullet"/>
      <w:lvlText w:val=""/>
      <w:lvlJc w:val="left"/>
      <w:pPr>
        <w:tabs>
          <w:tab w:val="num" w:pos="4320"/>
        </w:tabs>
        <w:ind w:left="4320" w:hanging="360"/>
      </w:pPr>
      <w:rPr>
        <w:rFonts w:ascii="Symbol" w:hAnsi="Symbol" w:hint="default"/>
      </w:rPr>
    </w:lvl>
    <w:lvl w:ilvl="6" w:tplc="3F96EE24" w:tentative="1">
      <w:start w:val="1"/>
      <w:numFmt w:val="bullet"/>
      <w:lvlText w:val=""/>
      <w:lvlJc w:val="left"/>
      <w:pPr>
        <w:tabs>
          <w:tab w:val="num" w:pos="5040"/>
        </w:tabs>
        <w:ind w:left="5040" w:hanging="360"/>
      </w:pPr>
      <w:rPr>
        <w:rFonts w:ascii="Symbol" w:hAnsi="Symbol" w:hint="default"/>
      </w:rPr>
    </w:lvl>
    <w:lvl w:ilvl="7" w:tplc="60D8A734" w:tentative="1">
      <w:start w:val="1"/>
      <w:numFmt w:val="bullet"/>
      <w:lvlText w:val=""/>
      <w:lvlJc w:val="left"/>
      <w:pPr>
        <w:tabs>
          <w:tab w:val="num" w:pos="5760"/>
        </w:tabs>
        <w:ind w:left="5760" w:hanging="360"/>
      </w:pPr>
      <w:rPr>
        <w:rFonts w:ascii="Symbol" w:hAnsi="Symbol" w:hint="default"/>
      </w:rPr>
    </w:lvl>
    <w:lvl w:ilvl="8" w:tplc="E5827392"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55834353"/>
    <w:multiLevelType w:val="multilevel"/>
    <w:tmpl w:val="AB8A69D8"/>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80510A3"/>
    <w:multiLevelType w:val="multilevel"/>
    <w:tmpl w:val="DC46198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64531856"/>
    <w:multiLevelType w:val="hybridMultilevel"/>
    <w:tmpl w:val="CAB4FCB2"/>
    <w:lvl w:ilvl="0" w:tplc="893E84C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153833"/>
    <w:multiLevelType w:val="multilevel"/>
    <w:tmpl w:val="929E1E3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FBF3952"/>
    <w:multiLevelType w:val="hybridMultilevel"/>
    <w:tmpl w:val="30DA7C34"/>
    <w:lvl w:ilvl="0" w:tplc="DAB4CB0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
  </w:num>
  <w:num w:numId="4">
    <w:abstractNumId w:val="5"/>
  </w:num>
  <w:num w:numId="5">
    <w:abstractNumId w:val="1"/>
  </w:num>
  <w:num w:numId="6">
    <w:abstractNumId w:val="3"/>
  </w:num>
  <w:num w:numId="7">
    <w:abstractNumId w:val="9"/>
  </w:num>
  <w:num w:numId="8">
    <w:abstractNumId w:val="7"/>
  </w:num>
  <w:num w:numId="9">
    <w:abstractNumId w:val="0"/>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itao Wang">
    <w15:presenceInfo w15:providerId="None" w15:userId="Haitao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540"/>
    <w:rsid w:val="0000051A"/>
    <w:rsid w:val="000433DA"/>
    <w:rsid w:val="000872BC"/>
    <w:rsid w:val="00094042"/>
    <w:rsid w:val="00097094"/>
    <w:rsid w:val="0009771A"/>
    <w:rsid w:val="000A1695"/>
    <w:rsid w:val="000A4F52"/>
    <w:rsid w:val="000B1D0F"/>
    <w:rsid w:val="000B3B47"/>
    <w:rsid w:val="000D0EDD"/>
    <w:rsid w:val="000D4844"/>
    <w:rsid w:val="000D5E69"/>
    <w:rsid w:val="000F4AF4"/>
    <w:rsid w:val="00102830"/>
    <w:rsid w:val="001334F0"/>
    <w:rsid w:val="00150FE0"/>
    <w:rsid w:val="001627C3"/>
    <w:rsid w:val="001905EE"/>
    <w:rsid w:val="001A0815"/>
    <w:rsid w:val="001C3052"/>
    <w:rsid w:val="001C5F88"/>
    <w:rsid w:val="00214125"/>
    <w:rsid w:val="00222521"/>
    <w:rsid w:val="00222868"/>
    <w:rsid w:val="00231AB1"/>
    <w:rsid w:val="002371FA"/>
    <w:rsid w:val="00265291"/>
    <w:rsid w:val="002913C9"/>
    <w:rsid w:val="002A49EF"/>
    <w:rsid w:val="002F7F45"/>
    <w:rsid w:val="003131D9"/>
    <w:rsid w:val="00314F0C"/>
    <w:rsid w:val="00324670"/>
    <w:rsid w:val="00330425"/>
    <w:rsid w:val="00334E40"/>
    <w:rsid w:val="00357540"/>
    <w:rsid w:val="00363E00"/>
    <w:rsid w:val="003654B8"/>
    <w:rsid w:val="00370BFD"/>
    <w:rsid w:val="003C05F9"/>
    <w:rsid w:val="003C33AE"/>
    <w:rsid w:val="003D2859"/>
    <w:rsid w:val="003D2E44"/>
    <w:rsid w:val="004400CC"/>
    <w:rsid w:val="00456E2C"/>
    <w:rsid w:val="00460AC8"/>
    <w:rsid w:val="00461D59"/>
    <w:rsid w:val="0047442F"/>
    <w:rsid w:val="00482193"/>
    <w:rsid w:val="004858A3"/>
    <w:rsid w:val="004A575E"/>
    <w:rsid w:val="004B7CF6"/>
    <w:rsid w:val="004B7F7B"/>
    <w:rsid w:val="004C1D13"/>
    <w:rsid w:val="004C7BDC"/>
    <w:rsid w:val="004D4DAA"/>
    <w:rsid w:val="004F1FD9"/>
    <w:rsid w:val="004F7750"/>
    <w:rsid w:val="004F7FA1"/>
    <w:rsid w:val="00501105"/>
    <w:rsid w:val="005051E6"/>
    <w:rsid w:val="00531BBD"/>
    <w:rsid w:val="00533F7D"/>
    <w:rsid w:val="00560CD5"/>
    <w:rsid w:val="005B3ADD"/>
    <w:rsid w:val="005D2067"/>
    <w:rsid w:val="005E2826"/>
    <w:rsid w:val="005E73ED"/>
    <w:rsid w:val="00650CEC"/>
    <w:rsid w:val="00652D06"/>
    <w:rsid w:val="0065680B"/>
    <w:rsid w:val="006713EF"/>
    <w:rsid w:val="00676354"/>
    <w:rsid w:val="00697366"/>
    <w:rsid w:val="006B400D"/>
    <w:rsid w:val="006B51AE"/>
    <w:rsid w:val="006C5BEE"/>
    <w:rsid w:val="006D08BB"/>
    <w:rsid w:val="006D69F1"/>
    <w:rsid w:val="006F1134"/>
    <w:rsid w:val="006F6DF7"/>
    <w:rsid w:val="007351BE"/>
    <w:rsid w:val="0073613C"/>
    <w:rsid w:val="00764C3E"/>
    <w:rsid w:val="00771A56"/>
    <w:rsid w:val="0077676A"/>
    <w:rsid w:val="00787C3F"/>
    <w:rsid w:val="00797AA4"/>
    <w:rsid w:val="007C0552"/>
    <w:rsid w:val="007D43AF"/>
    <w:rsid w:val="007E467B"/>
    <w:rsid w:val="007F0C9D"/>
    <w:rsid w:val="007F7406"/>
    <w:rsid w:val="008005DC"/>
    <w:rsid w:val="008015E0"/>
    <w:rsid w:val="008134F0"/>
    <w:rsid w:val="008149E6"/>
    <w:rsid w:val="008332B6"/>
    <w:rsid w:val="0083482E"/>
    <w:rsid w:val="00844E02"/>
    <w:rsid w:val="00853AED"/>
    <w:rsid w:val="00882FA8"/>
    <w:rsid w:val="00885C2E"/>
    <w:rsid w:val="008A2173"/>
    <w:rsid w:val="008B79DC"/>
    <w:rsid w:val="008C38B3"/>
    <w:rsid w:val="008D4585"/>
    <w:rsid w:val="00914CEF"/>
    <w:rsid w:val="009165AB"/>
    <w:rsid w:val="009379A9"/>
    <w:rsid w:val="00952773"/>
    <w:rsid w:val="00956D1E"/>
    <w:rsid w:val="00963D78"/>
    <w:rsid w:val="00967EE9"/>
    <w:rsid w:val="00977741"/>
    <w:rsid w:val="00984390"/>
    <w:rsid w:val="009946E0"/>
    <w:rsid w:val="00996D10"/>
    <w:rsid w:val="009A3504"/>
    <w:rsid w:val="009B0215"/>
    <w:rsid w:val="009B698F"/>
    <w:rsid w:val="009D334C"/>
    <w:rsid w:val="009D7E98"/>
    <w:rsid w:val="009F7899"/>
    <w:rsid w:val="009F78D3"/>
    <w:rsid w:val="009F7CA5"/>
    <w:rsid w:val="00A04769"/>
    <w:rsid w:val="00A15686"/>
    <w:rsid w:val="00A22F75"/>
    <w:rsid w:val="00A4569B"/>
    <w:rsid w:val="00A50513"/>
    <w:rsid w:val="00A74C1C"/>
    <w:rsid w:val="00A75082"/>
    <w:rsid w:val="00A81E6B"/>
    <w:rsid w:val="00AA21D4"/>
    <w:rsid w:val="00AE7C99"/>
    <w:rsid w:val="00AF38EB"/>
    <w:rsid w:val="00B060DE"/>
    <w:rsid w:val="00B47B58"/>
    <w:rsid w:val="00B6438D"/>
    <w:rsid w:val="00B654BC"/>
    <w:rsid w:val="00B732C3"/>
    <w:rsid w:val="00B94297"/>
    <w:rsid w:val="00B95967"/>
    <w:rsid w:val="00BA63E0"/>
    <w:rsid w:val="00BB3A18"/>
    <w:rsid w:val="00BC70B3"/>
    <w:rsid w:val="00BE5015"/>
    <w:rsid w:val="00BE5386"/>
    <w:rsid w:val="00BE7278"/>
    <w:rsid w:val="00BF2A41"/>
    <w:rsid w:val="00C1572E"/>
    <w:rsid w:val="00C17B2C"/>
    <w:rsid w:val="00C6408D"/>
    <w:rsid w:val="00CA4ECF"/>
    <w:rsid w:val="00CB289F"/>
    <w:rsid w:val="00CD4B01"/>
    <w:rsid w:val="00CE3A43"/>
    <w:rsid w:val="00CE6B74"/>
    <w:rsid w:val="00CF5899"/>
    <w:rsid w:val="00D06B86"/>
    <w:rsid w:val="00D12275"/>
    <w:rsid w:val="00D22096"/>
    <w:rsid w:val="00D52033"/>
    <w:rsid w:val="00D732E8"/>
    <w:rsid w:val="00D755A6"/>
    <w:rsid w:val="00D8177C"/>
    <w:rsid w:val="00D85E0B"/>
    <w:rsid w:val="00DA6BA3"/>
    <w:rsid w:val="00DB6D84"/>
    <w:rsid w:val="00DC2F20"/>
    <w:rsid w:val="00DC6DC7"/>
    <w:rsid w:val="00DD5486"/>
    <w:rsid w:val="00DE0D54"/>
    <w:rsid w:val="00DF62C2"/>
    <w:rsid w:val="00DF6D95"/>
    <w:rsid w:val="00E30D01"/>
    <w:rsid w:val="00E34086"/>
    <w:rsid w:val="00E453EA"/>
    <w:rsid w:val="00E638D6"/>
    <w:rsid w:val="00E715B5"/>
    <w:rsid w:val="00E80CF3"/>
    <w:rsid w:val="00E868C1"/>
    <w:rsid w:val="00EB14AF"/>
    <w:rsid w:val="00EB2076"/>
    <w:rsid w:val="00EB434F"/>
    <w:rsid w:val="00ED646F"/>
    <w:rsid w:val="00EF0082"/>
    <w:rsid w:val="00F00396"/>
    <w:rsid w:val="00F10D67"/>
    <w:rsid w:val="00F16768"/>
    <w:rsid w:val="00F20595"/>
    <w:rsid w:val="00F37B5B"/>
    <w:rsid w:val="00F40A1F"/>
    <w:rsid w:val="00F42C3E"/>
    <w:rsid w:val="00F50ACE"/>
    <w:rsid w:val="00F67A60"/>
    <w:rsid w:val="00F702AD"/>
    <w:rsid w:val="00FC138A"/>
    <w:rsid w:val="00FD0C91"/>
    <w:rsid w:val="00FF3C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63EEC"/>
  <w15:docId w15:val="{06B3A809-A60A-4F93-98AB-D15C84902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9D334C"/>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D334C"/>
    <w:rPr>
      <w:rFonts w:ascii="Segoe UI" w:hAnsi="Segoe UI" w:cs="Segoe UI"/>
      <w:sz w:val="18"/>
      <w:szCs w:val="18"/>
    </w:rPr>
  </w:style>
  <w:style w:type="paragraph" w:styleId="Kopfzeile">
    <w:name w:val="header"/>
    <w:basedOn w:val="Standard"/>
    <w:link w:val="KopfzeileZchn"/>
    <w:uiPriority w:val="99"/>
    <w:unhideWhenUsed/>
    <w:rsid w:val="009D334C"/>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9D334C"/>
  </w:style>
  <w:style w:type="paragraph" w:styleId="Fuzeile">
    <w:name w:val="footer"/>
    <w:basedOn w:val="Standard"/>
    <w:link w:val="FuzeileZchn"/>
    <w:uiPriority w:val="99"/>
    <w:unhideWhenUsed/>
    <w:rsid w:val="009D334C"/>
    <w:pPr>
      <w:tabs>
        <w:tab w:val="center" w:pos="4680"/>
        <w:tab w:val="right" w:pos="9360"/>
      </w:tabs>
      <w:spacing w:line="240" w:lineRule="auto"/>
    </w:pPr>
  </w:style>
  <w:style w:type="character" w:customStyle="1" w:styleId="FuzeileZchn">
    <w:name w:val="Fußzeile Zchn"/>
    <w:basedOn w:val="Absatz-Standardschriftart"/>
    <w:link w:val="Fuzeile"/>
    <w:uiPriority w:val="99"/>
    <w:rsid w:val="009D334C"/>
  </w:style>
  <w:style w:type="character" w:styleId="Zeilennummer">
    <w:name w:val="line number"/>
    <w:basedOn w:val="Absatz-Standardschriftart"/>
    <w:uiPriority w:val="99"/>
    <w:semiHidden/>
    <w:unhideWhenUsed/>
    <w:rsid w:val="009D334C"/>
  </w:style>
  <w:style w:type="paragraph" w:styleId="Listenabsatz">
    <w:name w:val="List Paragraph"/>
    <w:basedOn w:val="Standard"/>
    <w:uiPriority w:val="34"/>
    <w:qFormat/>
    <w:rsid w:val="009D334C"/>
    <w:pPr>
      <w:ind w:left="720"/>
      <w:contextualSpacing/>
    </w:pPr>
  </w:style>
  <w:style w:type="character" w:styleId="Platzhaltertext">
    <w:name w:val="Placeholder Text"/>
    <w:basedOn w:val="Absatz-Standardschriftart"/>
    <w:uiPriority w:val="99"/>
    <w:semiHidden/>
    <w:rsid w:val="009D334C"/>
    <w:rPr>
      <w:color w:val="808080"/>
    </w:rPr>
  </w:style>
  <w:style w:type="character" w:customStyle="1" w:styleId="Hyperlink0">
    <w:name w:val="Hyperlink.0"/>
    <w:basedOn w:val="Absatz-Standardschriftart"/>
    <w:rsid w:val="00460AC8"/>
    <w:rPr>
      <w:rFonts w:ascii="Arial" w:eastAsia="Arial" w:hAnsi="Arial" w:cs="Arial" w:hint="default"/>
      <w:i/>
      <w:iCs/>
      <w:color w:val="0000FF"/>
      <w:u w:val="single"/>
    </w:rPr>
  </w:style>
  <w:style w:type="character" w:styleId="Hyperlink">
    <w:name w:val="Hyperlink"/>
    <w:basedOn w:val="Absatz-Standardschriftart"/>
    <w:uiPriority w:val="99"/>
    <w:unhideWhenUsed/>
    <w:rsid w:val="00460AC8"/>
    <w:rPr>
      <w:color w:val="0000FF" w:themeColor="hyperlink"/>
      <w:u w:val="single"/>
    </w:rPr>
  </w:style>
  <w:style w:type="paragraph" w:styleId="Beschriftung">
    <w:name w:val="caption"/>
    <w:basedOn w:val="Standard"/>
    <w:next w:val="Standard"/>
    <w:uiPriority w:val="35"/>
    <w:unhideWhenUsed/>
    <w:qFormat/>
    <w:rsid w:val="00A04769"/>
    <w:pPr>
      <w:spacing w:after="200" w:line="240" w:lineRule="auto"/>
    </w:pPr>
    <w:rPr>
      <w:i/>
      <w:iCs/>
      <w:color w:val="1F497D" w:themeColor="text2"/>
      <w:sz w:val="18"/>
      <w:szCs w:val="18"/>
    </w:rPr>
  </w:style>
  <w:style w:type="paragraph" w:styleId="Kommentarthema">
    <w:name w:val="annotation subject"/>
    <w:basedOn w:val="Kommentartext"/>
    <w:next w:val="Kommentartext"/>
    <w:link w:val="KommentarthemaZchn"/>
    <w:uiPriority w:val="99"/>
    <w:semiHidden/>
    <w:unhideWhenUsed/>
    <w:rsid w:val="0065680B"/>
    <w:rPr>
      <w:b/>
      <w:bCs/>
    </w:rPr>
  </w:style>
  <w:style w:type="character" w:customStyle="1" w:styleId="KommentarthemaZchn">
    <w:name w:val="Kommentarthema Zchn"/>
    <w:basedOn w:val="KommentartextZchn"/>
    <w:link w:val="Kommentarthema"/>
    <w:uiPriority w:val="99"/>
    <w:semiHidden/>
    <w:rsid w:val="0065680B"/>
    <w:rPr>
      <w:b/>
      <w:bCs/>
      <w:sz w:val="20"/>
      <w:szCs w:val="20"/>
    </w:rPr>
  </w:style>
  <w:style w:type="paragraph" w:styleId="Literaturverzeichnis">
    <w:name w:val="Bibliography"/>
    <w:basedOn w:val="Standard"/>
    <w:next w:val="Standard"/>
    <w:uiPriority w:val="37"/>
    <w:unhideWhenUsed/>
    <w:rsid w:val="00797AA4"/>
  </w:style>
  <w:style w:type="table" w:styleId="Tabellenraster">
    <w:name w:val="Table Grid"/>
    <w:basedOn w:val="NormaleTabelle"/>
    <w:uiPriority w:val="39"/>
    <w:rsid w:val="007F740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basedOn w:val="Absatz-Standardschriftart"/>
    <w:uiPriority w:val="20"/>
    <w:qFormat/>
    <w:rsid w:val="000B1D0F"/>
    <w:rPr>
      <w:i/>
      <w:iCs/>
    </w:rPr>
  </w:style>
  <w:style w:type="character" w:styleId="BesuchterLink">
    <w:name w:val="FollowedHyperlink"/>
    <w:basedOn w:val="Absatz-Standardschriftart"/>
    <w:uiPriority w:val="99"/>
    <w:semiHidden/>
    <w:unhideWhenUsed/>
    <w:rsid w:val="00D85E0B"/>
    <w:rPr>
      <w:color w:val="800080" w:themeColor="followedHyperlink"/>
      <w:u w:val="single"/>
    </w:rPr>
  </w:style>
  <w:style w:type="paragraph" w:styleId="berarbeitung">
    <w:name w:val="Revision"/>
    <w:hidden/>
    <w:uiPriority w:val="99"/>
    <w:semiHidden/>
    <w:rsid w:val="00BE5015"/>
    <w:pPr>
      <w:spacing w:line="240" w:lineRule="auto"/>
    </w:pPr>
  </w:style>
  <w:style w:type="paragraph" w:styleId="StandardWeb">
    <w:name w:val="Normal (Web)"/>
    <w:basedOn w:val="Standard"/>
    <w:uiPriority w:val="99"/>
    <w:semiHidden/>
    <w:unhideWhenUsed/>
    <w:rsid w:val="000433D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93458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itao.wang@uni-greifswald.de"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jpeg"/><Relationship Id="rId22" Type="http://schemas.microsoft.com/office/2016/09/relationships/commentsIds" Target="commentsId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D6D7A-7408-42CD-9445-77681251C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29191</Words>
  <Characters>166391</Characters>
  <Application>Microsoft Office Word</Application>
  <DocSecurity>0</DocSecurity>
  <Lines>1386</Lines>
  <Paragraphs>390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Burns, Anna</dc:creator>
  <cp:lastModifiedBy>Burns, Anna</cp:lastModifiedBy>
  <cp:revision>11</cp:revision>
  <dcterms:created xsi:type="dcterms:W3CDTF">2024-05-15T12:55:00Z</dcterms:created>
  <dcterms:modified xsi:type="dcterms:W3CDTF">2024-05-17T14:44:00Z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id="BJBP1ppk"/&gt;&lt;style id="http://www.zotero.org/styles/the-isme-journal" hasBibliography="1" bibliographyStyleHasBeenSet="1"/&gt;&lt;prefs&gt;&lt;pref name="fieldType" value="Field"/&gt;&lt;/prefs&gt;&lt;/data&gt;</vt:lpwstr>
  </property>
</Properties>
</file>