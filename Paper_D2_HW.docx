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30F2" w14:textId="268DCC78" w:rsidR="00460AC8" w:rsidRPr="00CD4B01" w:rsidRDefault="00460AC8" w:rsidP="00460AC8">
      <w:pPr>
        <w:spacing w:before="240" w:after="240" w:line="480" w:lineRule="auto"/>
        <w:jc w:val="both"/>
        <w:rPr>
          <w:b/>
          <w:sz w:val="24"/>
          <w:szCs w:val="24"/>
        </w:rPr>
      </w:pPr>
      <w:r w:rsidRPr="00CD4B01">
        <w:rPr>
          <w:b/>
          <w:sz w:val="24"/>
          <w:szCs w:val="24"/>
        </w:rPr>
        <w:t>Divergent responses of soil AOA and AOB to drought in rewetted fen peatlands</w:t>
      </w:r>
    </w:p>
    <w:p w14:paraId="5A5A6D92" w14:textId="77777777" w:rsidR="00460AC8" w:rsidRPr="0065680B" w:rsidRDefault="00460AC8" w:rsidP="00460AC8">
      <w:pPr>
        <w:spacing w:line="480" w:lineRule="auto"/>
        <w:rPr>
          <w:sz w:val="24"/>
          <w:szCs w:val="24"/>
          <w:vertAlign w:val="superscript"/>
          <w:lang w:val="en-US"/>
        </w:rPr>
      </w:pPr>
      <w:r w:rsidRPr="0065680B">
        <w:rPr>
          <w:sz w:val="24"/>
          <w:szCs w:val="24"/>
          <w:highlight w:val="cyan"/>
          <w:lang w:val="en-US"/>
        </w:rPr>
        <w:t>[Authors]</w:t>
      </w:r>
    </w:p>
    <w:p w14:paraId="5A2A5E54" w14:textId="77777777" w:rsidR="00460AC8" w:rsidRPr="00CD4B01" w:rsidRDefault="00460AC8" w:rsidP="00460AC8">
      <w:pPr>
        <w:spacing w:line="480" w:lineRule="auto"/>
        <w:rPr>
          <w:i/>
          <w:iCs/>
          <w:sz w:val="24"/>
          <w:szCs w:val="24"/>
          <w:lang w:val="en-US"/>
        </w:rPr>
      </w:pPr>
      <w:r w:rsidRPr="00CD4B01">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2671AE69" w14:textId="77777777" w:rsidR="00460AC8" w:rsidRPr="00CD4B01" w:rsidRDefault="00460AC8" w:rsidP="00460AC8">
      <w:pPr>
        <w:spacing w:line="480" w:lineRule="auto"/>
        <w:rPr>
          <w:i/>
          <w:iCs/>
          <w:sz w:val="24"/>
          <w:szCs w:val="24"/>
          <w:lang w:val="en-US"/>
        </w:rPr>
      </w:pPr>
    </w:p>
    <w:p w14:paraId="723CA937" w14:textId="77777777" w:rsidR="00460AC8" w:rsidRPr="00CD4B01" w:rsidRDefault="00460AC8" w:rsidP="00460AC8">
      <w:pPr>
        <w:spacing w:line="480" w:lineRule="auto"/>
        <w:rPr>
          <w:i/>
          <w:iCs/>
          <w:sz w:val="24"/>
          <w:szCs w:val="24"/>
          <w:lang w:val="en-US"/>
        </w:rPr>
      </w:pPr>
      <w:r w:rsidRPr="00CD4B01">
        <w:rPr>
          <w:i/>
          <w:iCs/>
          <w:sz w:val="24"/>
          <w:szCs w:val="24"/>
          <w:lang w:val="en-US"/>
        </w:rPr>
        <w:t>* [</w:t>
      </w:r>
      <w:r w:rsidRPr="00CD4B01">
        <w:rPr>
          <w:i/>
          <w:iCs/>
          <w:sz w:val="24"/>
          <w:szCs w:val="24"/>
          <w:highlight w:val="cyan"/>
          <w:lang w:val="en-US"/>
        </w:rPr>
        <w:t>corresponding author:</w:t>
      </w:r>
      <w:r w:rsidRPr="00CD4B01">
        <w:rPr>
          <w:i/>
          <w:iCs/>
          <w:sz w:val="24"/>
          <w:szCs w:val="24"/>
          <w:lang w:val="en-US"/>
        </w:rPr>
        <w:t>]</w:t>
      </w:r>
    </w:p>
    <w:p w14:paraId="1C34903A" w14:textId="77777777" w:rsidR="00357540" w:rsidRPr="00CD4B01" w:rsidRDefault="009D334C" w:rsidP="00460AC8">
      <w:pPr>
        <w:spacing w:before="240" w:after="240" w:line="480" w:lineRule="auto"/>
        <w:jc w:val="both"/>
        <w:rPr>
          <w:b/>
          <w:sz w:val="24"/>
          <w:szCs w:val="24"/>
        </w:rPr>
      </w:pPr>
      <w:r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commentRangeStart w:id="0"/>
      <w:r>
        <w:rPr>
          <w:b/>
          <w:sz w:val="24"/>
          <w:szCs w:val="24"/>
          <w:u w:val="single"/>
        </w:rPr>
        <w:lastRenderedPageBreak/>
        <w:t>Abstract</w:t>
      </w:r>
      <w:commentRangeEnd w:id="0"/>
      <w:r w:rsidR="00BE5015">
        <w:rPr>
          <w:rStyle w:val="Kommentarzeichen"/>
        </w:rPr>
        <w:commentReference w:id="0"/>
      </w:r>
    </w:p>
    <w:p w14:paraId="473410FA" w14:textId="2E8825EA" w:rsidR="00DC2F20" w:rsidRPr="00DC2F20" w:rsidRDefault="00E715B5" w:rsidP="00EB2076">
      <w:pPr>
        <w:spacing w:line="480" w:lineRule="auto"/>
        <w:rPr>
          <w:b/>
          <w:sz w:val="24"/>
          <w:szCs w:val="24"/>
          <w:u w:val="single"/>
        </w:rPr>
      </w:pPr>
      <w:r>
        <w:rPr>
          <w:sz w:val="24"/>
          <w:szCs w:val="24"/>
        </w:rPr>
        <w:t>Rewetted</w:t>
      </w:r>
      <w:r w:rsidR="00334E40">
        <w:rPr>
          <w:sz w:val="24"/>
          <w:szCs w:val="24"/>
        </w:rPr>
        <w:t xml:space="preserve"> peatland</w:t>
      </w:r>
      <w:r w:rsidR="00EB2076">
        <w:rPr>
          <w:sz w:val="24"/>
          <w:szCs w:val="24"/>
        </w:rPr>
        <w:t xml:space="preserve">s will experience more frequent drought conditions as the climate changes, </w:t>
      </w:r>
      <w:r>
        <w:rPr>
          <w:sz w:val="24"/>
          <w:szCs w:val="24"/>
        </w:rPr>
        <w:t xml:space="preserve">and therefore it is necessary </w:t>
      </w:r>
      <w:r w:rsidR="00EB2076">
        <w:rPr>
          <w:sz w:val="24"/>
          <w:szCs w:val="24"/>
        </w:rPr>
        <w:t xml:space="preserve">to study how </w:t>
      </w:r>
      <w:r>
        <w:rPr>
          <w:sz w:val="24"/>
          <w:szCs w:val="24"/>
        </w:rPr>
        <w:t>nutrient cycling (and corresponding greenhouse gas emission) will respond in these novel ecosystems</w:t>
      </w:r>
      <w:r w:rsidR="00EB2076">
        <w:rPr>
          <w:sz w:val="24"/>
          <w:szCs w:val="24"/>
        </w:rPr>
        <w:t xml:space="preserve">. Thus far, the impact of drought on ammonia oxidizing microbes in peatlands is unclear, despite their role as a rate-limiting step in nitrification. This study aims to identify trends in archaeal and bacterial ammonia oxidizer abundances and their feedbacks with nitrogen-cycling genes in two rewetted fens in northeastern Germany (PW and CW). Drought conditions in the peat soils is neutrally defined via a k-means clustering algorithm, </w:t>
      </w:r>
      <w:r w:rsidR="00EB2076" w:rsidRPr="00EB2076">
        <w:rPr>
          <w:sz w:val="24"/>
          <w:szCs w:val="24"/>
        </w:rPr>
        <w:t xml:space="preserve">and AOA and AOB abundances are quantified with </w:t>
      </w:r>
      <w:r w:rsidR="00EB2076" w:rsidRPr="00EB2076">
        <w:rPr>
          <w:i/>
          <w:sz w:val="24"/>
          <w:szCs w:val="24"/>
        </w:rPr>
        <w:t>amoA</w:t>
      </w:r>
      <w:r w:rsidR="00EB2076" w:rsidRPr="00EB2076">
        <w:rPr>
          <w:sz w:val="24"/>
          <w:szCs w:val="24"/>
        </w:rPr>
        <w:t xml:space="preserve"> gene copy </w:t>
      </w:r>
      <w:r w:rsidR="00EB2076">
        <w:rPr>
          <w:sz w:val="24"/>
          <w:szCs w:val="24"/>
        </w:rPr>
        <w:t xml:space="preserve">numbers in both DNA and RNA samples from the soil at time points throughout a drought cycle. These results are supported by metatranscriptome analysis and phylogenetic-based clade assignment of AOA ASVs. Shifts in nitrifying communities were found to correlate with overall site hydrological stability, with AOB outnumbering AOA at both sites. Both AOB and AOB increased at the PW site during the drought, following a decrease in nitrogen fixation gene expression after drought onset and preceding an increase in ANRA-associated genes at the end of the drought cycle. In contrast, CW AOA and AOB showed limited dynamism in response to drought. The feedbacks between water table stability, drought and the prevalence of ammonia oxidation functional genes is crucial to understand how novel rewetted fen ecosystems will respond to climate change, as well as how these conditions will further affect the quality of the peat substrate and microbial-driven nutrient cycling.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77777777"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xml:space="preserve">. </w:t>
      </w:r>
      <w:commentRangeStart w:id="1"/>
      <w:r w:rsidRPr="00CD4B01">
        <w:rPr>
          <w:color w:val="222222"/>
          <w:sz w:val="24"/>
          <w:szCs w:val="24"/>
        </w:rPr>
        <w:t>However, this carbon storage function is threatened by the increasing nitrogen eutrophication of soil since the industrial revolution</w:t>
      </w:r>
      <w:commentRangeEnd w:id="1"/>
      <w:r w:rsidR="00CB289F">
        <w:rPr>
          <w:rStyle w:val="Kommentarzeichen"/>
        </w:rPr>
        <w:commentReference w:id="1"/>
      </w:r>
      <w:r w:rsidR="00797AA4">
        <w:t xml:space="preserve"> </w:t>
      </w:r>
      <w:r w:rsidR="00797AA4">
        <w:fldChar w:fldCharType="begin"/>
      </w:r>
      <w:r w:rsidR="00797AA4">
        <w:instrText xml:space="preserve"> ADDIN ZOTERO_ITEM CSL_CITATION {"citationID":"pATXqOoo","properties":{"formattedCitation":"[2]","plainCitation":"[2]","noteIndex":0},"citationItems":[{"id":2,"uris":["http://zotero.org/users/local/lzRxkMmx/items/XCWTCIS5"],"itemData":{"id":2,"type":"document","language":"en","title":"Anthropogenic global shifts in biospheric N and P concentrations and ratios and their impacts on biodiversity, ecosystem productivity, food security, and human health","author":[{"family":"Penuelas","given":"J."},{"family":"Janssens","given":"I.A."},{"family":"Ciais","given":"P."},{"family":"Obersteiner","given":"M."},{"family":"Sardans","given":"J."}]}}],"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w:t>
      </w:r>
      <w:del w:id="2" w:author="Haitao Wang" w:date="2024-05-14T13:38:00Z">
        <w:r w:rsidRPr="00CD4B01" w:rsidDel="00787C3F">
          <w:rPr>
            <w:color w:val="222222"/>
            <w:sz w:val="24"/>
            <w:szCs w:val="24"/>
          </w:rPr>
          <w:delText>s</w:delText>
        </w:r>
      </w:del>
      <w:r w:rsidRPr="00CD4B01">
        <w:rPr>
          <w:color w:val="222222"/>
          <w:sz w:val="24"/>
          <w:szCs w:val="24"/>
        </w:rPr>
        <w:t xml:space="preserve">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797AA4">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797AA4">
        <w:instrText xml:space="preserve"> ADDIN ZOTERO_ITEM CSL_CITATION {"citationID":"Kuoyj26t","properties":{"formattedCitation":"[4]","plainCitation":"[4]","noteIndex":0},"citationItems":[{"id":5,"uris":["http://zotero.org/users/local/lzRxkMmx/items/SB8WCZCA"],"itemData":{"id":5,"type":"article-journal","container-title":"Environ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5C153F7E"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9379A9">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00560CD5">
        <w:rPr>
          <w:sz w:val="24"/>
          <w:szCs w:val="24"/>
        </w:rPr>
        <w:t>-</w:t>
      </w:r>
      <w:r w:rsidRPr="00CD4B01">
        <w:rPr>
          <w:i/>
          <w:sz w:val="24"/>
          <w:szCs w:val="24"/>
        </w:rPr>
        <w:t>amo</w:t>
      </w:r>
      <w:r w:rsidRPr="00CD4B01">
        <w:rPr>
          <w:sz w:val="24"/>
          <w:szCs w:val="24"/>
        </w:rPr>
        <w:t xml:space="preserve"> and B</w:t>
      </w:r>
      <w:r w:rsidR="00560CD5">
        <w:rPr>
          <w:sz w:val="24"/>
          <w:szCs w:val="24"/>
        </w:rPr>
        <w:t>-</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9379A9">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 S 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E35C890"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w:t>
      </w:r>
      <w:del w:id="3" w:author="Haitao Wang" w:date="2024-05-14T13:50:00Z">
        <w:r w:rsidR="00E868C1" w:rsidRPr="00CD4B01" w:rsidDel="00E80CF3">
          <w:rPr>
            <w:sz w:val="24"/>
            <w:szCs w:val="24"/>
          </w:rPr>
          <w:delText xml:space="preserve"> Wetscapes</w:delText>
        </w:r>
      </w:del>
      <w:r w:rsidR="00E868C1" w:rsidRPr="00CD4B01">
        <w:rPr>
          <w:sz w:val="24"/>
          <w:szCs w:val="24"/>
        </w:rPr>
        <w:t xml:space="preserve"> fen </w:t>
      </w:r>
      <w:del w:id="4" w:author="Haitao Wang" w:date="2024-05-14T13:51:00Z">
        <w:r w:rsidR="00E868C1" w:rsidRPr="00CD4B01" w:rsidDel="00E80CF3">
          <w:rPr>
            <w:rFonts w:hint="eastAsia"/>
            <w:sz w:val="24"/>
            <w:szCs w:val="24"/>
            <w:lang w:eastAsia="zh-CN"/>
          </w:rPr>
          <w:delText>sites</w:delText>
        </w:r>
      </w:del>
      <w:ins w:id="5" w:author="Haitao Wang" w:date="2024-05-14T13:51:00Z">
        <w:r w:rsidR="00E80CF3">
          <w:rPr>
            <w:rFonts w:hint="eastAsia"/>
            <w:sz w:val="24"/>
            <w:szCs w:val="24"/>
            <w:lang w:eastAsia="zh-CN"/>
          </w:rPr>
          <w:t>peatlands</w:t>
        </w:r>
      </w:ins>
      <w:r w:rsidR="00E868C1" w:rsidRPr="00CD4B01">
        <w:rPr>
          <w:sz w:val="24"/>
          <w:szCs w:val="24"/>
        </w:rPr>
        <w:t xml:space="preserve">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09D27A8E" w:rsidR="008332B6" w:rsidRDefault="009D334C" w:rsidP="008015E0">
      <w:pPr>
        <w:spacing w:before="240" w:after="240" w:line="480" w:lineRule="auto"/>
        <w:rPr>
          <w:color w:val="222222"/>
          <w:sz w:val="24"/>
          <w:szCs w:val="24"/>
        </w:rPr>
      </w:pPr>
      <w:commentRangeStart w:id="6"/>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w:t>
      </w:r>
      <w:commentRangeEnd w:id="6"/>
      <w:r w:rsidR="00CB289F">
        <w:rPr>
          <w:rStyle w:val="Kommentarzeichen"/>
        </w:rPr>
        <w:commentReference w:id="6"/>
      </w:r>
      <w:r w:rsidRPr="00CD4B01">
        <w:rPr>
          <w:sz w:val="24"/>
          <w:szCs w:val="24"/>
        </w:rPr>
        <w:t xml:space="preserve"> However, there has been no studies to date </w:t>
      </w:r>
      <w:del w:id="7" w:author="Haitao Wang" w:date="2024-05-14T13:55:00Z">
        <w:r w:rsidRPr="00CD4B01" w:rsidDel="00E80CF3">
          <w:rPr>
            <w:sz w:val="24"/>
            <w:szCs w:val="24"/>
          </w:rPr>
          <w:delText xml:space="preserve">studying </w:delText>
        </w:r>
      </w:del>
      <w:ins w:id="8" w:author="Haitao Wang" w:date="2024-05-14T13:55:00Z">
        <w:r w:rsidR="00E80CF3">
          <w:rPr>
            <w:rFonts w:hint="eastAsia"/>
            <w:sz w:val="24"/>
            <w:szCs w:val="24"/>
            <w:lang w:eastAsia="zh-CN"/>
          </w:rPr>
          <w:t>investigating</w:t>
        </w:r>
        <w:r w:rsidR="00E80CF3" w:rsidRPr="00CD4B01">
          <w:rPr>
            <w:sz w:val="24"/>
            <w:szCs w:val="24"/>
          </w:rPr>
          <w:t xml:space="preserve"> </w:t>
        </w:r>
      </w:ins>
      <w:r w:rsidRPr="00CD4B01">
        <w:rPr>
          <w:sz w:val="24"/>
          <w:szCs w:val="24"/>
        </w:rPr>
        <w:t>the impact of these extreme drought cycles on nitrification in central European peatlands, which is vital to understand drought impacts on peatland ecosystem functions from carbon storage to greenhouse gas emissions.</w:t>
      </w:r>
    </w:p>
    <w:p w14:paraId="228A2AE3" w14:textId="731B287D"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9379A9">
        <w:instrText xml:space="preserve"> ADDIN ZOTERO_ITEM CSL_CITATION {"citationID":"HNroxe9L","properties":{"formattedCitation":"[4]","plainCitation":"[4]","noteIndex":0},"citationItems":[{"id":5,"uris":["http://zotero.org/users/local/lzRxkMmx/items/SB8WCZCA"],"itemData":{"id":5,"type":"article-journal","container-title":"Environ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0A97F6EF"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w:t>
      </w:r>
      <w:ins w:id="9" w:author="Haitao Wang" w:date="2024-05-14T14:41:00Z">
        <w:r w:rsidR="00FF3CBE">
          <w:rPr>
            <w:rFonts w:hint="eastAsia"/>
            <w:sz w:val="24"/>
            <w:szCs w:val="24"/>
            <w:lang w:eastAsia="zh-CN"/>
          </w:rPr>
          <w:t xml:space="preserve">amplicon </w:t>
        </w:r>
      </w:ins>
      <w:r w:rsidRPr="00CD4B01">
        <w:rPr>
          <w:sz w:val="24"/>
          <w:szCs w:val="24"/>
        </w:rPr>
        <w:t>sequencing across</w:t>
      </w:r>
      <w:commentRangeStart w:id="10"/>
      <w:r w:rsidRPr="00CD4B01">
        <w:rPr>
          <w:sz w:val="24"/>
          <w:szCs w:val="24"/>
        </w:rPr>
        <w:t xml:space="preserve"> six time points</w:t>
      </w:r>
      <w:commentRangeEnd w:id="10"/>
      <w:r w:rsidR="00314F0C">
        <w:rPr>
          <w:rStyle w:val="Kommentarzeichen"/>
        </w:rPr>
        <w:commentReference w:id="10"/>
      </w:r>
      <w:r w:rsidRPr="00CD4B01">
        <w:rPr>
          <w:sz w:val="24"/>
          <w:szCs w:val="24"/>
        </w:rPr>
        <w:t xml:space="preserve">.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w:t>
      </w:r>
      <w:r w:rsidRPr="00CD4B01">
        <w:rPr>
          <w:sz w:val="24"/>
          <w:szCs w:val="24"/>
        </w:rPr>
        <w:lastRenderedPageBreak/>
        <w:t xml:space="preserve">ammonia oxidizing archaea </w:t>
      </w:r>
      <w:del w:id="11" w:author="Haitao Wang" w:date="2024-05-14T14:51:00Z">
        <w:r w:rsidRPr="00CD4B01" w:rsidDel="00314F0C">
          <w:rPr>
            <w:sz w:val="24"/>
            <w:szCs w:val="24"/>
          </w:rPr>
          <w:delText xml:space="preserve">should </w:delText>
        </w:r>
      </w:del>
      <w:ins w:id="12" w:author="Haitao Wang" w:date="2024-05-14T14:51:00Z">
        <w:r w:rsidR="00314F0C">
          <w:rPr>
            <w:rFonts w:hint="eastAsia"/>
            <w:sz w:val="24"/>
            <w:szCs w:val="24"/>
            <w:lang w:eastAsia="zh-CN"/>
          </w:rPr>
          <w:t>will</w:t>
        </w:r>
        <w:r w:rsidR="00314F0C" w:rsidRPr="00CD4B01">
          <w:rPr>
            <w:sz w:val="24"/>
            <w:szCs w:val="24"/>
          </w:rPr>
          <w:t xml:space="preserve"> </w:t>
        </w:r>
      </w:ins>
      <w:r w:rsidRPr="00CD4B01">
        <w:rPr>
          <w:sz w:val="24"/>
          <w:szCs w:val="24"/>
        </w:rPr>
        <w:t xml:space="preserve">have </w:t>
      </w:r>
      <w:del w:id="13" w:author="Haitao Wang" w:date="2024-05-15T12:12:00Z">
        <w:r w:rsidRPr="00CD4B01" w:rsidDel="00FC138A">
          <w:rPr>
            <w:sz w:val="24"/>
            <w:szCs w:val="24"/>
          </w:rPr>
          <w:delText xml:space="preserve">higher abundances and demonstrate </w:delText>
        </w:r>
      </w:del>
      <w:r w:rsidRPr="00CD4B01">
        <w:rPr>
          <w:sz w:val="24"/>
          <w:szCs w:val="24"/>
        </w:rPr>
        <w:t xml:space="preserve">a greater drought response than ammonia oxidizing bacteria because of their higher substrate affinity in acidic soils such as those at the fen sites. </w:t>
      </w:r>
      <w:commentRangeStart w:id="14"/>
      <w:r w:rsidRPr="00CD4B01">
        <w:rPr>
          <w:sz w:val="24"/>
          <w:szCs w:val="24"/>
        </w:rPr>
        <w:t>Finally, we expect that the rewetted fen nitrogen cycling microbiomes will display greater resilience to drought conditions than those in the drained fens</w:t>
      </w:r>
      <w:commentRangeEnd w:id="14"/>
      <w:r w:rsidR="00DD5486">
        <w:rPr>
          <w:rStyle w:val="Kommentarzeichen"/>
        </w:rPr>
        <w:commentReference w:id="14"/>
      </w:r>
      <w:r w:rsidRPr="00CD4B01">
        <w:rPr>
          <w:sz w:val="24"/>
          <w:szCs w:val="24"/>
        </w:rPr>
        <w:t>, as restoration through rewetting improves landscape hydrological connectivity and potentially decreases ecosystem susceptibility to extreme drought disturbances.</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were collected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Samples were collected from a rewetted percolation fen (PW) and a rewetted coastal fen (CW) in Mecklenburg-Vorpommern, Germany. PW is in the catchment areas of the rivers Trebel and Recknitz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15" w:name="_15lhibsf1fxw" w:colFirst="0" w:colLast="0"/>
      <w:bookmarkStart w:id="16" w:name="_ld4uyrza8krj" w:colFirst="0" w:colLast="0"/>
      <w:bookmarkEnd w:id="15"/>
      <w:bookmarkEnd w:id="16"/>
      <w:r>
        <w:rPr>
          <w:sz w:val="24"/>
          <w:szCs w:val="24"/>
        </w:rPr>
        <w:t>Three peat cores were sampled</w:t>
      </w:r>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t>
      </w:r>
      <w:r w:rsidR="009D334C" w:rsidRPr="00CD4B01">
        <w:rPr>
          <w:sz w:val="24"/>
          <w:szCs w:val="24"/>
        </w:rPr>
        <w:lastRenderedPageBreak/>
        <w:t xml:space="preserve">were removed from each core at a depth of 05-10 cm, homogenized and stored on ice in the field before long-term storage at -20°C. </w:t>
      </w:r>
    </w:p>
    <w:p w14:paraId="04A70945" w14:textId="116FCF20" w:rsidR="00357540" w:rsidRPr="00CD4B01" w:rsidRDefault="009D334C" w:rsidP="009D334C">
      <w:pPr>
        <w:spacing w:before="240" w:after="240" w:line="480" w:lineRule="auto"/>
        <w:rPr>
          <w:sz w:val="24"/>
          <w:szCs w:val="24"/>
        </w:rPr>
      </w:pPr>
      <w:r w:rsidRPr="00CD4B01">
        <w:rPr>
          <w:sz w:val="24"/>
          <w:szCs w:val="24"/>
        </w:rPr>
        <w:t>Site water levels and soil temperatures were monitored on a continuous basis between September 2017 and February 2020 with Campbell Scientific CR300 Dataloggers (Logan, USA) and HOBO Dataloggers (Bourne, USA)</w:t>
      </w:r>
      <w:r w:rsidR="00BE7278">
        <w:rPr>
          <w:sz w:val="24"/>
          <w:szCs w:val="24"/>
        </w:rPr>
        <w:t>, respectively</w:t>
      </w:r>
      <w:r w:rsidRPr="00CD4B01">
        <w:rPr>
          <w:sz w:val="24"/>
          <w:szCs w:val="24"/>
        </w:rPr>
        <w:t>.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17" w:name="_lg3lnejwpcqo" w:colFirst="0" w:colLast="0"/>
      <w:bookmarkEnd w:id="17"/>
    </w:p>
    <w:p w14:paraId="171B3CF6" w14:textId="77777777" w:rsidR="009D334C" w:rsidRPr="00CD4B01" w:rsidRDefault="009D334C" w:rsidP="009D334C">
      <w:pPr>
        <w:spacing w:before="240" w:after="240" w:line="480" w:lineRule="auto"/>
        <w:rPr>
          <w:b/>
          <w:sz w:val="24"/>
          <w:szCs w:val="24"/>
          <w:highlight w:val="yellow"/>
        </w:rPr>
      </w:pPr>
      <w:r w:rsidRPr="00CD4B01">
        <w:rPr>
          <w:b/>
          <w:sz w:val="24"/>
          <w:szCs w:val="24"/>
        </w:rPr>
        <w:t>2.2 Molecular methods</w:t>
      </w:r>
    </w:p>
    <w:p w14:paraId="0AFE793F" w14:textId="2549A971" w:rsidR="00357540" w:rsidRPr="00CD4B01" w:rsidRDefault="009D334C" w:rsidP="009D334C">
      <w:pPr>
        <w:spacing w:before="240" w:after="240" w:line="480" w:lineRule="auto"/>
        <w:rPr>
          <w:sz w:val="24"/>
          <w:szCs w:val="24"/>
        </w:rPr>
      </w:pPr>
      <w:commentRangeStart w:id="18"/>
      <w:commentRangeStart w:id="19"/>
      <w:r w:rsidRPr="00CD4B01">
        <w:rPr>
          <w:sz w:val="24"/>
          <w:szCs w:val="24"/>
        </w:rPr>
        <w:t>The RNA and 16S rRNA extraction protocols</w:t>
      </w:r>
      <w:r w:rsidR="00BE7278">
        <w:rPr>
          <w:sz w:val="24"/>
          <w:szCs w:val="24"/>
        </w:rPr>
        <w:t xml:space="preserve"> and amplicon sequencing</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The qPCR protocol for the 16S rRNA gene is also </w:t>
      </w:r>
      <w:r w:rsidR="00BE7278">
        <w:rPr>
          <w:sz w:val="24"/>
          <w:szCs w:val="24"/>
        </w:rPr>
        <w:t>described in these publications. Here, the absolute copy numbers of 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analyze </w:t>
      </w:r>
      <w:r w:rsidR="00BE7278">
        <w:rPr>
          <w:sz w:val="24"/>
          <w:szCs w:val="24"/>
        </w:rPr>
        <w:t>their absolute abundances.</w:t>
      </w:r>
      <w:r w:rsidRPr="00CD4B01">
        <w:rPr>
          <w:sz w:val="24"/>
          <w:szCs w:val="24"/>
        </w:rPr>
        <w:t xml:space="preserve"> </w:t>
      </w:r>
      <w:commentRangeEnd w:id="18"/>
      <w:r w:rsidR="00314F0C">
        <w:rPr>
          <w:rStyle w:val="Kommentarzeichen"/>
        </w:rPr>
        <w:commentReference w:id="18"/>
      </w:r>
      <w:commentRangeEnd w:id="19"/>
      <w:r w:rsidR="00314F0C">
        <w:rPr>
          <w:rStyle w:val="Kommentarzeichen"/>
        </w:rPr>
        <w:commentReference w:id="19"/>
      </w:r>
    </w:p>
    <w:p w14:paraId="5F7E0B20" w14:textId="60241F46"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4400CC">
        <w:rPr>
          <w:sz w:val="24"/>
          <w:szCs w:val="24"/>
        </w:rPr>
        <w:instrText xml:space="preserve"> ADDIN ZOTERO_ITEM CSL_CITATION {"citationID":"iWquLHtw","properties":{"formattedCitation":"[39, 40]","plainCitation":"[39, 40]","noteIndex":0},"citationItems":[{"id":38,"uris":["http://zotero.org/users/local/lzRxkMmx/items/BHMHMMVQ"],"itemData":{"id":38,"type":"article-journal","container-title":"Environ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4400CC" w:rsidRPr="004400CC">
        <w:rPr>
          <w:sz w:val="24"/>
        </w:rPr>
        <w:t>[39, 40]</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{"citationID":"zgrG1ABO","properties":{"formattedCitation":"[41]","plainCitation":"[41]","noteIndex":0},"citationItems":[{"id":40,"uris":["http://zotero.org/users/local/lzRxkMmx/items/7WFG4EEJ"],"itemData":{"id":40,"type":"article-journal","container-title":"Front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4400CC" w:rsidRPr="004400CC">
        <w:rPr>
          <w:sz w:val="24"/>
        </w:rPr>
        <w:t>[41]</w:t>
      </w:r>
      <w:r w:rsidR="004400CC">
        <w:rPr>
          <w:sz w:val="24"/>
          <w:szCs w:val="24"/>
        </w:rPr>
        <w:fldChar w:fldCharType="end"/>
      </w:r>
      <w:r w:rsidR="004400CC">
        <w:rPr>
          <w:sz w:val="24"/>
          <w:szCs w:val="24"/>
        </w:rPr>
        <w:t xml:space="preserve"> primer pairs, respectively.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lastRenderedPageBreak/>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 The reactions were quantified based on s</w:t>
      </w:r>
      <w:r w:rsidR="000F4AF4">
        <w:rPr>
          <w:sz w:val="24"/>
          <w:szCs w:val="24"/>
        </w:rPr>
        <w:t xml:space="preserve">erial dilution standard curves </w:t>
      </w:r>
      <w:r w:rsidRPr="00CD4B01">
        <w:rPr>
          <w:sz w:val="24"/>
          <w:szCs w:val="24"/>
        </w:rPr>
        <w:t xml:space="preserve">of 10⁸-10² gene copies for bacterial </w:t>
      </w:r>
      <w:r w:rsidRPr="00CD4B01">
        <w:rPr>
          <w:i/>
          <w:sz w:val="24"/>
          <w:szCs w:val="24"/>
        </w:rPr>
        <w:t>amo</w:t>
      </w:r>
      <w:r w:rsidRPr="00560CD5">
        <w:rPr>
          <w:i/>
          <w:sz w:val="24"/>
          <w:szCs w:val="24"/>
        </w:rPr>
        <w:t>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{"citationID":"MV6AvdHn","properties":{"formattedCitation":"[42]","plainCitation":"[42]","noteIndex":0},"citationItems":[{"id":41,"uris":["http://zotero.org/users/local/lzRxkMmx/items/9GSPIWDV"],"itemData":{"id":41,"type":"article-journal","container-title":"Appl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4400CC" w:rsidRPr="004400CC">
        <w:rPr>
          <w:sz w:val="24"/>
        </w:rPr>
        <w:t>[42]</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r w:rsidRPr="00CD4B01">
        <w:rPr>
          <w:i/>
          <w:sz w:val="24"/>
          <w:szCs w:val="24"/>
        </w:rPr>
        <w:t>Nitrososphaera viennensis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{"citationID":"o9RNUJ4b","properties":{"formattedCitation":"[43]","plainCitation":"[43]","noteIndex":0},"citationItems":[{"id":42,"uris":["http://zotero.org/users/local/lzRxkMmx/items/BAF7HRPG"],"itemData":{"id":42,"type":"article-journal","container-title":"Int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4400CC" w:rsidRPr="004400CC">
        <w:rPr>
          <w:sz w:val="24"/>
        </w:rPr>
        <w:t>[43]</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w:t>
      </w:r>
      <w:r w:rsidRPr="00CD4B01">
        <w:rPr>
          <w:sz w:val="24"/>
          <w:szCs w:val="24"/>
        </w:rPr>
        <w:lastRenderedPageBreak/>
        <w:t>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in an efficiency of 0.93 and slope of -3.52 (R² = 0.999); the results of the AOB protocol were an efficiency of 0.88 and slope of -3.65 (R² = 0.999). </w:t>
      </w:r>
    </w:p>
    <w:p w14:paraId="4DB088AB" w14:textId="77777777" w:rsidR="009D334C" w:rsidRPr="00CD4B01" w:rsidRDefault="009D334C" w:rsidP="009D334C">
      <w:pPr>
        <w:spacing w:before="240" w:after="240" w:line="480" w:lineRule="auto"/>
        <w:rPr>
          <w:b/>
          <w:sz w:val="24"/>
          <w:szCs w:val="24"/>
        </w:rPr>
      </w:pPr>
      <w:r w:rsidRPr="00CD4B01">
        <w:rPr>
          <w:b/>
          <w:sz w:val="24"/>
          <w:szCs w:val="24"/>
        </w:rPr>
        <w:t>2.3 Biostatistics</w:t>
      </w:r>
    </w:p>
    <w:p w14:paraId="0877DBE5" w14:textId="27EFF419" w:rsidR="00357540" w:rsidRPr="00CD4B01" w:rsidRDefault="009D334C" w:rsidP="009D334C">
      <w:pPr>
        <w:spacing w:before="240" w:after="240" w:line="480" w:lineRule="auto"/>
        <w:rPr>
          <w:sz w:val="24"/>
          <w:szCs w:val="24"/>
        </w:rPr>
      </w:pPr>
      <w:bookmarkStart w:id="20" w:name="_yp3phgn5qiw3" w:colFirst="0" w:colLast="0"/>
      <w:bookmarkEnd w:id="20"/>
      <w:r w:rsidRPr="00CD4B01">
        <w:rPr>
          <w:sz w:val="24"/>
          <w:szCs w:val="24"/>
        </w:rPr>
        <w:t xml:space="preserve">All statistics were conducted in R (v4.2.2) </w:t>
      </w:r>
      <w:r w:rsidR="004400CC">
        <w:rPr>
          <w:sz w:val="24"/>
          <w:szCs w:val="24"/>
        </w:rPr>
        <w:fldChar w:fldCharType="begin"/>
      </w:r>
      <w:r w:rsidR="004400CC">
        <w:rPr>
          <w:sz w:val="24"/>
          <w:szCs w:val="24"/>
        </w:rPr>
        <w:instrText xml:space="preserve"> ADDIN ZOTERO_ITEM CSL_CITATION {"citationID":"1YaEjg2I","properties":{"formattedCitation":"[44]","plainCitation":"[44]","noteIndex":0},"citationItems":[{"id":43,"uris":["http://zotero.org/users/local/lzRxkMmx/items/KWBFZEXC"],"itemData":{"id":43,"type":"document","language":"en","title":"The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4400CC" w:rsidRPr="004400CC">
        <w:rPr>
          <w:sz w:val="24"/>
        </w:rPr>
        <w:t>[44]</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{"citationID":"2dnEoUEs","properties":{"formattedCitation":"[45]","plainCitation":"[45]","noteIndex":0},"citationItems":[{"id":45,"uris":["http://zotero.org/users/local/lzRxkMmx/items/MQZRHSIY"],"itemData":{"id":45,"type":"article-journal","language":"eng","title":"vegan: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4400CC" w:rsidRPr="004400CC">
        <w:rPr>
          <w:sz w:val="24"/>
        </w:rPr>
        <w:t>[45]</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w:t>
      </w:r>
      <w:ins w:id="21" w:author="Haitao Wang" w:date="2024-05-14T14:57:00Z">
        <w:r w:rsidR="00314F0C" w:rsidRPr="00314F0C">
          <w:rPr>
            <w:i/>
            <w:iCs/>
            <w:sz w:val="24"/>
            <w:szCs w:val="24"/>
            <w:lang w:eastAsia="zh-CN"/>
            <w:rPrChange w:id="22" w:author="Haitao Wang" w:date="2024-05-14T14:57:00Z">
              <w:rPr>
                <w:sz w:val="24"/>
                <w:szCs w:val="24"/>
                <w:lang w:eastAsia="zh-CN"/>
              </w:rPr>
            </w:rPrChange>
          </w:rPr>
          <w:t>adonis2</w:t>
        </w:r>
        <w:r w:rsidR="00314F0C">
          <w:rPr>
            <w:rFonts w:hint="eastAsia"/>
            <w:sz w:val="24"/>
            <w:szCs w:val="24"/>
            <w:lang w:eastAsia="zh-CN"/>
          </w:rPr>
          <w:t xml:space="preserve"> in </w:t>
        </w:r>
      </w:ins>
      <w:r w:rsidRPr="00314F0C">
        <w:rPr>
          <w:i/>
          <w:iCs/>
          <w:sz w:val="24"/>
          <w:szCs w:val="24"/>
          <w:rPrChange w:id="23" w:author="Haitao Wang" w:date="2024-05-14T14:57:00Z">
            <w:rPr>
              <w:sz w:val="24"/>
              <w:szCs w:val="24"/>
            </w:rPr>
          </w:rPrChange>
        </w:rPr>
        <w:t>vegan</w:t>
      </w:r>
      <w:del w:id="24" w:author="Haitao Wang" w:date="2024-05-14T14:57:00Z">
        <w:r w:rsidRPr="00CD4B01" w:rsidDel="00314F0C">
          <w:rPr>
            <w:sz w:val="24"/>
            <w:szCs w:val="24"/>
          </w:rPr>
          <w:delText>’s Adonis2</w:delText>
        </w:r>
      </w:del>
      <w:r w:rsidRPr="00CD4B01">
        <w:rPr>
          <w:sz w:val="24"/>
          <w:szCs w:val="24"/>
        </w:rPr>
        <w:t xml:space="preserve"> package (distance method ‘Bray’). </w:t>
      </w:r>
    </w:p>
    <w:p w14:paraId="793BA1FA" w14:textId="01E7BC5F"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the Kruskal-Wallis rank sum test</w:t>
      </w:r>
      <w:r w:rsidR="004400CC">
        <w:rPr>
          <w:sz w:val="24"/>
          <w:szCs w:val="24"/>
        </w:rPr>
        <w:t xml:space="preserve"> </w:t>
      </w:r>
      <w:r w:rsidR="002A49EF">
        <w:rPr>
          <w:sz w:val="24"/>
          <w:szCs w:val="24"/>
        </w:rPr>
        <w:t xml:space="preserve">(with a Bonferroni adjustment when k &gt; 2) </w:t>
      </w:r>
      <w:r w:rsidR="004400CC">
        <w:rPr>
          <w:sz w:val="24"/>
          <w:szCs w:val="24"/>
        </w:rPr>
        <w:fldChar w:fldCharType="begin"/>
      </w:r>
      <w:r w:rsidR="004400CC">
        <w:rPr>
          <w:sz w:val="24"/>
          <w:szCs w:val="24"/>
        </w:rPr>
        <w:instrText xml:space="preserve"> ADDIN ZOTERO_ITEM CSL_CITATION {"citationID":"FYbTZvgT","properties":{"formattedCitation":"[46]","plainCitation":"[46]","noteIndex":0},"citationItems":[{"id":47,"uris":["http://zotero.org/users/local/lzRxkMmx/items/IGCEN759"],"itemData":{"id":47,"type":"article-journal","container-title":"J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4400CC" w:rsidRPr="004400CC">
        <w:rPr>
          <w:sz w:val="24"/>
        </w:rPr>
        <w:t>[46]</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{"citationID":"j5ksONb8","properties":{"formattedCitation":"[47, 48]","plainCitation":"[47, 48]","noteIndex":0},"citationItems":[{"id":48,"uris":["http://zotero.org/users/local/lzRxkMmx/items/GSYQX8LA"],"itemData":{"id":48,"type":"document","language":"da","title":"rstatix: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4400CC" w:rsidRPr="004400CC">
        <w:rPr>
          <w:sz w:val="24"/>
        </w:rPr>
        <w:t>[47, 48]</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0F4AF4">
        <w:rPr>
          <w:sz w:val="24"/>
          <w:szCs w:val="24"/>
        </w:rPr>
        <w:instrText xml:space="preserve"> ADDIN ZOTERO_ITEM CSL_CITATION {"citationID":"WD6e6s6d","properties":{"formattedCitation":"[49]","plainCitation":"[49]","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0F4AF4" w:rsidRPr="000F4AF4">
        <w:rPr>
          <w:sz w:val="24"/>
        </w:rPr>
        <w:t>[49]</w:t>
      </w:r>
      <w:r w:rsidR="000F4AF4">
        <w:rPr>
          <w:sz w:val="24"/>
          <w:szCs w:val="24"/>
        </w:rPr>
        <w:fldChar w:fldCharType="end"/>
      </w:r>
      <w:r w:rsidR="000F4AF4">
        <w:rPr>
          <w:sz w:val="24"/>
          <w:szCs w:val="24"/>
        </w:rPr>
        <w:t xml:space="preserve"> and Levene’s </w:t>
      </w:r>
      <w:r w:rsidR="00D8177C">
        <w:rPr>
          <w:sz w:val="24"/>
          <w:szCs w:val="24"/>
        </w:rPr>
        <w:fldChar w:fldCharType="begin"/>
      </w:r>
      <w:r w:rsidR="00D8177C">
        <w:rPr>
          <w:sz w:val="24"/>
          <w:szCs w:val="24"/>
        </w:rPr>
        <w:instrText xml:space="preserve"> ADDIN ZOTERO_ITEM CSL_CITATION {"citationID":"06QrHuQY","properties":{"formattedCitation":"[50]","plainCitation":"[50]","noteIndex":0},"citationItems":[{"id":184,"uris":["http://zotero.org/users/local/lzRxkMmx/items/IXC5H28R"],"itemData":{"id":184,"type":"chapter","container-title":"Contributions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D8177C" w:rsidRPr="00D8177C">
        <w:rPr>
          <w:sz w:val="24"/>
        </w:rPr>
        <w:t>[50]</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r w:rsidR="000F4AF4">
        <w:rPr>
          <w:i/>
          <w:sz w:val="24"/>
          <w:szCs w:val="24"/>
        </w:rPr>
        <w:t>rstatix</w:t>
      </w:r>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D8177C">
        <w:rPr>
          <w:sz w:val="24"/>
          <w:szCs w:val="24"/>
        </w:rPr>
        <w:instrText xml:space="preserve"> ADDIN ZOTERO_ITEM CSL_CITATION {"citationID":"eCFQoUIm","properties":{"formattedCitation":"[51, 52]","plainCitation":"[51, 52]","noteIndex":0},"citationItems":[{"id":185,"uris":["http://zotero.org/users/local/lzRxkMmx/items/8CCJ2IJG"],"itemData":{"id":185,"type":"chapter","container-title":"Statistical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D8177C" w:rsidRPr="00D8177C">
        <w:rPr>
          <w:sz w:val="24"/>
        </w:rPr>
        <w:t>[51, 52]</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{"citationID":"ShHKW5ke","properties":{"formattedCitation":"[53]","plainCitation":"[53]","noteIndex":0},"citationItems":[{"id":50,"uris":["http://zotero.org/users/local/lzRxkMmx/items/Z6SKIIWT"],"itemData":{"id":50,"type":"book","language":"no","publisher":"Springer-Verlag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D8177C" w:rsidRPr="00D8177C">
        <w:rPr>
          <w:sz w:val="24"/>
        </w:rPr>
        <w:t>[53]</w:t>
      </w:r>
      <w:r w:rsidR="004400CC">
        <w:rPr>
          <w:sz w:val="24"/>
          <w:szCs w:val="24"/>
        </w:rPr>
        <w:fldChar w:fldCharType="end"/>
      </w:r>
      <w:r w:rsidRPr="00CD4B01">
        <w:rPr>
          <w:sz w:val="24"/>
          <w:szCs w:val="24"/>
        </w:rPr>
        <w:t xml:space="preserve">. </w:t>
      </w:r>
      <w:bookmarkStart w:id="25" w:name="_xxgxrit529f7" w:colFirst="0" w:colLast="0"/>
      <w:bookmarkEnd w:id="25"/>
    </w:p>
    <w:p w14:paraId="7FC1E017" w14:textId="77777777" w:rsidR="009D334C" w:rsidRPr="00CD4B01" w:rsidRDefault="009D334C" w:rsidP="009D334C">
      <w:pPr>
        <w:spacing w:before="240" w:after="240" w:line="480" w:lineRule="auto"/>
        <w:rPr>
          <w:b/>
          <w:sz w:val="24"/>
          <w:szCs w:val="24"/>
        </w:rPr>
      </w:pPr>
      <w:commentRangeStart w:id="26"/>
      <w:r w:rsidRPr="00CD4B01">
        <w:rPr>
          <w:b/>
          <w:sz w:val="24"/>
          <w:szCs w:val="24"/>
        </w:rPr>
        <w:lastRenderedPageBreak/>
        <w:t>2.4 K-means algorithm for drought definition</w:t>
      </w:r>
      <w:commentRangeEnd w:id="26"/>
      <w:r w:rsidR="009B698F">
        <w:rPr>
          <w:rStyle w:val="Kommentarzeichen"/>
        </w:rPr>
        <w:commentReference w:id="26"/>
      </w:r>
    </w:p>
    <w:p w14:paraId="197E68AF" w14:textId="19F195C5" w:rsidR="004400CC" w:rsidRPr="00CD4B01" w:rsidRDefault="009D334C" w:rsidP="009D334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{"citationID":"mcjwqZVT","properties":{"formattedCitation":"[54]","plainCitation":"[54]","noteIndex":0},"citationItems":[{"id":51,"uris":["http://zotero.org/users/local/lzRxkMmx/items/CCZMT6IY"],"itemData":{"id":51,"type":"book","language":"en","publisher":"Defense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sidR="004400CC">
        <w:rPr>
          <w:sz w:val="24"/>
          <w:szCs w:val="24"/>
        </w:rPr>
        <w:fldChar w:fldCharType="separate"/>
      </w:r>
      <w:r w:rsidR="00D8177C" w:rsidRPr="00D8177C">
        <w:rPr>
          <w:sz w:val="24"/>
        </w:rPr>
        <w:t>[54]</w:t>
      </w:r>
      <w:r w:rsidR="004400CC">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sidR="004400CC">
        <w:rPr>
          <w:sz w:val="24"/>
          <w:szCs w:val="24"/>
        </w:rPr>
        <w:fldChar w:fldCharType="begin"/>
      </w:r>
      <w:r w:rsidR="00D8177C">
        <w:rPr>
          <w:sz w:val="24"/>
          <w:szCs w:val="24"/>
        </w:rPr>
        <w:instrText xml:space="preserve"> ADDIN ZOTERO_ITEM CSL_CITATION {"citationID":"diN333gJ","properties":{"formattedCitation":"[55]","plainCitation":"[55]","noteIndex":0},"citationItems":[{"id":52,"uris":["http://zotero.org/users/local/lzRxkMmx/items/X8X8DBYW"],"itemData":{"id":52,"type":"document","language":"en","title":"cluster: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sidR="004400CC">
        <w:rPr>
          <w:sz w:val="24"/>
          <w:szCs w:val="24"/>
        </w:rPr>
        <w:fldChar w:fldCharType="separate"/>
      </w:r>
      <w:r w:rsidR="00D8177C" w:rsidRPr="00D8177C">
        <w:rPr>
          <w:sz w:val="24"/>
        </w:rPr>
        <w:t>[55]</w:t>
      </w:r>
      <w:r w:rsidR="004400CC">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sidR="004400CC">
        <w:rPr>
          <w:sz w:val="24"/>
          <w:szCs w:val="24"/>
        </w:rPr>
        <w:fldChar w:fldCharType="begin"/>
      </w:r>
      <w:r w:rsidR="00D8177C">
        <w:rPr>
          <w:sz w:val="24"/>
          <w:szCs w:val="24"/>
        </w:rPr>
        <w:instrText xml:space="preserve"> ADDIN ZOTERO_ITEM CSL_CITATION {"citationID":"OszbSU8E","properties":{"formattedCitation":"[56]","plainCitation":"[56]","noteIndex":0},"citationItems":[{"id":53,"uris":["http://zotero.org/users/local/lzRxkMmx/items/WPWRHVDG"],"itemData":{"id":53,"type":"article-journal","container-title":"J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sidR="004400CC">
        <w:rPr>
          <w:sz w:val="24"/>
          <w:szCs w:val="24"/>
        </w:rPr>
        <w:fldChar w:fldCharType="separate"/>
      </w:r>
      <w:r w:rsidR="00D8177C" w:rsidRPr="00D8177C">
        <w:rPr>
          <w:sz w:val="24"/>
        </w:rPr>
        <w:t>[56]</w:t>
      </w:r>
      <w:r w:rsidR="004400CC">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sidR="004400CC">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algorithm implementation are available in the supplementary information.</w:t>
      </w:r>
      <w:r w:rsidR="004400CC">
        <w:rPr>
          <w:sz w:val="24"/>
          <w:szCs w:val="24"/>
        </w:rPr>
        <w:br w:type="page"/>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357540" w:rsidRPr="00CD4B01" w14:paraId="729DF30D" w14:textId="77777777" w:rsidTr="00977741">
        <w:trPr>
          <w:jc w:val="center"/>
        </w:trPr>
        <w:tc>
          <w:tcPr>
            <w:tcW w:w="870" w:type="dxa"/>
            <w:shd w:val="clear" w:color="auto" w:fill="auto"/>
            <w:tcMar>
              <w:top w:w="100" w:type="dxa"/>
              <w:left w:w="100" w:type="dxa"/>
              <w:bottom w:w="100" w:type="dxa"/>
              <w:right w:w="100" w:type="dxa"/>
            </w:tcMar>
          </w:tcPr>
          <w:p w14:paraId="6F986C9D"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lastRenderedPageBreak/>
              <w:t>Site</w:t>
            </w:r>
          </w:p>
        </w:tc>
        <w:tc>
          <w:tcPr>
            <w:tcW w:w="1425" w:type="dxa"/>
            <w:shd w:val="clear" w:color="auto" w:fill="auto"/>
            <w:tcMar>
              <w:top w:w="100" w:type="dxa"/>
              <w:left w:w="100" w:type="dxa"/>
              <w:bottom w:w="100" w:type="dxa"/>
              <w:right w:w="100" w:type="dxa"/>
            </w:tcMar>
          </w:tcPr>
          <w:p w14:paraId="458BA3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190DE38A" w14:textId="77777777" w:rsidR="00357540" w:rsidRPr="00CD4B01" w:rsidRDefault="009D334C" w:rsidP="00977741">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ins w:id="27" w:author="Haitao Wang" w:date="2024-05-13T15:11:00Z">
                      <w:rPr>
                        <w:rFonts w:ascii="Cambria Math" w:hAnsi="Cambria Math"/>
                        <w:i/>
                        <w:sz w:val="24"/>
                        <w:szCs w:val="24"/>
                        <w:lang w:val="de-DE"/>
                      </w:rPr>
                    </w:ins>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44DEE90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369E2E0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6D58616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357540" w:rsidRPr="00CD4B01" w14:paraId="10AE5E3B" w14:textId="77777777" w:rsidTr="00977741">
        <w:trPr>
          <w:jc w:val="center"/>
        </w:trPr>
        <w:tc>
          <w:tcPr>
            <w:tcW w:w="870" w:type="dxa"/>
            <w:shd w:val="clear" w:color="auto" w:fill="auto"/>
            <w:tcMar>
              <w:top w:w="100" w:type="dxa"/>
              <w:left w:w="100" w:type="dxa"/>
              <w:bottom w:w="100" w:type="dxa"/>
              <w:right w:w="100" w:type="dxa"/>
            </w:tcMar>
          </w:tcPr>
          <w:p w14:paraId="308227F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0C4329E3"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07AA9B1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370BBE7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58965BD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1B4DBF3E"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885C2E" w:rsidRPr="00CD4B01" w14:paraId="2EE92441" w14:textId="77777777" w:rsidTr="00977741">
        <w:trPr>
          <w:jc w:val="center"/>
        </w:trPr>
        <w:tc>
          <w:tcPr>
            <w:tcW w:w="870" w:type="dxa"/>
            <w:shd w:val="clear" w:color="auto" w:fill="auto"/>
            <w:tcMar>
              <w:top w:w="100" w:type="dxa"/>
              <w:left w:w="100" w:type="dxa"/>
              <w:bottom w:w="100" w:type="dxa"/>
              <w:right w:w="100" w:type="dxa"/>
            </w:tcMar>
          </w:tcPr>
          <w:p w14:paraId="0C61B376" w14:textId="1A03FD4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1B2E67EC" w14:textId="382B051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5E558919" w14:textId="19407D61"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12795F0C" w14:textId="358C24DD"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55401677" w14:textId="2A64E27B"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16AABB89" w14:textId="7A0739D3"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bookmarkStart w:id="28" w:name="_z1v8aulsadua" w:colFirst="0" w:colLast="0"/>
    <w:bookmarkEnd w:id="28"/>
    <w:p w14:paraId="2819D3D7" w14:textId="1F9DFE41" w:rsidR="009D334C" w:rsidRPr="00977741" w:rsidRDefault="00885C2E" w:rsidP="00977741">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8480" behindDoc="0" locked="0" layoutInCell="1" allowOverlap="1" wp14:anchorId="09289329" wp14:editId="6DE60D0E">
                <wp:simplePos x="0" y="0"/>
                <wp:positionH relativeFrom="margin">
                  <wp:align>right</wp:align>
                </wp:positionH>
                <wp:positionV relativeFrom="page">
                  <wp:posOffset>2799862</wp:posOffset>
                </wp:positionV>
                <wp:extent cx="5946775" cy="5213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289329" id="_x0000_t202" coordsize="21600,21600" o:spt="202" path="m,l,21600r21600,l21600,xe">
                <v:stroke joinstyle="miter"/>
                <v:path gradientshapeok="t" o:connecttype="rect"/>
              </v:shapetype>
              <v:shape id="Textfeld 6" o:spid="_x0000_s1026" type="#_x0000_t202" style="position:absolute;margin-left:417.05pt;margin-top:220.45pt;width:468.25pt;height:41.05pt;z-index:25166848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" stroked="f">
                <v:textbox style="mso-fit-shape-to-text:t" inset="0,0,0,0">
                  <w:txbxContent>
                    <w:p w14:paraId="1D708FA9" w14:textId="62514DD3" w:rsidR="002A49EF" w:rsidRPr="00CD4B01" w:rsidRDefault="002A49EF" w:rsidP="00977741">
                      <w:pPr>
                        <w:pStyle w:val="Caption"/>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v:textbox>
                <w10:wrap type="square" anchorx="margin" anchory="page"/>
              </v:shape>
            </w:pict>
          </mc:Fallback>
        </mc:AlternateContent>
      </w:r>
      <w:r w:rsidR="009D334C" w:rsidRPr="00CD4B01">
        <w:rPr>
          <w:b/>
          <w:sz w:val="24"/>
          <w:szCs w:val="24"/>
        </w:rPr>
        <w:t>2.5 Phylogenetic tree construction</w:t>
      </w:r>
    </w:p>
    <w:p w14:paraId="768F487D" w14:textId="30852041" w:rsidR="00885C2E" w:rsidRDefault="009D334C" w:rsidP="009D334C">
      <w:pPr>
        <w:spacing w:before="240" w:after="240" w:line="480" w:lineRule="auto"/>
        <w:rPr>
          <w:sz w:val="24"/>
          <w:szCs w:val="24"/>
        </w:rPr>
        <w:sectPr w:rsidR="00885C2E" w:rsidSect="00456E2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D8177C">
        <w:rPr>
          <w:color w:val="000000"/>
          <w:sz w:val="24"/>
          <w:szCs w:val="24"/>
        </w:rPr>
        <w:instrText xml:space="preserve"> ADDIN ZOTERO_ITEM CSL_CITATION {"citationID":"AsYlt4Ai","properties":{"formattedCitation":"[57, 58]","plainCitation":"[57, 58]","noteIndex":0},"citationItems":[{"id":54,"uris":["http://zotero.org/users/local/lzRxkMmx/items/C8CFVZXJ"],"itemData":{"id":54,"type":"article-journal","container-title":"Nat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D8177C" w:rsidRPr="00D8177C">
        <w:rPr>
          <w:sz w:val="24"/>
        </w:rPr>
        <w:t>[57, 58]</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{"citationID":"U82EdzCC","properties":{"formattedCitation":"[59]","plainCitation":"[59]","noteIndex":0},"citationItems":[{"id":56,"uris":["http://zotero.org/users/local/lzRxkMmx/items/S5R3H852"],"itemData":{"id":56,"type":"article-journal","container-title":"Nucleic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D8177C" w:rsidRPr="00D8177C">
        <w:rPr>
          <w:sz w:val="24"/>
        </w:rPr>
        <w:t>[59]</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{"citationID":"ZqBXai8Q","properties":{"formattedCitation":"[60]","plainCitation":"[60]","noteIndex":0},"citationItems":[{"id":57,"uris":["http://zotero.org/users/local/lzRxkMmx/items/D95PRPE8"],"itemData":{"id":57,"type":"article-journal","container-title":"Brief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D8177C" w:rsidRPr="00D8177C">
        <w:rPr>
          <w:sz w:val="24"/>
        </w:rPr>
        <w:t>[60]</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YKbJtPC1","properties":{"formattedCitation":"[61]","plainCitation":"[61]","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D8177C" w:rsidRPr="00D8177C">
        <w:rPr>
          <w:sz w:val="24"/>
        </w:rPr>
        <w:t>[61]</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D8177C">
        <w:rPr>
          <w:sz w:val="24"/>
          <w:szCs w:val="24"/>
        </w:rPr>
        <w:instrText xml:space="preserve"> ADDIN ZOTERO_ITEM CSL_CITATION {"citationID":"om6xrCam","properties":{"formattedCitation":"[62]","plainCitation":"[62]","noteIndex":0},"citationItems":[{"id":59,"uris":["http://zotero.org/users/local/lzRxkMmx/items/3Y55GTF5"],"itemData":{"id":59,"type":"article-journal","container-title":"Mol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D8177C" w:rsidRPr="00D8177C">
        <w:rPr>
          <w:sz w:val="24"/>
        </w:rPr>
        <w:t>[62]</w:t>
      </w:r>
      <w:r w:rsidR="00977741">
        <w:rPr>
          <w:sz w:val="24"/>
          <w:szCs w:val="24"/>
        </w:rPr>
        <w:fldChar w:fldCharType="end"/>
      </w:r>
      <w:r w:rsidRPr="00CD4B01">
        <w:rPr>
          <w:sz w:val="24"/>
          <w:szCs w:val="24"/>
        </w:rPr>
        <w:t xml:space="preserve"> (v1.6.12) using the TIM3e+G64 model (BIC = 15778.75, identified via ModelFinder</w:t>
      </w:r>
      <w:r w:rsidR="00D8177C">
        <w:rPr>
          <w:sz w:val="24"/>
          <w:szCs w:val="24"/>
        </w:rPr>
        <w:t xml:space="preserve"> </w:t>
      </w:r>
      <w:r w:rsidR="00977741">
        <w:rPr>
          <w:sz w:val="24"/>
          <w:szCs w:val="24"/>
        </w:rPr>
        <w:fldChar w:fldCharType="begin"/>
      </w:r>
      <w:r w:rsidR="00D8177C">
        <w:rPr>
          <w:sz w:val="24"/>
          <w:szCs w:val="24"/>
        </w:rPr>
        <w:instrText xml:space="preserve"> ADDIN ZOTERO_ITEM CSL_CITATION {"citationID":"l4X6fISQ","properties":{"formattedCitation":"[63]","plainCitation":"[63]","noteIndex":0},"citationItems":[{"id":60,"uris":["http://zotero.org/users/local/lzRxkMmx/items/IM3T2GD8"],"itemData":{"id":60,"type":"article-journal","container-title":"Nat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D8177C" w:rsidRPr="00D8177C">
        <w:rPr>
          <w:sz w:val="24"/>
        </w:rPr>
        <w:t>[63]</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D8177C">
        <w:rPr>
          <w:sz w:val="24"/>
          <w:szCs w:val="24"/>
        </w:rPr>
        <w:instrText xml:space="preserve"> ADDIN ZOTERO_ITEM CSL_CITATION {"citationID":"I6ojh8c2","properties":{"formattedCitation":"[64]","plainCitation":"[64]","noteIndex":0},"citationItems":[{"id":61,"uris":["http://zotero.org/users/local/lzRxkMmx/items/XU4LZY94"],"itemData":{"id":61,"type":"article-journal","container-title":"Mol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D8177C" w:rsidRPr="00D8177C">
        <w:rPr>
          <w:sz w:val="24"/>
        </w:rPr>
        <w:t>[64]</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D8177C">
        <w:rPr>
          <w:sz w:val="24"/>
          <w:szCs w:val="24"/>
        </w:rPr>
        <w:instrText xml:space="preserve"> ADDIN ZOTERO_ITEM CSL_CITATION {"citationID":"fp49yeZS","properties":{"formattedCitation":"[65]","plainCitation":"[65]","noteIndex":0},"citationItems":[{"id":62,"uris":["http://zotero.org/users/local/lzRxkMmx/items/LC4HJME5"],"itemData":{"id":62,"type":"article-journal","container-title":"Nucleic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D8177C" w:rsidRPr="00D8177C">
        <w:rPr>
          <w:sz w:val="24"/>
        </w:rPr>
        <w:t>[65]</w:t>
      </w:r>
      <w:r w:rsidR="00977741">
        <w:rPr>
          <w:sz w:val="24"/>
          <w:szCs w:val="24"/>
        </w:rPr>
        <w:fldChar w:fldCharType="end"/>
      </w:r>
      <w:bookmarkStart w:id="29" w:name="_71o1rgr5c5bx" w:colFirst="0" w:colLast="0"/>
      <w:bookmarkEnd w:id="29"/>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30" w:name="_kmty8j48pbm2" w:colFirst="0" w:colLast="0"/>
      <w:bookmarkEnd w:id="30"/>
    </w:p>
    <w:p w14:paraId="622733DA" w14:textId="0B7CC6E2" w:rsidR="004A575E" w:rsidRPr="004A575E" w:rsidRDefault="004A575E" w:rsidP="00885C2E">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7D86A128">
            <wp:simplePos x="0" y="0"/>
            <wp:positionH relativeFrom="margin">
              <wp:align>left</wp:align>
            </wp:positionH>
            <wp:positionV relativeFrom="paragraph">
              <wp:posOffset>3403615</wp:posOffset>
            </wp:positionV>
            <wp:extent cx="5761355" cy="2242820"/>
            <wp:effectExtent l="0" t="0" r="0" b="5080"/>
            <wp:wrapTight wrapText="bothSides">
              <wp:wrapPolygon edited="0">
                <wp:start x="0" y="0"/>
                <wp:lineTo x="0" y="21465"/>
                <wp:lineTo x="21498" y="21465"/>
                <wp:lineTo x="2149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10" cstate="print">
                      <a:extLst>
                        <a:ext uri="{28A0092B-C50C-407E-A947-70E740481C1C}">
                          <a14:useLocalDpi xmlns:a14="http://schemas.microsoft.com/office/drawing/2010/main" val="0"/>
                        </a:ext>
                      </a:extLst>
                    </a:blip>
                    <a:srcRect l="1" t="15266" r="3011" b="17621"/>
                    <a:stretch/>
                  </pic:blipFill>
                  <pic:spPr bwMode="auto">
                    <a:xfrm>
                      <a:off x="0" y="0"/>
                      <a:ext cx="576135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4C"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Drought thresholds were defined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t xml:space="preserve">for CW -30.24 cm (Figure 1). </w:t>
      </w:r>
      <w:r w:rsidR="00CF5899">
        <w:rPr>
          <w:sz w:val="24"/>
          <w:szCs w:val="24"/>
        </w:rPr>
        <w:t>Regionally-specific drought periods were defined from May to November 2018, and April to October 2019.</w:t>
      </w:r>
    </w:p>
    <w:p w14:paraId="08654068" w14:textId="77777777" w:rsidR="004A575E" w:rsidRDefault="004A575E" w:rsidP="004A575E">
      <w:pPr>
        <w:widowControl w:val="0"/>
        <w:spacing w:before="240" w:after="240" w:line="240" w:lineRule="auto"/>
        <w:rPr>
          <w:i/>
          <w:color w:val="595959"/>
          <w:sz w:val="24"/>
          <w:szCs w:val="24"/>
        </w:rPr>
      </w:pPr>
      <w:commentRangeStart w:id="31"/>
      <w:commentRangeStart w:id="32"/>
      <w:r w:rsidRPr="00501105">
        <w:rPr>
          <w:i/>
          <w:color w:val="595959"/>
          <w:sz w:val="24"/>
          <w:szCs w:val="24"/>
        </w:rPr>
        <w:t xml:space="preserve">Figure </w:t>
      </w:r>
      <w:r>
        <w:rPr>
          <w:i/>
          <w:color w:val="595959"/>
          <w:sz w:val="24"/>
          <w:szCs w:val="24"/>
        </w:rPr>
        <w:t>1</w:t>
      </w:r>
      <w:r w:rsidRPr="00501105">
        <w:rPr>
          <w:i/>
          <w:color w:val="595959"/>
          <w:sz w:val="24"/>
          <w:szCs w:val="24"/>
        </w:rPr>
        <w:t>.</w:t>
      </w:r>
      <w:commentRangeEnd w:id="31"/>
      <w:r w:rsidR="009B698F">
        <w:rPr>
          <w:rStyle w:val="Kommentarzeichen"/>
        </w:rPr>
        <w:commentReference w:id="31"/>
      </w:r>
      <w:commentRangeEnd w:id="32"/>
      <w:r w:rsidR="009B698F">
        <w:rPr>
          <w:rStyle w:val="Kommentarzeichen"/>
        </w:rPr>
        <w:commentReference w:id="32"/>
      </w:r>
      <w:r w:rsidRPr="00501105">
        <w:rPr>
          <w:i/>
          <w:color w:val="595959"/>
          <w:sz w:val="24"/>
          <w:szCs w:val="24"/>
        </w:rPr>
        <w:t xml:space="preserve"> Time series </w:t>
      </w:r>
      <w:r>
        <w:rPr>
          <w:i/>
          <w:color w:val="595959"/>
          <w:sz w:val="24"/>
          <w:szCs w:val="24"/>
        </w:rPr>
        <w:t>of water table depth below surface and soil water content expressed as percentage of weight. Dashed lines indicate the drought thresholds for each site (-5.45 cm for PW and -30.24 cm for CW).</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 xml:space="preserve">In </w:t>
      </w:r>
      <w:r w:rsidR="000B3B47">
        <w:rPr>
          <w:sz w:val="24"/>
          <w:szCs w:val="24"/>
        </w:rPr>
        <w:lastRenderedPageBreak/>
        <w:t xml:space="preserve">contrast, there was a decrease in topsoil water content in the CW site, though this was insignificant (Kruskal-Wallis). Overall, the average water content in CW ranged from 25.80% to 64.30% of soil weight. </w:t>
      </w:r>
    </w:p>
    <w:p w14:paraId="28B12892" w14:textId="3110E64D" w:rsidR="000A4F52" w:rsidRPr="000A4F52" w:rsidRDefault="006F1134" w:rsidP="000B3B47">
      <w:pPr>
        <w:widowControl w:val="0"/>
        <w:spacing w:before="240" w:after="240" w:line="480" w:lineRule="auto"/>
        <w:rPr>
          <w:b/>
          <w:sz w:val="24"/>
          <w:szCs w:val="24"/>
          <w:rPrChange w:id="33" w:author="Haitao Wang" w:date="2024-05-14T18:00:00Z">
            <w:rPr>
              <w:i/>
              <w:color w:val="595959"/>
              <w:sz w:val="24"/>
              <w:szCs w:val="24"/>
            </w:rPr>
          </w:rPrChange>
        </w:rPr>
      </w:pPr>
      <w:r>
        <w:rPr>
          <w:b/>
          <w:noProof/>
          <w:sz w:val="24"/>
          <w:szCs w:val="24"/>
          <w:lang w:val="en-US"/>
        </w:rPr>
        <w:drawing>
          <wp:anchor distT="0" distB="0" distL="114300" distR="114300" simplePos="0" relativeHeight="251669504" behindDoc="1" locked="0" layoutInCell="1" allowOverlap="1" wp14:anchorId="623477FA" wp14:editId="31A0F0D1">
            <wp:simplePos x="0" y="0"/>
            <wp:positionH relativeFrom="margin">
              <wp:align>center</wp:align>
            </wp:positionH>
            <wp:positionV relativeFrom="paragraph">
              <wp:posOffset>323215</wp:posOffset>
            </wp:positionV>
            <wp:extent cx="7266940" cy="3419475"/>
            <wp:effectExtent l="0" t="0" r="0" b="9525"/>
            <wp:wrapTight wrapText="bothSides">
              <wp:wrapPolygon edited="0">
                <wp:start x="0" y="0"/>
                <wp:lineTo x="0" y="21540"/>
                <wp:lineTo x="21517" y="21540"/>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ss_nutrients_qpc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66940" cy="3419475"/>
                    </a:xfrm>
                    <a:prstGeom prst="rect">
                      <a:avLst/>
                    </a:prstGeom>
                  </pic:spPr>
                </pic:pic>
              </a:graphicData>
            </a:graphic>
            <wp14:sizeRelH relativeFrom="margin">
              <wp14:pctWidth>0</wp14:pctWidth>
            </wp14:sizeRelH>
            <wp14:sizeRelV relativeFrom="margin">
              <wp14:pctHeight>0</wp14:pctHeight>
            </wp14:sizeRelV>
          </wp:anchor>
        </w:drawing>
      </w:r>
      <w:r w:rsidR="00460AC8" w:rsidRPr="00CD4B01">
        <w:rPr>
          <w:b/>
          <w:sz w:val="24"/>
          <w:szCs w:val="24"/>
        </w:rPr>
        <w:t>3.</w:t>
      </w:r>
      <w:r w:rsidR="00CF5899">
        <w:rPr>
          <w:b/>
          <w:sz w:val="24"/>
          <w:szCs w:val="24"/>
        </w:rPr>
        <w:t>2</w:t>
      </w:r>
      <w:r w:rsidR="00460AC8" w:rsidRPr="00CD4B01">
        <w:rPr>
          <w:b/>
          <w:sz w:val="24"/>
          <w:szCs w:val="24"/>
        </w:rPr>
        <w:t xml:space="preserve"> </w:t>
      </w:r>
      <w:commentRangeStart w:id="34"/>
      <w:r w:rsidR="00460AC8" w:rsidRPr="00CD4B01">
        <w:rPr>
          <w:b/>
          <w:sz w:val="24"/>
          <w:szCs w:val="24"/>
        </w:rPr>
        <w:t xml:space="preserve">Absolute </w:t>
      </w:r>
      <w:r w:rsidR="00963D78">
        <w:rPr>
          <w:b/>
          <w:sz w:val="24"/>
          <w:szCs w:val="24"/>
        </w:rPr>
        <w:t>a</w:t>
      </w:r>
      <w:r w:rsidR="00460AC8" w:rsidRPr="00CD4B01">
        <w:rPr>
          <w:b/>
          <w:sz w:val="24"/>
          <w:szCs w:val="24"/>
        </w:rPr>
        <w:t xml:space="preserve">bundance of AOA and AOB </w:t>
      </w:r>
      <w:commentRangeEnd w:id="34"/>
      <w:r w:rsidR="000A4F52">
        <w:rPr>
          <w:rStyle w:val="Kommentarzeichen"/>
        </w:rPr>
        <w:commentReference w:id="34"/>
      </w:r>
      <w:del w:id="35" w:author="Haitao Wang" w:date="2024-05-14T18:00:00Z">
        <w:r w:rsidR="00460AC8" w:rsidRPr="00CD4B01" w:rsidDel="000A4F52">
          <w:rPr>
            <w:b/>
            <w:sz w:val="24"/>
            <w:szCs w:val="24"/>
          </w:rPr>
          <w:delText>via qPC</w:delText>
        </w:r>
        <w:bookmarkStart w:id="36" w:name="_g03oy7tdspvp" w:colFirst="0" w:colLast="0"/>
        <w:bookmarkEnd w:id="36"/>
        <w:r w:rsidR="00460AC8" w:rsidRPr="00CD4B01" w:rsidDel="000A4F52">
          <w:rPr>
            <w:b/>
            <w:sz w:val="24"/>
            <w:szCs w:val="24"/>
          </w:rPr>
          <w:delText>R</w:delText>
        </w:r>
      </w:del>
    </w:p>
    <w:p w14:paraId="4CEACB8C" w14:textId="3A778F54" w:rsidR="00357540" w:rsidRPr="00501105" w:rsidRDefault="009D334C" w:rsidP="00501105">
      <w:pPr>
        <w:widowControl w:val="0"/>
        <w:spacing w:before="240" w:after="240" w:line="240" w:lineRule="auto"/>
        <w:rPr>
          <w:i/>
          <w:color w:val="595959"/>
          <w:sz w:val="24"/>
          <w:szCs w:val="24"/>
        </w:rPr>
      </w:pPr>
      <w:commentRangeStart w:id="37"/>
      <w:r w:rsidRPr="00501105">
        <w:rPr>
          <w:i/>
          <w:color w:val="595959"/>
          <w:sz w:val="24"/>
          <w:szCs w:val="24"/>
        </w:rPr>
        <w:t xml:space="preserve">Figure </w:t>
      </w:r>
      <w:r w:rsidR="004A575E">
        <w:rPr>
          <w:i/>
          <w:color w:val="595959"/>
          <w:sz w:val="24"/>
          <w:szCs w:val="24"/>
        </w:rPr>
        <w:t>2</w:t>
      </w:r>
      <w:commentRangeEnd w:id="37"/>
      <w:r w:rsidR="00764C3E">
        <w:rPr>
          <w:rStyle w:val="Kommentarzeichen"/>
        </w:rPr>
        <w:commentReference w:id="37"/>
      </w:r>
      <w:r w:rsidRPr="00501105">
        <w:rPr>
          <w:i/>
          <w:color w:val="595959"/>
          <w:sz w:val="24"/>
          <w:szCs w:val="24"/>
        </w:rPr>
        <w:t xml:space="preserve">. </w:t>
      </w:r>
      <w:r w:rsidR="00501105" w:rsidRPr="00501105">
        <w:rPr>
          <w:i/>
          <w:color w:val="595959"/>
          <w:sz w:val="24"/>
          <w:szCs w:val="24"/>
        </w:rPr>
        <w:t xml:space="preserve">Time series of bacterial and archaeal amo copies per gram weight dry soil between April 2018 and February 2019 via both qPCR and reserve transcription-qPCR. </w:t>
      </w:r>
      <w:r w:rsidR="006F1134">
        <w:rPr>
          <w:i/>
          <w:color w:val="595959"/>
          <w:sz w:val="24"/>
          <w:szCs w:val="24"/>
        </w:rPr>
        <w:t xml:space="preserve">Additionally, DNA and RNA content (ug per g dry soil), as well as </w:t>
      </w:r>
      <w:r w:rsidR="00A50513" w:rsidRPr="00A50513">
        <w:rPr>
          <w:i/>
          <w:color w:val="595959"/>
          <w:sz w:val="24"/>
          <w:szCs w:val="24"/>
        </w:rPr>
        <w:t>NO</w:t>
      </w:r>
      <w:r w:rsidR="00A50513" w:rsidRPr="00A50513">
        <w:rPr>
          <w:rFonts w:ascii="Cambria Math" w:hAnsi="Cambria Math" w:cs="Cambria Math"/>
          <w:i/>
          <w:color w:val="595959"/>
          <w:sz w:val="24"/>
          <w:szCs w:val="24"/>
        </w:rPr>
        <w:t>₃⁻</w:t>
      </w:r>
      <w:r w:rsidR="006F1134">
        <w:rPr>
          <w:i/>
          <w:color w:val="595959"/>
          <w:sz w:val="24"/>
          <w:szCs w:val="24"/>
        </w:rPr>
        <w:t xml:space="preserve"> and </w:t>
      </w:r>
      <w:r w:rsidR="00A50513" w:rsidRPr="00A50513">
        <w:rPr>
          <w:i/>
          <w:color w:val="595959"/>
          <w:sz w:val="24"/>
          <w:szCs w:val="24"/>
        </w:rPr>
        <w:t>NH</w:t>
      </w:r>
      <w:r w:rsidR="00A50513" w:rsidRPr="00A50513">
        <w:rPr>
          <w:rFonts w:ascii="Cambria Math" w:hAnsi="Cambria Math" w:cs="Cambria Math"/>
          <w:i/>
          <w:color w:val="595959"/>
          <w:sz w:val="24"/>
          <w:szCs w:val="24"/>
        </w:rPr>
        <w:t>₄⁺</w:t>
      </w:r>
      <w:r w:rsidR="006F1134">
        <w:rPr>
          <w:i/>
          <w:color w:val="595959"/>
          <w:sz w:val="24"/>
          <w:szCs w:val="24"/>
        </w:rPr>
        <w:t xml:space="preserve"> content (mg nitrog</w:t>
      </w:r>
      <w:commentRangeStart w:id="38"/>
      <w:r w:rsidR="006F1134">
        <w:rPr>
          <w:i/>
          <w:color w:val="595959"/>
          <w:sz w:val="24"/>
          <w:szCs w:val="24"/>
        </w:rPr>
        <w:t xml:space="preserve">en per gram dry soil) are included. </w:t>
      </w:r>
      <w:r w:rsidR="00501105" w:rsidRPr="00501105">
        <w:rPr>
          <w:i/>
          <w:color w:val="595959"/>
          <w:sz w:val="24"/>
          <w:szCs w:val="24"/>
        </w:rPr>
        <w:t>Mean and standard error for each time point (n=3) are represented.</w:t>
      </w:r>
      <w:commentRangeEnd w:id="38"/>
      <w:r w:rsidR="000A4F52">
        <w:rPr>
          <w:rStyle w:val="Kommentarzeichen"/>
        </w:rPr>
        <w:commentReference w:id="38"/>
      </w:r>
    </w:p>
    <w:p w14:paraId="43311D6B" w14:textId="1B43F6FC" w:rsidR="00F702AD" w:rsidRPr="002A49EF" w:rsidRDefault="00F67A60" w:rsidP="009D334C">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were considered. Although a third group known as complete ammonia oxidizing bacteria (comammox) </w:t>
      </w:r>
      <w:r w:rsidR="000A1695" w:rsidRPr="002A49EF">
        <w:rPr>
          <w:sz w:val="24"/>
          <w:szCs w:val="24"/>
        </w:rPr>
        <w:t xml:space="preserve">within the </w:t>
      </w:r>
      <w:r w:rsidR="000A1695" w:rsidRPr="002A49EF">
        <w:rPr>
          <w:i/>
          <w:sz w:val="24"/>
          <w:szCs w:val="24"/>
        </w:rPr>
        <w:t xml:space="preserve">Nitrospira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A74C1C">
        <w:rPr>
          <w:sz w:val="24"/>
          <w:szCs w:val="24"/>
        </w:rPr>
        <w:instrText xml:space="preserve"> ADDIN ZOTERO_ITEM CSL_CITATION {"citationID":"UGLQmXmk","properties":{"formattedCitation":"[66, 67]","plainCitation":"[66, 67]","noteIndex":0},"citationItems":[{"id":137,"uris":["http://zotero.org/users/local/lzRxkMmx/items/WG4RFYT5"],"itemData":{"id":137,"type":"article-journal","container-title":"Nature","DOI":"10.1038/nature16461","ISSN":"0028-0836,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A74C1C" w:rsidRPr="00A74C1C">
        <w:rPr>
          <w:sz w:val="24"/>
        </w:rPr>
        <w:t>[66, 67]</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w:t>
      </w:r>
      <w:del w:id="39" w:author="Haitao Wang" w:date="2024-05-14T15:23:00Z">
        <w:r w:rsidRPr="002A49EF" w:rsidDel="009B698F">
          <w:rPr>
            <w:sz w:val="24"/>
            <w:szCs w:val="24"/>
          </w:rPr>
          <w:delText xml:space="preserve">metagenomic </w:delText>
        </w:r>
      </w:del>
      <w:ins w:id="40" w:author="Haitao Wang" w:date="2024-05-14T15:23:00Z">
        <w:r w:rsidR="009B698F">
          <w:rPr>
            <w:rFonts w:hint="eastAsia"/>
            <w:sz w:val="24"/>
            <w:szCs w:val="24"/>
            <w:lang w:eastAsia="zh-CN"/>
          </w:rPr>
          <w:t>sequencing</w:t>
        </w:r>
        <w:r w:rsidR="009B698F" w:rsidRPr="002A49EF">
          <w:rPr>
            <w:sz w:val="24"/>
            <w:szCs w:val="24"/>
          </w:rPr>
          <w:t xml:space="preserve"> </w:t>
        </w:r>
      </w:ins>
      <w:r w:rsidRPr="002A49EF">
        <w:rPr>
          <w:sz w:val="24"/>
          <w:szCs w:val="24"/>
        </w:rPr>
        <w:t xml:space="preserve">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r w:rsidR="000A1695" w:rsidRPr="002A49EF">
        <w:rPr>
          <w:i/>
          <w:sz w:val="24"/>
          <w:szCs w:val="24"/>
        </w:rPr>
        <w:t>Nitrospira</w:t>
      </w:r>
      <w:r w:rsidR="00265291" w:rsidRPr="002A49EF">
        <w:rPr>
          <w:sz w:val="24"/>
          <w:szCs w:val="24"/>
        </w:rPr>
        <w:t xml:space="preserve"> </w:t>
      </w:r>
      <w:commentRangeStart w:id="41"/>
      <w:r w:rsidR="000A1695" w:rsidRPr="002A49EF">
        <w:rPr>
          <w:sz w:val="24"/>
          <w:szCs w:val="24"/>
        </w:rPr>
        <w:t>OTUs</w:t>
      </w:r>
      <w:commentRangeEnd w:id="41"/>
      <w:r w:rsidR="009B698F">
        <w:rPr>
          <w:rStyle w:val="Kommentarzeichen"/>
        </w:rPr>
        <w:commentReference w:id="41"/>
      </w:r>
      <w:r w:rsidR="000A1695" w:rsidRPr="002A49EF">
        <w:rPr>
          <w:sz w:val="24"/>
          <w:szCs w:val="24"/>
        </w:rPr>
        <w:t xml:space="preserve"> </w:t>
      </w:r>
      <w:r w:rsidR="00265291" w:rsidRPr="002A49EF">
        <w:rPr>
          <w:sz w:val="24"/>
          <w:szCs w:val="24"/>
        </w:rPr>
        <w:t xml:space="preserve">in the </w:t>
      </w:r>
      <w:commentRangeStart w:id="42"/>
      <w:r w:rsidR="00265291" w:rsidRPr="002A49EF">
        <w:rPr>
          <w:sz w:val="24"/>
          <w:szCs w:val="24"/>
        </w:rPr>
        <w:t>metagenomic</w:t>
      </w:r>
      <w:commentRangeEnd w:id="42"/>
      <w:r w:rsidR="009B698F">
        <w:rPr>
          <w:rStyle w:val="Kommentarzeichen"/>
        </w:rPr>
        <w:commentReference w:id="42"/>
      </w:r>
      <w:r w:rsidR="00265291" w:rsidRPr="002A49EF">
        <w:rPr>
          <w:sz w:val="24"/>
          <w:szCs w:val="24"/>
        </w:rPr>
        <w:t xml:space="preserve"> </w:t>
      </w:r>
      <w:r w:rsidR="00265291" w:rsidRPr="002A49EF">
        <w:rPr>
          <w:sz w:val="24"/>
          <w:szCs w:val="24"/>
        </w:rPr>
        <w:lastRenderedPageBreak/>
        <w:t xml:space="preserve">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comammox genomic sequences via nucleotide BLAST </w:t>
      </w:r>
      <w:r w:rsidR="000A1695" w:rsidRPr="002A49EF">
        <w:rPr>
          <w:sz w:val="24"/>
          <w:szCs w:val="24"/>
        </w:rPr>
        <w:fldChar w:fldCharType="begin"/>
      </w:r>
      <w:r w:rsidR="00A74C1C">
        <w:rPr>
          <w:sz w:val="24"/>
          <w:szCs w:val="24"/>
        </w:rPr>
        <w:instrText xml:space="preserve"> ADDIN ZOTERO_ITEM CSL_CITATION {"citationID":"ORhJwmyD","properties":{"formattedCitation":"[68]","plainCitation":"[68]","noteIndex":0},"citationItems":[{"id":141,"uris":["http://zotero.org/users/local/lzRxkMmx/items/BBL53CTN"],"itemData":{"id":141,"type":"article-journal","container-title":"Journal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A74C1C" w:rsidRPr="00A74C1C">
        <w:rPr>
          <w:sz w:val="24"/>
        </w:rPr>
        <w:t>[68]</w:t>
      </w:r>
      <w:r w:rsidR="000A1695" w:rsidRPr="002A49EF">
        <w:rPr>
          <w:sz w:val="24"/>
          <w:szCs w:val="24"/>
        </w:rPr>
        <w:fldChar w:fldCharType="end"/>
      </w:r>
      <w:r w:rsidR="000A1695" w:rsidRPr="002A49EF">
        <w:rPr>
          <w:sz w:val="24"/>
          <w:szCs w:val="24"/>
        </w:rPr>
        <w:t xml:space="preserve">. </w:t>
      </w:r>
      <w:r w:rsidR="00C1572E" w:rsidRPr="002A49EF">
        <w:rPr>
          <w:sz w:val="24"/>
          <w:szCs w:val="24"/>
        </w:rPr>
        <w:t>Of these, 6</w:t>
      </w:r>
      <w:r w:rsidR="000A1695" w:rsidRPr="002A49EF">
        <w:rPr>
          <w:sz w:val="24"/>
          <w:szCs w:val="24"/>
        </w:rPr>
        <w:t xml:space="preserve"> OTUs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r w:rsidR="00C1572E" w:rsidRPr="002A49EF">
        <w:rPr>
          <w:sz w:val="24"/>
          <w:szCs w:val="24"/>
        </w:rPr>
        <w:t xml:space="preserve">comammox OTUs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(Kruskal-Wallis). Therefore, we considered the impact of potential comammox bacteria negligible on our central question of the impact of drought dynamics on ammonia oxidation in fen peatlands.</w:t>
      </w:r>
    </w:p>
    <w:p w14:paraId="57A296B3" w14:textId="4118F24B" w:rsidR="00A75082" w:rsidRPr="002A49EF" w:rsidRDefault="00A75082" w:rsidP="009D334C">
      <w:pPr>
        <w:widowControl w:val="0"/>
        <w:spacing w:before="240" w:after="240" w:line="480" w:lineRule="auto"/>
        <w:rPr>
          <w:sz w:val="24"/>
          <w:szCs w:val="24"/>
        </w:rPr>
      </w:pPr>
      <w:r w:rsidRPr="002A49EF">
        <w:rPr>
          <w:sz w:val="24"/>
          <w:szCs w:val="24"/>
        </w:rPr>
        <w:t xml:space="preserve">Quantification of AOA and AOB was implemented with both </w:t>
      </w:r>
      <w:del w:id="43" w:author="Haitao Wang" w:date="2024-05-14T15:30:00Z">
        <w:r w:rsidRPr="002A49EF" w:rsidDel="00363E00">
          <w:rPr>
            <w:sz w:val="24"/>
            <w:szCs w:val="24"/>
          </w:rPr>
          <w:delText>genomic data via</w:delText>
        </w:r>
      </w:del>
      <w:ins w:id="44" w:author="Haitao Wang" w:date="2024-05-14T15:30:00Z">
        <w:r w:rsidR="00363E00">
          <w:rPr>
            <w:rFonts w:hint="eastAsia"/>
            <w:sz w:val="24"/>
            <w:szCs w:val="24"/>
            <w:lang w:eastAsia="zh-CN"/>
          </w:rPr>
          <w:t>DNA-based</w:t>
        </w:r>
      </w:ins>
      <w:r w:rsidRPr="002A49EF">
        <w:rPr>
          <w:sz w:val="24"/>
          <w:szCs w:val="24"/>
        </w:rPr>
        <w:t xml:space="preserve"> quantitative PCR (qPCR) and </w:t>
      </w:r>
      <w:del w:id="45" w:author="Haitao Wang" w:date="2024-05-14T15:30:00Z">
        <w:r w:rsidRPr="002A49EF" w:rsidDel="00363E00">
          <w:rPr>
            <w:sz w:val="24"/>
            <w:szCs w:val="24"/>
          </w:rPr>
          <w:delText>transcriptomic data via</w:delText>
        </w:r>
      </w:del>
      <w:ins w:id="46" w:author="Haitao Wang" w:date="2024-05-14T15:30:00Z">
        <w:r w:rsidR="00363E00">
          <w:rPr>
            <w:rFonts w:hint="eastAsia"/>
            <w:sz w:val="24"/>
            <w:szCs w:val="24"/>
            <w:lang w:eastAsia="zh-CN"/>
          </w:rPr>
          <w:t>RNA-based</w:t>
        </w:r>
      </w:ins>
      <w:r w:rsidRPr="002A49EF">
        <w:rPr>
          <w:sz w:val="24"/>
          <w:szCs w:val="24"/>
        </w:rPr>
        <w:t xml:space="preserve"> reverse-transcription qPCR (RT-qPCR)</w:t>
      </w:r>
      <w:ins w:id="47" w:author="Haitao Wang" w:date="2024-05-14T15:31:00Z">
        <w:r w:rsidR="00363E00">
          <w:rPr>
            <w:rFonts w:hint="eastAsia"/>
            <w:sz w:val="24"/>
            <w:szCs w:val="24"/>
            <w:lang w:eastAsia="zh-CN"/>
          </w:rPr>
          <w:t xml:space="preserve">, </w:t>
        </w:r>
      </w:ins>
      <w:ins w:id="48" w:author="Haitao Wang" w:date="2024-05-14T15:32:00Z">
        <w:r w:rsidR="00363E00">
          <w:rPr>
            <w:sz w:val="24"/>
            <w:szCs w:val="24"/>
            <w:lang w:eastAsia="zh-CN"/>
          </w:rPr>
          <w:t>targeting</w:t>
        </w:r>
        <w:r w:rsidR="00363E00">
          <w:rPr>
            <w:rFonts w:hint="eastAsia"/>
            <w:sz w:val="24"/>
            <w:szCs w:val="24"/>
            <w:lang w:eastAsia="zh-CN"/>
          </w:rPr>
          <w:t xml:space="preserve"> amoA</w:t>
        </w:r>
      </w:ins>
      <w:r w:rsidRPr="002A49EF">
        <w:rPr>
          <w:sz w:val="24"/>
          <w:szCs w:val="24"/>
        </w:rPr>
        <w:t xml:space="preserve">. </w:t>
      </w:r>
      <w:del w:id="49" w:author="Haitao Wang" w:date="2024-05-14T15:30:00Z">
        <w:r w:rsidRPr="002A49EF" w:rsidDel="00363E00">
          <w:rPr>
            <w:sz w:val="24"/>
            <w:szCs w:val="24"/>
          </w:rPr>
          <w:delText>The genomic qPCR quantification of AOA revealed that</w:delText>
        </w:r>
      </w:del>
      <w:ins w:id="50" w:author="Haitao Wang" w:date="2024-05-14T15:30:00Z">
        <w:r w:rsidR="00363E00">
          <w:rPr>
            <w:rFonts w:hint="eastAsia"/>
            <w:sz w:val="24"/>
            <w:szCs w:val="24"/>
            <w:lang w:eastAsia="zh-CN"/>
          </w:rPr>
          <w:t>Based on DNA,</w:t>
        </w:r>
      </w:ins>
      <w:r w:rsidRPr="002A49EF">
        <w:rPr>
          <w:sz w:val="24"/>
          <w:szCs w:val="24"/>
        </w:rPr>
        <w:t xml:space="preserve"> temporal dynamics of AOA</w:t>
      </w:r>
      <w:ins w:id="51" w:author="Haitao Wang" w:date="2024-05-14T15:30:00Z">
        <w:r w:rsidR="00363E00">
          <w:rPr>
            <w:rFonts w:hint="eastAsia"/>
            <w:sz w:val="24"/>
            <w:szCs w:val="24"/>
            <w:lang w:eastAsia="zh-CN"/>
          </w:rPr>
          <w:t xml:space="preserve"> abundance</w:t>
        </w:r>
      </w:ins>
      <w:ins w:id="52" w:author="Haitao Wang" w:date="2024-05-14T15:31:00Z">
        <w:r w:rsidR="00363E00">
          <w:rPr>
            <w:rFonts w:hint="eastAsia"/>
            <w:sz w:val="24"/>
            <w:szCs w:val="24"/>
            <w:lang w:eastAsia="zh-CN"/>
          </w:rPr>
          <w:t>s</w:t>
        </w:r>
      </w:ins>
      <w:r w:rsidRPr="002A49EF">
        <w:rPr>
          <w:sz w:val="24"/>
          <w:szCs w:val="24"/>
        </w:rPr>
        <w:t xml:space="preserve"> were in</w:t>
      </w:r>
      <w:r w:rsidR="00214125" w:rsidRPr="002A49EF">
        <w:rPr>
          <w:sz w:val="24"/>
          <w:szCs w:val="24"/>
        </w:rPr>
        <w:t xml:space="preserve">significant in </w:t>
      </w:r>
      <w:r w:rsidR="002A49EF">
        <w:rPr>
          <w:sz w:val="24"/>
          <w:szCs w:val="24"/>
        </w:rPr>
        <w:t xml:space="preserve">both </w:t>
      </w:r>
      <w:r w:rsidR="00214125" w:rsidRPr="002A49EF">
        <w:rPr>
          <w:sz w:val="24"/>
          <w:szCs w:val="24"/>
        </w:rPr>
        <w:t>sites (Kruskal-Wallis).</w:t>
      </w:r>
      <w:commentRangeStart w:id="53"/>
      <w:r w:rsidR="00214125" w:rsidRPr="002A49EF">
        <w:rPr>
          <w:sz w:val="24"/>
          <w:szCs w:val="24"/>
        </w:rPr>
        <w:t xml:space="preserve"> Further, a comparison of drought AOA abundances compared to non-drought abundances were </w:t>
      </w:r>
      <w:r w:rsidR="002A49EF">
        <w:rPr>
          <w:sz w:val="24"/>
          <w:szCs w:val="24"/>
        </w:rPr>
        <w:t>significant only in</w:t>
      </w:r>
      <w:r w:rsidR="00214125" w:rsidRPr="002A49EF">
        <w:rPr>
          <w:sz w:val="24"/>
          <w:szCs w:val="24"/>
        </w:rPr>
        <w:t xml:space="preserve"> CW</w:t>
      </w:r>
      <w:commentRangeEnd w:id="53"/>
      <w:r w:rsidR="00363E00">
        <w:rPr>
          <w:rStyle w:val="Kommentarzeichen"/>
        </w:rPr>
        <w:commentReference w:id="53"/>
      </w:r>
      <w:r w:rsidR="00214125" w:rsidRPr="002A49EF">
        <w:rPr>
          <w:sz w:val="24"/>
          <w:szCs w:val="24"/>
        </w:rPr>
        <w:t xml:space="preserve"> (Dunn, k = 2, p = 0.047). In contrast,</w:t>
      </w:r>
      <w:del w:id="54" w:author="Haitao Wang" w:date="2024-05-14T15:31:00Z">
        <w:r w:rsidR="00214125" w:rsidRPr="002A49EF" w:rsidDel="00363E00">
          <w:rPr>
            <w:sz w:val="24"/>
            <w:szCs w:val="24"/>
          </w:rPr>
          <w:delText xml:space="preserve"> genomic qPCR quantification of</w:delText>
        </w:r>
      </w:del>
      <w:r w:rsidR="00214125" w:rsidRPr="002A49EF">
        <w:rPr>
          <w:sz w:val="24"/>
          <w:szCs w:val="24"/>
        </w:rPr>
        <w:t xml:space="preserve"> </w:t>
      </w:r>
      <w:ins w:id="55" w:author="Haitao Wang" w:date="2024-05-14T15:29:00Z">
        <w:r w:rsidR="00363E00">
          <w:rPr>
            <w:rFonts w:hint="eastAsia"/>
            <w:sz w:val="24"/>
            <w:szCs w:val="24"/>
            <w:lang w:eastAsia="zh-CN"/>
          </w:rPr>
          <w:t>AO</w:t>
        </w:r>
      </w:ins>
      <w:r w:rsidR="00560CD5">
        <w:rPr>
          <w:sz w:val="24"/>
          <w:szCs w:val="24"/>
        </w:rPr>
        <w:t>B</w:t>
      </w:r>
      <w:ins w:id="56" w:author="Haitao Wang" w:date="2024-05-14T15:32:00Z">
        <w:r w:rsidR="00363E00">
          <w:rPr>
            <w:rFonts w:hint="eastAsia"/>
            <w:sz w:val="24"/>
            <w:szCs w:val="24"/>
            <w:lang w:eastAsia="zh-CN"/>
          </w:rPr>
          <w:t xml:space="preserve"> abundances</w:t>
        </w:r>
      </w:ins>
      <w:del w:id="57" w:author="Haitao Wang" w:date="2024-05-14T15:32:00Z">
        <w:r w:rsidR="00560CD5" w:rsidDel="00363E00">
          <w:rPr>
            <w:sz w:val="24"/>
            <w:szCs w:val="24"/>
          </w:rPr>
          <w:delText>-</w:delText>
        </w:r>
        <w:r w:rsidR="00560CD5" w:rsidRPr="00560CD5" w:rsidDel="00363E00">
          <w:rPr>
            <w:i/>
            <w:sz w:val="24"/>
            <w:szCs w:val="24"/>
          </w:rPr>
          <w:delText>amoA</w:delText>
        </w:r>
      </w:del>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PW displayed a significant decrease in AOB</w:t>
      </w:r>
      <w:ins w:id="58" w:author="Haitao Wang" w:date="2024-05-14T15:32:00Z">
        <w:r w:rsidR="00363E00">
          <w:rPr>
            <w:rFonts w:hint="eastAsia"/>
            <w:sz w:val="24"/>
            <w:szCs w:val="24"/>
            <w:lang w:eastAsia="zh-CN"/>
          </w:rPr>
          <w:t xml:space="preserve"> abundances</w:t>
        </w:r>
      </w:ins>
      <w:r w:rsidR="00882FA8" w:rsidRPr="002A49EF">
        <w:rPr>
          <w:sz w:val="24"/>
          <w:szCs w:val="24"/>
        </w:rPr>
        <w:t xml:space="preserve">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Bonferroni,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0E1231D6" w:rsidR="009165AB" w:rsidRPr="00560CD5"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Interestingly, the</w:t>
      </w:r>
      <w:del w:id="59" w:author="Haitao Wang" w:date="2024-05-14T15:33:00Z">
        <w:r w:rsidRPr="002A49EF" w:rsidDel="00363E00">
          <w:rPr>
            <w:sz w:val="24"/>
            <w:szCs w:val="24"/>
          </w:rPr>
          <w:delText xml:space="preserve"> transcriptomic</w:delText>
        </w:r>
      </w:del>
      <w:ins w:id="60" w:author="Haitao Wang" w:date="2024-05-14T15:33:00Z">
        <w:r w:rsidR="00363E00">
          <w:rPr>
            <w:rFonts w:hint="eastAsia"/>
            <w:sz w:val="24"/>
            <w:szCs w:val="24"/>
            <w:lang w:eastAsia="zh-CN"/>
          </w:rPr>
          <w:t xml:space="preserve"> RNA-based</w:t>
        </w:r>
      </w:ins>
      <w:r w:rsidRPr="002A49EF">
        <w:rPr>
          <w:sz w:val="24"/>
          <w:szCs w:val="24"/>
        </w:rPr>
        <w:t xml:space="preserve"> RT-qPCR </w:t>
      </w:r>
      <w:del w:id="61" w:author="Haitao Wang" w:date="2024-05-14T15:33:00Z">
        <w:r w:rsidRPr="002A49EF" w:rsidDel="00363E00">
          <w:rPr>
            <w:sz w:val="24"/>
            <w:szCs w:val="24"/>
          </w:rPr>
          <w:delText xml:space="preserve">method </w:delText>
        </w:r>
      </w:del>
      <w:r w:rsidRPr="002A49EF">
        <w:rPr>
          <w:sz w:val="24"/>
          <w:szCs w:val="24"/>
        </w:rPr>
        <w:t>demonstrated divergent trends in AOA and AOB abundance when compared to the DNA-based qPCR results.</w:t>
      </w:r>
      <w:del w:id="62" w:author="Haitao Wang" w:date="2024-05-14T15:42:00Z">
        <w:r w:rsidRPr="002A49EF" w:rsidDel="00ED646F">
          <w:rPr>
            <w:sz w:val="24"/>
            <w:szCs w:val="24"/>
          </w:rPr>
          <w:delText xml:space="preserve"> While </w:delText>
        </w:r>
      </w:del>
      <w:del w:id="63" w:author="Haitao Wang" w:date="2024-05-14T15:35:00Z">
        <w:r w:rsidRPr="002A49EF" w:rsidDel="00363E00">
          <w:rPr>
            <w:sz w:val="24"/>
            <w:szCs w:val="24"/>
          </w:rPr>
          <w:delText>the qPCR method with DNA samples displayed</w:delText>
        </w:r>
      </w:del>
      <w:del w:id="64" w:author="Haitao Wang" w:date="2024-05-14T15:42:00Z">
        <w:r w:rsidRPr="002A49EF" w:rsidDel="00ED646F">
          <w:rPr>
            <w:sz w:val="24"/>
            <w:szCs w:val="24"/>
          </w:rPr>
          <w:delText xml:space="preserve"> a significant decrease in PW </w:delText>
        </w:r>
      </w:del>
      <w:del w:id="65" w:author="Haitao Wang" w:date="2024-05-14T15:35:00Z">
        <w:r w:rsidRPr="002A49EF" w:rsidDel="00363E00">
          <w:rPr>
            <w:sz w:val="24"/>
            <w:szCs w:val="24"/>
          </w:rPr>
          <w:delText xml:space="preserve">AOB </w:delText>
        </w:r>
      </w:del>
      <w:del w:id="66" w:author="Haitao Wang" w:date="2024-05-14T15:42:00Z">
        <w:r w:rsidRPr="002A49EF" w:rsidDel="00ED646F">
          <w:rPr>
            <w:sz w:val="24"/>
            <w:szCs w:val="24"/>
          </w:rPr>
          <w:delText>during the drought period</w:delText>
        </w:r>
      </w:del>
      <w:del w:id="67" w:author="Haitao Wang" w:date="2024-05-14T15:43:00Z">
        <w:r w:rsidRPr="002A49EF" w:rsidDel="00ED646F">
          <w:rPr>
            <w:sz w:val="24"/>
            <w:szCs w:val="24"/>
          </w:rPr>
          <w:delText>,</w:delText>
        </w:r>
      </w:del>
      <w:r w:rsidRPr="002A49EF">
        <w:rPr>
          <w:sz w:val="24"/>
          <w:szCs w:val="24"/>
        </w:rPr>
        <w:t xml:space="preserve"> RT-qPCR analysis </w:t>
      </w:r>
      <w:del w:id="68" w:author="Haitao Wang" w:date="2024-05-14T15:37:00Z">
        <w:r w:rsidRPr="002A49EF" w:rsidDel="00363E00">
          <w:rPr>
            <w:sz w:val="24"/>
            <w:szCs w:val="24"/>
          </w:rPr>
          <w:delText xml:space="preserve">of RNA samples from the same time points </w:delText>
        </w:r>
        <w:r w:rsidRPr="002A49EF" w:rsidDel="00996D10">
          <w:rPr>
            <w:sz w:val="24"/>
            <w:szCs w:val="24"/>
          </w:rPr>
          <w:delText>demonstrated</w:delText>
        </w:r>
      </w:del>
      <w:ins w:id="69" w:author="Haitao Wang" w:date="2024-05-14T15:37:00Z">
        <w:r w:rsidR="00996D10">
          <w:rPr>
            <w:rFonts w:hint="eastAsia"/>
            <w:sz w:val="24"/>
            <w:szCs w:val="24"/>
            <w:lang w:eastAsia="zh-CN"/>
          </w:rPr>
          <w:t>showed</w:t>
        </w:r>
      </w:ins>
      <w:r w:rsidRPr="002A49EF">
        <w:rPr>
          <w:sz w:val="24"/>
          <w:szCs w:val="24"/>
        </w:rPr>
        <w:t xml:space="preserve"> a significant increase in abundance of AOB between April and August 2018 (p = 0.047), and a nearly-significant increase during drought periods (p = 0.059)</w:t>
      </w:r>
      <w:ins w:id="70" w:author="Haitao Wang" w:date="2024-05-14T15:36:00Z">
        <w:r w:rsidR="00363E00" w:rsidRPr="00363E00">
          <w:rPr>
            <w:rFonts w:hint="eastAsia"/>
            <w:sz w:val="24"/>
            <w:szCs w:val="24"/>
            <w:lang w:eastAsia="zh-CN"/>
          </w:rPr>
          <w:t xml:space="preserve"> </w:t>
        </w:r>
        <w:r w:rsidR="00363E00">
          <w:rPr>
            <w:rFonts w:hint="eastAsia"/>
            <w:sz w:val="24"/>
            <w:szCs w:val="24"/>
            <w:lang w:eastAsia="zh-CN"/>
          </w:rPr>
          <w:t>(F</w:t>
        </w:r>
        <w:r w:rsidR="00363E00">
          <w:rPr>
            <w:sz w:val="24"/>
            <w:szCs w:val="24"/>
            <w:lang w:eastAsia="zh-CN"/>
          </w:rPr>
          <w:t>i</w:t>
        </w:r>
        <w:r w:rsidR="00363E00">
          <w:rPr>
            <w:rFonts w:hint="eastAsia"/>
            <w:sz w:val="24"/>
            <w:szCs w:val="24"/>
            <w:lang w:eastAsia="zh-CN"/>
          </w:rPr>
          <w:t>g. 2B)</w:t>
        </w:r>
      </w:ins>
      <w:r w:rsidRPr="002A49EF">
        <w:rPr>
          <w:sz w:val="24"/>
          <w:szCs w:val="24"/>
        </w:rPr>
        <w:t xml:space="preserve">. </w:t>
      </w:r>
      <w:del w:id="71" w:author="Haitao Wang" w:date="2024-05-14T15:41:00Z">
        <w:r w:rsidRPr="002A49EF" w:rsidDel="00ED646F">
          <w:rPr>
            <w:sz w:val="24"/>
            <w:szCs w:val="24"/>
          </w:rPr>
          <w:lastRenderedPageBreak/>
          <w:delText xml:space="preserve">Although </w:delText>
        </w:r>
      </w:del>
      <w:ins w:id="72" w:author="Haitao Wang" w:date="2024-05-14T15:41:00Z">
        <w:r w:rsidR="00ED646F">
          <w:rPr>
            <w:rFonts w:hint="eastAsia"/>
            <w:sz w:val="24"/>
            <w:szCs w:val="24"/>
            <w:lang w:eastAsia="zh-CN"/>
          </w:rPr>
          <w:t>Similarly,</w:t>
        </w:r>
        <w:r w:rsidR="00ED646F" w:rsidRPr="002A49EF">
          <w:rPr>
            <w:sz w:val="24"/>
            <w:szCs w:val="24"/>
          </w:rPr>
          <w:t xml:space="preserve"> </w:t>
        </w:r>
      </w:ins>
      <w:r w:rsidRPr="002A49EF">
        <w:rPr>
          <w:sz w:val="24"/>
          <w:szCs w:val="24"/>
        </w:rPr>
        <w:t xml:space="preserve">AOA in PW </w:t>
      </w:r>
      <w:del w:id="73" w:author="Haitao Wang" w:date="2024-05-14T15:40:00Z">
        <w:r w:rsidRPr="002A49EF" w:rsidDel="00ED646F">
          <w:rPr>
            <w:sz w:val="24"/>
            <w:szCs w:val="24"/>
          </w:rPr>
          <w:delText xml:space="preserve">was </w:delText>
        </w:r>
      </w:del>
      <w:ins w:id="74" w:author="Haitao Wang" w:date="2024-05-14T15:41:00Z">
        <w:r w:rsidR="00ED646F">
          <w:rPr>
            <w:rFonts w:hint="eastAsia"/>
            <w:sz w:val="24"/>
            <w:szCs w:val="24"/>
            <w:lang w:eastAsia="zh-CN"/>
          </w:rPr>
          <w:t>also showed</w:t>
        </w:r>
      </w:ins>
      <w:del w:id="75" w:author="Haitao Wang" w:date="2024-05-14T15:41:00Z">
        <w:r w:rsidRPr="002A49EF" w:rsidDel="00ED646F">
          <w:rPr>
            <w:sz w:val="24"/>
            <w:szCs w:val="24"/>
          </w:rPr>
          <w:delText>not found to be sensitive to temporal variability via genomic methods, the transcriptomic method revealed (similarly to AOB)</w:delText>
        </w:r>
      </w:del>
      <w:r w:rsidRPr="002A49EF">
        <w:rPr>
          <w:sz w:val="24"/>
          <w:szCs w:val="24"/>
        </w:rPr>
        <w:t xml:space="preserve"> a significant increase in abundance between April and August (p = 0.026), in addition to an increase during drought periods (p = 0.018). In contrast, CW samples displayed no significant temporal variability in either AOA or AOB abundances</w:t>
      </w:r>
      <w:commentRangeStart w:id="76"/>
      <w:del w:id="77" w:author="Haitao Wang" w:date="2024-05-14T15:48:00Z">
        <w:r w:rsidRPr="002A49EF" w:rsidDel="00ED646F">
          <w:rPr>
            <w:sz w:val="24"/>
            <w:szCs w:val="24"/>
          </w:rPr>
          <w:delText xml:space="preserve"> </w:delText>
        </w:r>
      </w:del>
      <w:ins w:id="78" w:author="Haitao Wang" w:date="2024-05-14T15:48:00Z">
        <w:r w:rsidR="00ED646F">
          <w:rPr>
            <w:rFonts w:hint="eastAsia"/>
            <w:sz w:val="24"/>
            <w:szCs w:val="24"/>
            <w:lang w:eastAsia="zh-CN"/>
          </w:rPr>
          <w:t xml:space="preserve"> (</w:t>
        </w:r>
      </w:ins>
      <w:ins w:id="79" w:author="Haitao Wang" w:date="2024-05-14T15:49:00Z">
        <w:r w:rsidR="00ED646F">
          <w:rPr>
            <w:rFonts w:hint="eastAsia"/>
            <w:sz w:val="24"/>
            <w:szCs w:val="24"/>
            <w:lang w:eastAsia="zh-CN"/>
          </w:rPr>
          <w:t>Fig. 2B)</w:t>
        </w:r>
        <w:commentRangeEnd w:id="76"/>
        <w:r w:rsidR="00ED646F">
          <w:rPr>
            <w:rStyle w:val="Kommentarzeichen"/>
          </w:rPr>
          <w:commentReference w:id="76"/>
        </w:r>
      </w:ins>
      <w:del w:id="80" w:author="Haitao Wang" w:date="2024-05-14T15:48:00Z">
        <w:r w:rsidRPr="002A49EF" w:rsidDel="00ED646F">
          <w:rPr>
            <w:sz w:val="24"/>
            <w:szCs w:val="24"/>
          </w:rPr>
          <w:delText>when analyzed via transcriptomic methods</w:delText>
        </w:r>
      </w:del>
      <w:r w:rsidRPr="002A49EF">
        <w:rPr>
          <w:sz w:val="24"/>
          <w:szCs w:val="24"/>
        </w:rPr>
        <w:t>. Further, drought was not a significant corollary for either AOA or 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0EE9D8F3" w14:textId="230F0FE8" w:rsidR="00EB14AF" w:rsidRPr="002A49EF" w:rsidRDefault="00DF62C2" w:rsidP="009D334C">
      <w:pPr>
        <w:widowControl w:val="0"/>
        <w:spacing w:before="240" w:after="240" w:line="480" w:lineRule="auto"/>
        <w:rPr>
          <w:sz w:val="24"/>
          <w:szCs w:val="24"/>
        </w:rPr>
      </w:pPr>
      <w:commentRangeStart w:id="81"/>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mples were analyzed for soil</w:t>
      </w:r>
      <w:r w:rsidRPr="00560CD5">
        <w:rPr>
          <w:rFonts w:asciiTheme="minorHAnsi" w:hAnsiTheme="minorHAnsi" w:cstheme="minorHAnsi"/>
          <w:sz w:val="24"/>
          <w:szCs w:val="24"/>
        </w:rPr>
        <w:t xml:space="preserve"> RNA and DNA</w:t>
      </w:r>
      <w:r w:rsidR="001627C3" w:rsidRPr="00560CD5">
        <w:rPr>
          <w:rFonts w:asciiTheme="minorHAnsi" w:hAnsiTheme="minorHAnsi" w:cstheme="minorHAnsi"/>
          <w:sz w:val="24"/>
          <w:szCs w:val="24"/>
        </w:rPr>
        <w:t xml:space="preserve"> content</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and 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EB14AF" w:rsidRPr="002A49EF">
        <w:rPr>
          <w:sz w:val="24"/>
          <w:szCs w:val="24"/>
        </w:rPr>
        <w:t xml:space="preserve">First, PW had a higher </w:t>
      </w:r>
      <w:del w:id="82" w:author="Haitao Wang" w:date="2024-05-14T15:51:00Z">
        <w:r w:rsidR="00EB14AF" w:rsidRPr="002A49EF" w:rsidDel="00764C3E">
          <w:rPr>
            <w:sz w:val="24"/>
            <w:szCs w:val="24"/>
          </w:rPr>
          <w:delText>copy number</w:delText>
        </w:r>
      </w:del>
      <w:ins w:id="83" w:author="Haitao Wang" w:date="2024-05-14T15:51:00Z">
        <w:r w:rsidR="00764C3E">
          <w:rPr>
            <w:rFonts w:hint="eastAsia"/>
            <w:sz w:val="24"/>
            <w:szCs w:val="24"/>
            <w:lang w:eastAsia="zh-CN"/>
          </w:rPr>
          <w:t>content</w:t>
        </w:r>
      </w:ins>
      <w:r w:rsidR="00EB14AF" w:rsidRPr="002A49EF">
        <w:rPr>
          <w:sz w:val="24"/>
          <w:szCs w:val="24"/>
        </w:rPr>
        <w:t xml:space="preserve"> of </w:t>
      </w:r>
      <w:r w:rsidR="00DB6D84" w:rsidRPr="002A49EF">
        <w:rPr>
          <w:sz w:val="24"/>
          <w:szCs w:val="24"/>
        </w:rPr>
        <w:t xml:space="preserve">both DNA and </w:t>
      </w:r>
      <w:r w:rsidR="00EB14AF" w:rsidRPr="002A49EF">
        <w:rPr>
          <w:sz w:val="24"/>
          <w:szCs w:val="24"/>
        </w:rPr>
        <w:t xml:space="preserve">RNA per gram dry weight soil than CW (ANOVA, </w:t>
      </w:r>
      <w:r w:rsidR="00DB6D84" w:rsidRPr="002A49EF">
        <w:rPr>
          <w:sz w:val="24"/>
          <w:szCs w:val="24"/>
        </w:rPr>
        <w:t>p &lt; 0.0001 and p = 0.0002</w:t>
      </w:r>
      <w:r w:rsidR="00EB14AF" w:rsidRPr="002A49EF">
        <w:rPr>
          <w:sz w:val="24"/>
          <w:szCs w:val="24"/>
        </w:rPr>
        <w:t>)</w:t>
      </w:r>
      <w:r w:rsidR="00DB6D84" w:rsidRPr="002A49EF">
        <w:rPr>
          <w:sz w:val="24"/>
          <w:szCs w:val="24"/>
        </w:rPr>
        <w:t>.</w:t>
      </w:r>
      <w:r w:rsidR="00EB14AF" w:rsidRPr="002A49EF">
        <w:rPr>
          <w:sz w:val="24"/>
          <w:szCs w:val="24"/>
        </w:rPr>
        <w:t xml:space="preserve"> </w:t>
      </w:r>
      <w:r w:rsidR="00DB6D84" w:rsidRPr="002A49EF">
        <w:rPr>
          <w:sz w:val="24"/>
          <w:szCs w:val="24"/>
        </w:rPr>
        <w:t>The DNA content in PW soil was dynamic (ANOVA p = 0.011), with a peak in October compared to June (Tukey p = 0.012) and February (p = 0.022). Soil DNA content was stable in CW, and RNA content was stable in both sites over the sampling period from April 2018 to February 2019. There was no significant within-site difference in DNA and RNA contents at either site.</w:t>
      </w:r>
      <w:commentRangeEnd w:id="81"/>
      <w:r w:rsidR="00764C3E">
        <w:rPr>
          <w:rStyle w:val="Kommentarzeichen"/>
        </w:rPr>
        <w:commentReference w:id="81"/>
      </w:r>
    </w:p>
    <w:p w14:paraId="41A567F5" w14:textId="59F4D3A1" w:rsidR="000B3B47" w:rsidRPr="000B3B47" w:rsidRDefault="00DF62C2" w:rsidP="002A49EF">
      <w:pPr>
        <w:widowControl w:val="0"/>
        <w:spacing w:before="240" w:after="240" w:line="480" w:lineRule="auto"/>
        <w:rPr>
          <w:sz w:val="24"/>
          <w:szCs w:val="24"/>
        </w:rPr>
      </w:pPr>
      <w:r w:rsidRPr="002A49EF">
        <w:rPr>
          <w:sz w:val="24"/>
          <w:szCs w:val="24"/>
        </w:rPr>
        <w:t xml:space="preserve">Ammonium was significantly dynamic in the PW site (ANOVA, p = 0.012), with a peak in October that was significantly higher than </w:t>
      </w:r>
      <w:del w:id="84" w:author="Haitao Wang" w:date="2024-05-14T15:54:00Z">
        <w:r w:rsidRPr="002A49EF" w:rsidDel="00764C3E">
          <w:rPr>
            <w:sz w:val="24"/>
            <w:szCs w:val="24"/>
          </w:rPr>
          <w:delText>both the preceding April and August (Tukey HSD, p = 0.024 and 0.010), as well as the following December and February</w:delText>
        </w:r>
      </w:del>
      <w:ins w:id="85" w:author="Haitao Wang" w:date="2024-05-14T15:54:00Z">
        <w:r w:rsidR="00764C3E">
          <w:rPr>
            <w:rFonts w:hint="eastAsia"/>
            <w:sz w:val="24"/>
            <w:szCs w:val="24"/>
            <w:lang w:eastAsia="zh-CN"/>
          </w:rPr>
          <w:t>other months</w:t>
        </w:r>
      </w:ins>
      <w:r w:rsidRPr="002A49EF">
        <w:rPr>
          <w:sz w:val="24"/>
          <w:szCs w:val="24"/>
        </w:rPr>
        <w:t xml:space="preserve"> (</w:t>
      </w:r>
      <w:ins w:id="86" w:author="Haitao Wang" w:date="2024-05-14T15:55:00Z">
        <w:r w:rsidR="00764C3E">
          <w:rPr>
            <w:rFonts w:hint="eastAsia"/>
            <w:sz w:val="24"/>
            <w:szCs w:val="24"/>
            <w:lang w:eastAsia="zh-CN"/>
          </w:rPr>
          <w:t xml:space="preserve">TukeyHSD </w:t>
        </w:r>
      </w:ins>
      <w:r w:rsidRPr="002A49EF">
        <w:rPr>
          <w:sz w:val="24"/>
          <w:szCs w:val="24"/>
        </w:rPr>
        <w:t xml:space="preserve">p </w:t>
      </w:r>
      <w:del w:id="87" w:author="Haitao Wang" w:date="2024-05-14T15:54:00Z">
        <w:r w:rsidRPr="002A49EF" w:rsidDel="00764C3E">
          <w:rPr>
            <w:sz w:val="24"/>
            <w:szCs w:val="24"/>
          </w:rPr>
          <w:delText>= 0.026</w:delText>
        </w:r>
      </w:del>
      <w:ins w:id="88" w:author="Haitao Wang" w:date="2024-05-14T15:54:00Z">
        <w:r w:rsidR="00764C3E">
          <w:rPr>
            <w:rFonts w:hint="eastAsia"/>
            <w:sz w:val="24"/>
            <w:szCs w:val="24"/>
            <w:lang w:eastAsia="zh-CN"/>
          </w:rPr>
          <w:t>&lt; 0.05</w:t>
        </w:r>
      </w:ins>
      <w:del w:id="89" w:author="Haitao Wang" w:date="2024-05-14T15:55:00Z">
        <w:r w:rsidRPr="002A49EF" w:rsidDel="00764C3E">
          <w:rPr>
            <w:sz w:val="24"/>
            <w:szCs w:val="24"/>
          </w:rPr>
          <w:delText xml:space="preserve"> and 0.048</w:delText>
        </w:r>
      </w:del>
      <w:r w:rsidRPr="002A49EF">
        <w:rPr>
          <w:sz w:val="24"/>
          <w:szCs w:val="24"/>
        </w:rPr>
        <w:t>). Nitrate was not significantly dynamic across any time points in the PW site. The CW site displayed an opposing trend, with no significant shifts in ammonium content across the study period, but a significant variation in nitrate (Kruskal-Wallis, p = 0.033).</w:t>
      </w:r>
      <w:r w:rsidR="00097094" w:rsidRPr="002A49EF">
        <w:rPr>
          <w:sz w:val="24"/>
          <w:szCs w:val="24"/>
        </w:rPr>
        <w:t xml:space="preserve"> Both sites had a higher volume </w:t>
      </w:r>
      <w:r w:rsidR="001627C3" w:rsidRPr="002A49EF">
        <w:rPr>
          <w:sz w:val="24"/>
          <w:szCs w:val="24"/>
        </w:rPr>
        <w:t>of ammonium than nitrate (Kruskal-Wallis, PW p &lt; 0.0001</w:t>
      </w:r>
      <w:r w:rsidR="00097094" w:rsidRPr="002A49EF">
        <w:rPr>
          <w:sz w:val="24"/>
          <w:szCs w:val="24"/>
        </w:rPr>
        <w:t xml:space="preserve"> , CW p </w:t>
      </w:r>
      <w:r w:rsidR="001627C3" w:rsidRPr="002A49EF">
        <w:rPr>
          <w:sz w:val="24"/>
          <w:szCs w:val="24"/>
        </w:rPr>
        <w:t>&lt; 0.0001</w:t>
      </w:r>
      <w:r w:rsidR="00097094" w:rsidRPr="002A49EF">
        <w:rPr>
          <w:sz w:val="24"/>
          <w:szCs w:val="24"/>
        </w:rPr>
        <w:t>), and PW had both a higher nitrate (</w:t>
      </w:r>
      <w:r w:rsidR="001627C3" w:rsidRPr="002A49EF">
        <w:rPr>
          <w:sz w:val="24"/>
          <w:szCs w:val="24"/>
        </w:rPr>
        <w:t>p &lt; 0.0001</w:t>
      </w:r>
      <w:r w:rsidR="00097094" w:rsidRPr="002A49EF">
        <w:rPr>
          <w:sz w:val="24"/>
          <w:szCs w:val="24"/>
        </w:rPr>
        <w:t>) and ammonium (</w:t>
      </w:r>
      <w:r w:rsidR="001627C3" w:rsidRPr="002A49EF">
        <w:rPr>
          <w:sz w:val="24"/>
          <w:szCs w:val="24"/>
        </w:rPr>
        <w:t>p = 0.008</w:t>
      </w:r>
      <w:r w:rsidR="00097094" w:rsidRPr="002A49EF">
        <w:rPr>
          <w:sz w:val="24"/>
          <w:szCs w:val="24"/>
        </w:rPr>
        <w:t xml:space="preserve">) content than CW. </w:t>
      </w:r>
    </w:p>
    <w:p w14:paraId="625ED0ED" w14:textId="2ECE89AA" w:rsidR="002A49EF" w:rsidRPr="002A49EF" w:rsidRDefault="002A49EF" w:rsidP="002A49EF">
      <w:pPr>
        <w:widowControl w:val="0"/>
        <w:spacing w:before="240" w:after="240" w:line="480" w:lineRule="auto"/>
        <w:rPr>
          <w:b/>
          <w:sz w:val="24"/>
          <w:szCs w:val="24"/>
        </w:rPr>
      </w:pPr>
      <w:r w:rsidRPr="002A49EF">
        <w:rPr>
          <w:noProof/>
          <w:sz w:val="24"/>
          <w:szCs w:val="24"/>
          <w:lang w:val="en-US"/>
        </w:rPr>
        <w:lastRenderedPageBreak/>
        <w:drawing>
          <wp:anchor distT="0" distB="0" distL="114300" distR="114300" simplePos="0" relativeHeight="251670528" behindDoc="1" locked="0" layoutInCell="1" allowOverlap="1" wp14:anchorId="0B8A16D2" wp14:editId="14A921B9">
            <wp:simplePos x="0" y="0"/>
            <wp:positionH relativeFrom="column">
              <wp:posOffset>-64135</wp:posOffset>
            </wp:positionH>
            <wp:positionV relativeFrom="paragraph">
              <wp:posOffset>466725</wp:posOffset>
            </wp:positionV>
            <wp:extent cx="5911215" cy="2891155"/>
            <wp:effectExtent l="0" t="0" r="0" b="4445"/>
            <wp:wrapTight wrapText="bothSides">
              <wp:wrapPolygon edited="0">
                <wp:start x="0" y="0"/>
                <wp:lineTo x="0" y="21491"/>
                <wp:lineTo x="21510" y="21491"/>
                <wp:lineTo x="215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rotWithShape="1">
                    <a:blip r:embed="rId12" cstate="print">
                      <a:extLst>
                        <a:ext uri="{28A0092B-C50C-407E-A947-70E740481C1C}">
                          <a14:useLocalDpi xmlns:a14="http://schemas.microsoft.com/office/drawing/2010/main" val="0"/>
                        </a:ext>
                      </a:extLst>
                    </a:blip>
                    <a:srcRect t="3181" r="513" b="10316"/>
                    <a:stretch/>
                  </pic:blipFill>
                  <pic:spPr bwMode="auto">
                    <a:xfrm>
                      <a:off x="0" y="0"/>
                      <a:ext cx="5911215" cy="289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AC8" w:rsidRPr="002A49EF">
        <w:rPr>
          <w:b/>
          <w:sz w:val="24"/>
          <w:szCs w:val="24"/>
        </w:rPr>
        <w:t>3.</w:t>
      </w:r>
      <w:r w:rsidR="00CF5899" w:rsidRPr="002A49EF">
        <w:rPr>
          <w:b/>
          <w:sz w:val="24"/>
          <w:szCs w:val="24"/>
        </w:rPr>
        <w:t>3</w:t>
      </w:r>
      <w:r w:rsidR="00460AC8" w:rsidRPr="002A49EF">
        <w:rPr>
          <w:b/>
          <w:sz w:val="24"/>
          <w:szCs w:val="24"/>
        </w:rPr>
        <w:t xml:space="preserve"> </w:t>
      </w:r>
      <w:del w:id="90" w:author="Haitao Wang" w:date="2024-05-14T16:20:00Z">
        <w:r w:rsidR="00460AC8" w:rsidRPr="002A49EF" w:rsidDel="000D4844">
          <w:rPr>
            <w:b/>
            <w:sz w:val="24"/>
            <w:szCs w:val="24"/>
          </w:rPr>
          <w:delText>Metatranscriptomes</w:delText>
        </w:r>
      </w:del>
      <w:ins w:id="91" w:author="Haitao Wang" w:date="2024-05-14T16:20:00Z">
        <w:r w:rsidR="000D4844">
          <w:rPr>
            <w:rFonts w:hint="eastAsia"/>
            <w:b/>
            <w:sz w:val="24"/>
            <w:szCs w:val="24"/>
            <w:lang w:eastAsia="zh-CN"/>
          </w:rPr>
          <w:t>Changes in nitrogen</w:t>
        </w:r>
      </w:ins>
      <w:ins w:id="92" w:author="Haitao Wang" w:date="2024-05-14T16:21:00Z">
        <w:r w:rsidR="000D4844">
          <w:rPr>
            <w:rFonts w:hint="eastAsia"/>
            <w:b/>
            <w:sz w:val="24"/>
            <w:szCs w:val="24"/>
            <w:lang w:eastAsia="zh-CN"/>
          </w:rPr>
          <w:t xml:space="preserve">-cycling </w:t>
        </w:r>
      </w:ins>
      <w:ins w:id="93" w:author="Haitao Wang" w:date="2024-05-14T16:20:00Z">
        <w:r w:rsidR="000D4844">
          <w:rPr>
            <w:rFonts w:hint="eastAsia"/>
            <w:b/>
            <w:sz w:val="24"/>
            <w:szCs w:val="24"/>
            <w:lang w:eastAsia="zh-CN"/>
          </w:rPr>
          <w:t>gene transcript abundances</w:t>
        </w:r>
      </w:ins>
      <w:del w:id="94" w:author="Haitao Wang" w:date="2024-05-14T16:20:00Z">
        <w:r w:rsidR="00460AC8" w:rsidRPr="002A49EF" w:rsidDel="000D4844">
          <w:rPr>
            <w:b/>
            <w:sz w:val="24"/>
            <w:szCs w:val="24"/>
          </w:rPr>
          <w:delText xml:space="preserve"> and</w:delText>
        </w:r>
      </w:del>
      <w:r w:rsidR="00460AC8" w:rsidRPr="002A49EF">
        <w:rPr>
          <w:b/>
          <w:sz w:val="24"/>
          <w:szCs w:val="24"/>
        </w:rPr>
        <w:t xml:space="preserve"> </w:t>
      </w:r>
      <w:del w:id="95" w:author="Haitao Wang" w:date="2024-05-14T16:19:00Z">
        <w:r w:rsidR="00460AC8" w:rsidRPr="002A49EF" w:rsidDel="000D4844">
          <w:rPr>
            <w:b/>
            <w:sz w:val="24"/>
            <w:szCs w:val="24"/>
          </w:rPr>
          <w:delText>AOA Phylogeny</w:delText>
        </w:r>
      </w:del>
      <w:bookmarkStart w:id="96" w:name="_94ilf3in5tsk" w:colFirst="0" w:colLast="0"/>
      <w:bookmarkEnd w:id="96"/>
    </w:p>
    <w:p w14:paraId="068AA60B" w14:textId="1DD4FD1A" w:rsidR="00B732C3" w:rsidRPr="002A49EF" w:rsidRDefault="00B732C3" w:rsidP="00B732C3">
      <w:pPr>
        <w:widowControl w:val="0"/>
        <w:spacing w:before="240" w:after="240" w:line="240" w:lineRule="auto"/>
        <w:rPr>
          <w:i/>
          <w:color w:val="595959" w:themeColor="text1" w:themeTint="A6"/>
          <w:sz w:val="24"/>
          <w:szCs w:val="24"/>
        </w:rPr>
      </w:pPr>
      <w:commentRangeStart w:id="97"/>
      <w:r w:rsidRPr="002A49EF">
        <w:rPr>
          <w:i/>
          <w:color w:val="595959" w:themeColor="text1" w:themeTint="A6"/>
          <w:sz w:val="24"/>
          <w:szCs w:val="24"/>
        </w:rPr>
        <w:t xml:space="preserve">Figure </w:t>
      </w:r>
      <w:r w:rsidR="000B3B47">
        <w:rPr>
          <w:i/>
          <w:color w:val="595959" w:themeColor="text1" w:themeTint="A6"/>
          <w:sz w:val="24"/>
          <w:szCs w:val="24"/>
        </w:rPr>
        <w:t>3</w:t>
      </w:r>
      <w:commentRangeEnd w:id="97"/>
      <w:r w:rsidR="009D7E98">
        <w:rPr>
          <w:rStyle w:val="Kommentarzeichen"/>
        </w:rPr>
        <w:commentReference w:id="97"/>
      </w:r>
      <w:r w:rsidRPr="002A49EF">
        <w:rPr>
          <w:i/>
          <w:color w:val="595959" w:themeColor="text1" w:themeTint="A6"/>
          <w:sz w:val="24"/>
          <w:szCs w:val="24"/>
        </w:rPr>
        <w:t xml:space="preserve">. Heat map of relevant nitrogen-cycling genes identified within the metatranscriptomic dataset via KEGG. Values are normalized by site and gene to evaluate variation over time (n = 3 per time point and location). </w:t>
      </w:r>
    </w:p>
    <w:p w14:paraId="3B20870B" w14:textId="7E588BAC" w:rsidR="004858A3" w:rsidRPr="002A49EF" w:rsidRDefault="004858A3" w:rsidP="009D334C">
      <w:pPr>
        <w:widowControl w:val="0"/>
        <w:spacing w:before="240" w:after="240" w:line="480" w:lineRule="auto"/>
        <w:rPr>
          <w:sz w:val="24"/>
          <w:szCs w:val="24"/>
        </w:rPr>
      </w:pPr>
      <w:r w:rsidRPr="002A49EF">
        <w:rPr>
          <w:sz w:val="24"/>
          <w:szCs w:val="24"/>
        </w:rPr>
        <w:t xml:space="preserve">There was significant fluctuations in gene </w:t>
      </w:r>
      <w:del w:id="98" w:author="Haitao Wang" w:date="2024-05-14T16:03:00Z">
        <w:r w:rsidRPr="002A49EF" w:rsidDel="009D7E98">
          <w:rPr>
            <w:sz w:val="24"/>
            <w:szCs w:val="24"/>
          </w:rPr>
          <w:delText xml:space="preserve">marker </w:delText>
        </w:r>
      </w:del>
      <w:ins w:id="99" w:author="Haitao Wang" w:date="2024-05-14T16:03:00Z">
        <w:r w:rsidR="009D7E98">
          <w:rPr>
            <w:rFonts w:hint="eastAsia"/>
            <w:sz w:val="24"/>
            <w:szCs w:val="24"/>
            <w:lang w:eastAsia="zh-CN"/>
          </w:rPr>
          <w:t>transcript</w:t>
        </w:r>
        <w:r w:rsidR="009D7E98" w:rsidRPr="002A49EF">
          <w:rPr>
            <w:sz w:val="24"/>
            <w:szCs w:val="24"/>
          </w:rPr>
          <w:t xml:space="preserve"> </w:t>
        </w:r>
      </w:ins>
      <w:r w:rsidRPr="002A49EF">
        <w:rPr>
          <w:sz w:val="24"/>
          <w:szCs w:val="24"/>
        </w:rPr>
        <w:t>abundance over the drought period for nitrogen f</w:t>
      </w:r>
      <w:r w:rsidR="00D52033" w:rsidRPr="002A49EF">
        <w:rPr>
          <w:sz w:val="24"/>
          <w:szCs w:val="24"/>
        </w:rPr>
        <w:t xml:space="preserve">ixation, nitrogen assimilation </w:t>
      </w:r>
      <w:r w:rsidRPr="002A49EF">
        <w:rPr>
          <w:sz w:val="24"/>
          <w:szCs w:val="24"/>
        </w:rPr>
        <w:t xml:space="preserve">and ammonia oxidation in the PW site, as indicated by KEGG assignment </w:t>
      </w:r>
      <w:del w:id="100" w:author="Haitao Wang" w:date="2024-05-14T16:03:00Z">
        <w:r w:rsidRPr="002A49EF" w:rsidDel="009D7E98">
          <w:rPr>
            <w:sz w:val="24"/>
            <w:szCs w:val="24"/>
          </w:rPr>
          <w:delText xml:space="preserve">of </w:delText>
        </w:r>
      </w:del>
      <w:ins w:id="101" w:author="Haitao Wang" w:date="2024-05-14T16:03:00Z">
        <w:r w:rsidR="009D7E98">
          <w:rPr>
            <w:rFonts w:hint="eastAsia"/>
            <w:sz w:val="24"/>
            <w:szCs w:val="24"/>
            <w:lang w:eastAsia="zh-CN"/>
          </w:rPr>
          <w:t>based on</w:t>
        </w:r>
        <w:r w:rsidR="009D7E98" w:rsidRPr="002A49EF">
          <w:rPr>
            <w:sz w:val="24"/>
            <w:szCs w:val="24"/>
          </w:rPr>
          <w:t xml:space="preserve"> </w:t>
        </w:r>
      </w:ins>
      <w:r w:rsidRPr="002A49EF">
        <w:rPr>
          <w:sz w:val="24"/>
          <w:szCs w:val="24"/>
        </w:rPr>
        <w:t xml:space="preserve">the metatranscriptomic data. Nitrogen-assimilation indicator </w:t>
      </w:r>
      <w:del w:id="102" w:author="Haitao Wang" w:date="2024-05-14T16:04:00Z">
        <w:r w:rsidRPr="002A49EF" w:rsidDel="009D7E98">
          <w:rPr>
            <w:i/>
            <w:sz w:val="24"/>
            <w:szCs w:val="24"/>
          </w:rPr>
          <w:delText>nir</w:delText>
        </w:r>
        <w:r w:rsidR="00560CD5" w:rsidDel="009D7E98">
          <w:rPr>
            <w:sz w:val="24"/>
            <w:szCs w:val="24"/>
          </w:rPr>
          <w:delText>K</w:delText>
        </w:r>
        <w:r w:rsidRPr="002A49EF" w:rsidDel="009D7E98">
          <w:rPr>
            <w:sz w:val="24"/>
            <w:szCs w:val="24"/>
          </w:rPr>
          <w:delText xml:space="preserve"> </w:delText>
        </w:r>
      </w:del>
      <w:ins w:id="103" w:author="Haitao Wang" w:date="2024-05-14T16:04:00Z">
        <w:r w:rsidR="009D7E98" w:rsidRPr="002A49EF">
          <w:rPr>
            <w:i/>
            <w:sz w:val="24"/>
            <w:szCs w:val="24"/>
          </w:rPr>
          <w:t>ni</w:t>
        </w:r>
        <w:r w:rsidR="009D7E98">
          <w:rPr>
            <w:rFonts w:hint="eastAsia"/>
            <w:i/>
            <w:sz w:val="24"/>
            <w:szCs w:val="24"/>
            <w:lang w:eastAsia="zh-CN"/>
          </w:rPr>
          <w:t>f</w:t>
        </w:r>
        <w:r w:rsidR="009D7E98">
          <w:rPr>
            <w:sz w:val="24"/>
            <w:szCs w:val="24"/>
          </w:rPr>
          <w:t>K</w:t>
        </w:r>
        <w:r w:rsidR="009D7E98" w:rsidRPr="002A49EF">
          <w:rPr>
            <w:sz w:val="24"/>
            <w:szCs w:val="24"/>
          </w:rPr>
          <w:t xml:space="preserve"> </w:t>
        </w:r>
      </w:ins>
      <w:r w:rsidRPr="002A49EF">
        <w:rPr>
          <w:sz w:val="24"/>
          <w:szCs w:val="24"/>
        </w:rPr>
        <w:t xml:space="preserve">was variable over time with a significant peak in October as compared to April (ANOVA p = 0.046, Tukey p = 0.038). A similar trend was evident in the related </w:t>
      </w:r>
      <w:r w:rsidRPr="002A49EF">
        <w:rPr>
          <w:i/>
          <w:sz w:val="24"/>
          <w:szCs w:val="24"/>
        </w:rPr>
        <w:t>na</w:t>
      </w:r>
      <w:r w:rsidRPr="00560CD5">
        <w:rPr>
          <w:i/>
          <w:sz w:val="24"/>
          <w:szCs w:val="24"/>
        </w:rPr>
        <w:t>sA</w:t>
      </w:r>
      <w:r w:rsidRPr="002A49EF">
        <w:rPr>
          <w:sz w:val="24"/>
          <w:szCs w:val="24"/>
        </w:rPr>
        <w:t xml:space="preserve"> gene for assimilatory nitrate/nitrite reduction to ammonium (ANRA)</w:t>
      </w:r>
      <w:r w:rsidR="00D52033" w:rsidRPr="002A49EF">
        <w:rPr>
          <w:sz w:val="24"/>
          <w:szCs w:val="24"/>
        </w:rPr>
        <w:t xml:space="preserve"> (Kruskal-Wallis p = 0.044, Dunn p = 0.040). </w:t>
      </w:r>
      <w:r w:rsidRPr="002A49EF">
        <w:rPr>
          <w:sz w:val="24"/>
          <w:szCs w:val="24"/>
        </w:rPr>
        <w:t xml:space="preserve">Both </w:t>
      </w:r>
      <w:r w:rsidRPr="002A49EF">
        <w:rPr>
          <w:i/>
          <w:sz w:val="24"/>
          <w:szCs w:val="24"/>
        </w:rPr>
        <w:t>nif</w:t>
      </w:r>
      <w:r w:rsidRPr="00560CD5">
        <w:rPr>
          <w:i/>
          <w:sz w:val="24"/>
          <w:szCs w:val="24"/>
        </w:rPr>
        <w:t>H</w:t>
      </w:r>
      <w:r w:rsidRPr="002A49EF">
        <w:rPr>
          <w:sz w:val="24"/>
          <w:szCs w:val="24"/>
        </w:rPr>
        <w:t xml:space="preserve"> and </w:t>
      </w:r>
      <w:r w:rsidRPr="002A49EF">
        <w:rPr>
          <w:i/>
          <w:sz w:val="24"/>
          <w:szCs w:val="24"/>
        </w:rPr>
        <w:t>nif</w:t>
      </w:r>
      <w:r w:rsidRPr="00560CD5">
        <w:rPr>
          <w:i/>
          <w:sz w:val="24"/>
          <w:szCs w:val="24"/>
        </w:rPr>
        <w:t>K</w:t>
      </w:r>
      <w:r w:rsidRPr="002A49EF">
        <w:rPr>
          <w:sz w:val="24"/>
          <w:szCs w:val="24"/>
        </w:rPr>
        <w:t xml:space="preserve"> nitrogen fixation marker genes were dynamic over the drought cycle (Kruskal-Wallis, p = 0.002 and p =0.011), with a peak in April and decrease to a minimum in October. </w:t>
      </w:r>
      <w:r w:rsidR="00D52033" w:rsidRPr="002A49EF">
        <w:rPr>
          <w:sz w:val="24"/>
          <w:szCs w:val="24"/>
        </w:rPr>
        <w:t>Of the ammonia oxidation-indicator genes in the KEGG database (</w:t>
      </w:r>
      <w:r w:rsidR="00D52033" w:rsidRPr="002A49EF">
        <w:rPr>
          <w:i/>
          <w:sz w:val="24"/>
          <w:szCs w:val="24"/>
        </w:rPr>
        <w:t>amo</w:t>
      </w:r>
      <w:r w:rsidR="00D52033" w:rsidRPr="00560CD5">
        <w:rPr>
          <w:i/>
          <w:sz w:val="24"/>
          <w:szCs w:val="24"/>
        </w:rPr>
        <w:t>A</w:t>
      </w:r>
      <w:r w:rsidR="002A49EF" w:rsidRPr="00560CD5">
        <w:rPr>
          <w:i/>
          <w:sz w:val="24"/>
          <w:szCs w:val="24"/>
        </w:rPr>
        <w:t>BC</w:t>
      </w:r>
      <w:r w:rsidR="00D52033" w:rsidRPr="002A49EF">
        <w:rPr>
          <w:sz w:val="24"/>
          <w:szCs w:val="24"/>
        </w:rPr>
        <w:t xml:space="preserve">), only </w:t>
      </w:r>
      <w:commentRangeStart w:id="104"/>
      <w:r w:rsidR="00D52033" w:rsidRPr="002A49EF">
        <w:rPr>
          <w:i/>
          <w:sz w:val="24"/>
          <w:szCs w:val="24"/>
        </w:rPr>
        <w:t>amo</w:t>
      </w:r>
      <w:r w:rsidR="00D52033" w:rsidRPr="00560CD5">
        <w:rPr>
          <w:i/>
          <w:sz w:val="24"/>
          <w:szCs w:val="24"/>
        </w:rPr>
        <w:t>A</w:t>
      </w:r>
      <w:r w:rsidR="00D52033" w:rsidRPr="002A49EF">
        <w:rPr>
          <w:sz w:val="24"/>
          <w:szCs w:val="24"/>
        </w:rPr>
        <w:t xml:space="preserve"> </w:t>
      </w:r>
      <w:commentRangeEnd w:id="104"/>
      <w:r w:rsidR="00E34086">
        <w:rPr>
          <w:rStyle w:val="Kommentarzeichen"/>
        </w:rPr>
        <w:commentReference w:id="104"/>
      </w:r>
      <w:r w:rsidR="00D52033" w:rsidRPr="002A49EF">
        <w:rPr>
          <w:sz w:val="24"/>
          <w:szCs w:val="24"/>
        </w:rPr>
        <w:t xml:space="preserve">was significantly dynamic (ANOVA, p = 0.0006) with a peak in June as compared to February (Tukey p = 0.042). </w:t>
      </w:r>
      <w:commentRangeStart w:id="105"/>
      <w:r w:rsidR="00D52033" w:rsidRPr="002A49EF">
        <w:rPr>
          <w:sz w:val="24"/>
          <w:szCs w:val="24"/>
        </w:rPr>
        <w:t xml:space="preserve">No denitrification-indicator genes were significantly variable, though there was a slight </w:t>
      </w:r>
      <w:r w:rsidR="00D52033" w:rsidRPr="002A49EF">
        <w:rPr>
          <w:sz w:val="24"/>
          <w:szCs w:val="24"/>
        </w:rPr>
        <w:lastRenderedPageBreak/>
        <w:t xml:space="preserve">increase in </w:t>
      </w:r>
      <w:r w:rsidR="00D52033" w:rsidRPr="002A49EF">
        <w:rPr>
          <w:i/>
          <w:sz w:val="24"/>
          <w:szCs w:val="24"/>
        </w:rPr>
        <w:t>nar</w:t>
      </w:r>
      <w:r w:rsidR="002A49EF" w:rsidRPr="00560CD5">
        <w:rPr>
          <w:i/>
          <w:sz w:val="24"/>
          <w:szCs w:val="24"/>
        </w:rPr>
        <w:t>G</w:t>
      </w:r>
      <w:r w:rsidR="00D52033" w:rsidRPr="00560CD5">
        <w:rPr>
          <w:i/>
          <w:sz w:val="24"/>
          <w:szCs w:val="24"/>
        </w:rPr>
        <w:t>H</w:t>
      </w:r>
      <w:r w:rsidR="00D52033" w:rsidRPr="002A49EF">
        <w:rPr>
          <w:sz w:val="24"/>
          <w:szCs w:val="24"/>
        </w:rPr>
        <w:t xml:space="preserve"> in the August samples. </w:t>
      </w:r>
      <w:commentRangeEnd w:id="105"/>
      <w:r w:rsidR="005B3ADD">
        <w:rPr>
          <w:rStyle w:val="Kommentarzeichen"/>
        </w:rPr>
        <w:commentReference w:id="105"/>
      </w:r>
    </w:p>
    <w:p w14:paraId="6D49D797" w14:textId="785DEA96" w:rsidR="00D52033" w:rsidRDefault="00D52033" w:rsidP="009D334C">
      <w:pPr>
        <w:widowControl w:val="0"/>
        <w:spacing w:before="240" w:after="240" w:line="480" w:lineRule="auto"/>
        <w:rPr>
          <w:ins w:id="106" w:author="Haitao Wang" w:date="2024-05-14T16:20:00Z"/>
          <w:sz w:val="24"/>
          <w:szCs w:val="24"/>
        </w:rPr>
      </w:pPr>
      <w:r w:rsidRPr="002A49EF">
        <w:rPr>
          <w:sz w:val="24"/>
          <w:szCs w:val="24"/>
        </w:rPr>
        <w:t xml:space="preserve">In comparison to PW, CW had lower abundances on the scale of an order of magnitude across all marker genes (Kruskal-Wallis, </w:t>
      </w:r>
      <w:r w:rsidRPr="002A49EF">
        <w:rPr>
          <w:i/>
          <w:sz w:val="24"/>
          <w:szCs w:val="24"/>
        </w:rPr>
        <w:t>nif</w:t>
      </w:r>
      <w:r w:rsidRPr="00560CD5">
        <w:rPr>
          <w:i/>
          <w:sz w:val="24"/>
          <w:szCs w:val="24"/>
        </w:rPr>
        <w:t>H</w:t>
      </w:r>
      <w:r w:rsidRPr="002A49EF">
        <w:rPr>
          <w:sz w:val="24"/>
          <w:szCs w:val="24"/>
        </w:rPr>
        <w:t xml:space="preserve"> p = 0.002, </w:t>
      </w:r>
      <w:r w:rsidRPr="002A49EF">
        <w:rPr>
          <w:i/>
          <w:sz w:val="24"/>
          <w:szCs w:val="24"/>
        </w:rPr>
        <w:t>nif</w:t>
      </w:r>
      <w:r w:rsidRPr="00560CD5">
        <w:rPr>
          <w:i/>
          <w:sz w:val="24"/>
          <w:szCs w:val="24"/>
        </w:rPr>
        <w:t>K</w:t>
      </w:r>
      <w:r w:rsidRPr="002A49EF">
        <w:rPr>
          <w:sz w:val="24"/>
          <w:szCs w:val="24"/>
        </w:rPr>
        <w:t xml:space="preserve"> p = 0.011, </w:t>
      </w:r>
      <w:r w:rsidRPr="002A49EF">
        <w:rPr>
          <w:i/>
          <w:sz w:val="24"/>
          <w:szCs w:val="24"/>
        </w:rPr>
        <w:t>ni</w:t>
      </w:r>
      <w:r w:rsidRPr="00560CD5">
        <w:rPr>
          <w:i/>
          <w:sz w:val="24"/>
          <w:szCs w:val="24"/>
        </w:rPr>
        <w:t>rB</w:t>
      </w:r>
      <w:r w:rsidRPr="002A49EF">
        <w:rPr>
          <w:sz w:val="24"/>
          <w:szCs w:val="24"/>
        </w:rPr>
        <w:t xml:space="preserve"> p &lt; 0.001, </w:t>
      </w:r>
      <w:r w:rsidRPr="005051E6">
        <w:rPr>
          <w:i/>
          <w:sz w:val="24"/>
          <w:szCs w:val="24"/>
        </w:rPr>
        <w:t>nas</w:t>
      </w:r>
      <w:r w:rsidRPr="00560CD5">
        <w:rPr>
          <w:i/>
          <w:sz w:val="24"/>
          <w:szCs w:val="24"/>
        </w:rPr>
        <w:t>A</w:t>
      </w:r>
      <w:r w:rsidRPr="002A49EF">
        <w:rPr>
          <w:sz w:val="24"/>
          <w:szCs w:val="24"/>
        </w:rPr>
        <w:t xml:space="preserve"> p = 0.011, </w:t>
      </w:r>
      <w:r w:rsidRPr="005051E6">
        <w:rPr>
          <w:i/>
          <w:sz w:val="24"/>
          <w:szCs w:val="24"/>
        </w:rPr>
        <w:t>amo</w:t>
      </w:r>
      <w:r w:rsidRPr="00560CD5">
        <w:rPr>
          <w:i/>
          <w:sz w:val="24"/>
          <w:szCs w:val="24"/>
        </w:rPr>
        <w:t>A</w:t>
      </w:r>
      <w:r w:rsidRPr="002A49EF">
        <w:rPr>
          <w:sz w:val="24"/>
          <w:szCs w:val="24"/>
        </w:rPr>
        <w:t xml:space="preserve"> p = 0.001, </w:t>
      </w:r>
      <w:r w:rsidRPr="005051E6">
        <w:rPr>
          <w:i/>
          <w:sz w:val="24"/>
          <w:szCs w:val="24"/>
        </w:rPr>
        <w:t>amo</w:t>
      </w:r>
      <w:r w:rsidRPr="00560CD5">
        <w:rPr>
          <w:i/>
          <w:sz w:val="24"/>
          <w:szCs w:val="24"/>
        </w:rPr>
        <w:t>B</w:t>
      </w:r>
      <w:r w:rsidRPr="002A49EF">
        <w:rPr>
          <w:sz w:val="24"/>
          <w:szCs w:val="24"/>
        </w:rPr>
        <w:t xml:space="preserve"> p &lt; 0.0001, </w:t>
      </w:r>
      <w:r w:rsidRPr="005051E6">
        <w:rPr>
          <w:i/>
          <w:sz w:val="24"/>
          <w:szCs w:val="24"/>
        </w:rPr>
        <w:t>amo</w:t>
      </w:r>
      <w:r w:rsidRPr="00560CD5">
        <w:rPr>
          <w:i/>
          <w:sz w:val="24"/>
          <w:szCs w:val="24"/>
        </w:rPr>
        <w:t>C</w:t>
      </w:r>
      <w:r w:rsidRPr="002A49EF">
        <w:rPr>
          <w:sz w:val="24"/>
          <w:szCs w:val="24"/>
        </w:rPr>
        <w:t xml:space="preserve"> p &lt; 0.0001). </w:t>
      </w:r>
      <w:commentRangeStart w:id="107"/>
      <w:r w:rsidRPr="002A49EF">
        <w:rPr>
          <w:sz w:val="24"/>
          <w:szCs w:val="24"/>
        </w:rPr>
        <w:t>Denitrification activity</w:t>
      </w:r>
      <w:commentRangeEnd w:id="107"/>
      <w:r w:rsidR="005B3ADD">
        <w:rPr>
          <w:rStyle w:val="Kommentarzeichen"/>
        </w:rPr>
        <w:commentReference w:id="107"/>
      </w:r>
      <w:r w:rsidRPr="002A49EF">
        <w:rPr>
          <w:sz w:val="24"/>
          <w:szCs w:val="24"/>
        </w:rPr>
        <w:t xml:space="preserve"> was also higher in PW than CW (p &lt; 0.001), although the transcription rates were not dynamic in either site across the drought cycle. Of the analyzed marker genes, only the nitrogen-fixation associated </w:t>
      </w:r>
      <w:r w:rsidRPr="005051E6">
        <w:rPr>
          <w:i/>
          <w:sz w:val="24"/>
          <w:szCs w:val="24"/>
        </w:rPr>
        <w:t>nif</w:t>
      </w:r>
      <w:r w:rsidRPr="00560CD5">
        <w:rPr>
          <w:i/>
          <w:sz w:val="24"/>
          <w:szCs w:val="24"/>
        </w:rPr>
        <w:t>K</w:t>
      </w:r>
      <w:r w:rsidRPr="002A49EF">
        <w:rPr>
          <w:sz w:val="24"/>
          <w:szCs w:val="24"/>
        </w:rPr>
        <w:t xml:space="preserve"> fluctuated meaningfully between April 2018 and February 2019 (p = 0.035), with evidence for a slight decrease in August. While </w:t>
      </w:r>
      <w:r w:rsidRPr="005051E6">
        <w:rPr>
          <w:i/>
          <w:sz w:val="24"/>
          <w:szCs w:val="24"/>
        </w:rPr>
        <w:t>nif</w:t>
      </w:r>
      <w:r w:rsidRPr="00560CD5">
        <w:rPr>
          <w:i/>
          <w:sz w:val="24"/>
          <w:szCs w:val="24"/>
        </w:rPr>
        <w:t>H</w:t>
      </w:r>
      <w:r w:rsidRPr="002A49EF">
        <w:rPr>
          <w:sz w:val="24"/>
          <w:szCs w:val="24"/>
        </w:rPr>
        <w:t xml:space="preserve"> also </w:t>
      </w:r>
      <w:commentRangeStart w:id="108"/>
      <w:r w:rsidRPr="002A49EF">
        <w:rPr>
          <w:sz w:val="24"/>
          <w:szCs w:val="24"/>
        </w:rPr>
        <w:t>demonstrated</w:t>
      </w:r>
      <w:commentRangeEnd w:id="108"/>
      <w:r w:rsidR="005B3ADD">
        <w:rPr>
          <w:rStyle w:val="Kommentarzeichen"/>
        </w:rPr>
        <w:commentReference w:id="108"/>
      </w:r>
      <w:r w:rsidRPr="002A49EF">
        <w:rPr>
          <w:sz w:val="24"/>
          <w:szCs w:val="24"/>
        </w:rPr>
        <w:t xml:space="preserve"> a slight decrease in August, none of the variation over time in this gene marker was significant. </w:t>
      </w:r>
    </w:p>
    <w:p w14:paraId="75029299" w14:textId="05235371" w:rsidR="000D4844" w:rsidRPr="002A49EF" w:rsidRDefault="000D4844" w:rsidP="009D334C">
      <w:pPr>
        <w:widowControl w:val="0"/>
        <w:spacing w:before="240" w:after="240" w:line="480" w:lineRule="auto"/>
        <w:rPr>
          <w:sz w:val="24"/>
          <w:szCs w:val="24"/>
          <w:lang w:eastAsia="zh-CN"/>
        </w:rPr>
      </w:pPr>
      <w:ins w:id="109" w:author="Haitao Wang" w:date="2024-05-14T16:20:00Z">
        <w:r>
          <w:rPr>
            <w:rFonts w:hint="eastAsia"/>
            <w:sz w:val="24"/>
            <w:szCs w:val="24"/>
            <w:lang w:eastAsia="zh-CN"/>
          </w:rPr>
          <w:t xml:space="preserve">3.4 </w:t>
        </w:r>
        <w:r w:rsidRPr="002A49EF">
          <w:rPr>
            <w:b/>
            <w:sz w:val="24"/>
            <w:szCs w:val="24"/>
          </w:rPr>
          <w:t>AOA Phylogeny</w:t>
        </w:r>
      </w:ins>
    </w:p>
    <w:p w14:paraId="5C451AA9" w14:textId="4F11F43B" w:rsidR="000B3B47" w:rsidRPr="000B3B47" w:rsidRDefault="000D4844" w:rsidP="000B3B47">
      <w:pPr>
        <w:widowControl w:val="0"/>
        <w:spacing w:before="240" w:after="240" w:line="480" w:lineRule="auto"/>
        <w:rPr>
          <w:sz w:val="24"/>
          <w:szCs w:val="24"/>
        </w:rPr>
      </w:pPr>
      <w:ins w:id="110" w:author="Haitao Wang" w:date="2024-05-14T16:22:00Z">
        <w:r>
          <w:rPr>
            <w:rFonts w:hint="eastAsia"/>
            <w:sz w:val="24"/>
            <w:szCs w:val="24"/>
            <w:lang w:eastAsia="zh-CN"/>
          </w:rPr>
          <w:t>Based on the phylogenetic congruency between 16S rRNA gene and amoA gene</w:t>
        </w:r>
      </w:ins>
      <w:ins w:id="111" w:author="Haitao Wang" w:date="2024-05-14T16:23:00Z">
        <w:r>
          <w:rPr>
            <w:rFonts w:hint="eastAsia"/>
            <w:sz w:val="24"/>
            <w:szCs w:val="24"/>
            <w:lang w:eastAsia="zh-CN"/>
          </w:rPr>
          <w:t xml:space="preserve"> in archaeal genomes, we could assign amoA-defined clades to their corresponding 16S rRNA ge</w:t>
        </w:r>
      </w:ins>
      <w:ins w:id="112" w:author="Haitao Wang" w:date="2024-05-14T16:24:00Z">
        <w:r>
          <w:rPr>
            <w:rFonts w:hint="eastAsia"/>
            <w:sz w:val="24"/>
            <w:szCs w:val="24"/>
            <w:lang w:eastAsia="zh-CN"/>
          </w:rPr>
          <w:t>ne counterparts (Wang et al., 2021). The amoA-defined clades</w:t>
        </w:r>
      </w:ins>
      <w:ins w:id="113" w:author="Haitao Wang" w:date="2024-05-14T16:25:00Z">
        <w:r>
          <w:rPr>
            <w:rFonts w:hint="eastAsia"/>
            <w:sz w:val="24"/>
            <w:szCs w:val="24"/>
            <w:lang w:eastAsia="zh-CN"/>
          </w:rPr>
          <w:t xml:space="preserve"> provide a better resolution on AOA classification and thus a better understanding on their functional diversity</w:t>
        </w:r>
      </w:ins>
      <w:ins w:id="114" w:author="Haitao Wang" w:date="2024-05-14T16:24:00Z">
        <w:r>
          <w:rPr>
            <w:rFonts w:hint="eastAsia"/>
            <w:sz w:val="24"/>
            <w:szCs w:val="24"/>
            <w:lang w:eastAsia="zh-CN"/>
          </w:rPr>
          <w:t xml:space="preserve">. </w:t>
        </w:r>
      </w:ins>
      <w:del w:id="115" w:author="Haitao Wang" w:date="2024-05-14T16:20:00Z">
        <w:r w:rsidR="00BB3A18" w:rsidRPr="002A49EF" w:rsidDel="000D4844">
          <w:rPr>
            <w:sz w:val="24"/>
            <w:szCs w:val="24"/>
          </w:rPr>
          <w:delText xml:space="preserve">Additionally, </w:delText>
        </w:r>
      </w:del>
      <w:r w:rsidR="00BB3A18" w:rsidRPr="002A49EF">
        <w:rPr>
          <w:sz w:val="24"/>
          <w:szCs w:val="24"/>
        </w:rPr>
        <w:t>PW had a higher diversity in AOA clades than CW</w:t>
      </w:r>
      <w:r w:rsidR="00D12275" w:rsidRPr="002A49EF">
        <w:rPr>
          <w:sz w:val="24"/>
          <w:szCs w:val="24"/>
        </w:rPr>
        <w:t xml:space="preserve"> (</w:t>
      </w:r>
      <w:commentRangeStart w:id="116"/>
      <w:r w:rsidR="00D12275" w:rsidRPr="002A49EF">
        <w:rPr>
          <w:sz w:val="24"/>
          <w:szCs w:val="24"/>
        </w:rPr>
        <w:t xml:space="preserve">Fig. </w:t>
      </w:r>
      <w:r w:rsidR="005051E6">
        <w:rPr>
          <w:sz w:val="24"/>
          <w:szCs w:val="24"/>
        </w:rPr>
        <w:t>3</w:t>
      </w:r>
      <w:commentRangeEnd w:id="116"/>
      <w:r w:rsidR="005B3ADD">
        <w:rPr>
          <w:rStyle w:val="Kommentarzeichen"/>
        </w:rPr>
        <w:commentReference w:id="116"/>
      </w:r>
      <w:r w:rsidR="00D12275" w:rsidRPr="002A49EF">
        <w:rPr>
          <w:sz w:val="24"/>
          <w:szCs w:val="24"/>
        </w:rPr>
        <w:t>)</w:t>
      </w:r>
      <w:r w:rsidR="00BB3A18"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ASVs with ambiguous locations (i.e. between clades) were labeled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r w:rsidR="007F0C9D">
        <w:rPr>
          <w:sz w:val="24"/>
          <w:szCs w:val="24"/>
        </w:rPr>
        <w:t xml:space="preserve">Nitrosotaleales is denoted as NT, </w:t>
      </w:r>
      <w:r w:rsidR="007F0C9D">
        <w:rPr>
          <w:i/>
          <w:sz w:val="24"/>
          <w:szCs w:val="24"/>
        </w:rPr>
        <w:t xml:space="preserve">Nitrosopumilales </w:t>
      </w:r>
      <w:r w:rsidR="007F0C9D">
        <w:rPr>
          <w:sz w:val="24"/>
          <w:szCs w:val="24"/>
        </w:rPr>
        <w:t xml:space="preserve">as NP, </w:t>
      </w:r>
      <w:r w:rsidR="007F0C9D">
        <w:rPr>
          <w:i/>
          <w:sz w:val="24"/>
          <w:szCs w:val="24"/>
        </w:rPr>
        <w:t xml:space="preserve">Ca. </w:t>
      </w:r>
      <w:r w:rsidR="007F0C9D">
        <w:rPr>
          <w:sz w:val="24"/>
          <w:szCs w:val="24"/>
        </w:rPr>
        <w:t xml:space="preserve">Nitrosocaldales as NC and </w:t>
      </w:r>
      <w:r w:rsidR="007F0C9D">
        <w:rPr>
          <w:i/>
          <w:sz w:val="24"/>
          <w:szCs w:val="24"/>
        </w:rPr>
        <w:t xml:space="preserve">Nitrosophaerales </w:t>
      </w:r>
      <w:r w:rsidR="007F0C9D">
        <w:rPr>
          <w:sz w:val="24"/>
          <w:szCs w:val="24"/>
        </w:rPr>
        <w:t xml:space="preserve">as NS. </w:t>
      </w:r>
      <w:r w:rsidR="00BB3A18"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00BB3A18" w:rsidRPr="002A49EF">
        <w:rPr>
          <w:sz w:val="24"/>
          <w:szCs w:val="24"/>
        </w:rPr>
        <w:t xml:space="preserve"> in December 2018). In contrast, the PW metagenome contained AOA-</w:t>
      </w:r>
      <w:r w:rsidR="00BB3A18" w:rsidRPr="002A49EF">
        <w:rPr>
          <w:sz w:val="24"/>
          <w:szCs w:val="24"/>
        </w:rPr>
        <w:lastRenderedPageBreak/>
        <w:t xml:space="preserve">identified ASVs across all time points, including taxonomic units assigned to </w:t>
      </w:r>
      <w:r w:rsidR="007F0C9D" w:rsidRPr="007F0C9D">
        <w:rPr>
          <w:sz w:val="24"/>
          <w:szCs w:val="24"/>
        </w:rPr>
        <w:t>NP</w:t>
      </w:r>
      <w:r w:rsidR="00BB3A18" w:rsidRPr="002A49EF">
        <w:rPr>
          <w:sz w:val="24"/>
          <w:szCs w:val="24"/>
        </w:rPr>
        <w:t xml:space="preserve"> (</w:t>
      </w:r>
      <w:r w:rsidR="007F0C9D">
        <w:rPr>
          <w:sz w:val="24"/>
          <w:szCs w:val="24"/>
        </w:rPr>
        <w:t>NP-</w:t>
      </w:r>
      <w:r w:rsidR="00560CD5">
        <w:rPr>
          <w:sz w:val="24"/>
          <w:szCs w:val="24"/>
        </w:rPr>
        <w:t>η</w:t>
      </w:r>
      <w:r w:rsidR="00BB3A18" w:rsidRPr="002A49EF">
        <w:rPr>
          <w:sz w:val="24"/>
          <w:szCs w:val="24"/>
        </w:rPr>
        <w:t xml:space="preserve">) and </w:t>
      </w:r>
      <w:r w:rsidR="007F0C9D" w:rsidRPr="007F0C9D">
        <w:rPr>
          <w:sz w:val="24"/>
          <w:szCs w:val="24"/>
        </w:rPr>
        <w:t>NS</w:t>
      </w:r>
      <w:r w:rsidR="007F0C9D">
        <w:rPr>
          <w:i/>
          <w:sz w:val="24"/>
          <w:szCs w:val="24"/>
        </w:rPr>
        <w:t xml:space="preserve"> </w:t>
      </w:r>
      <w:r w:rsidR="00BB3A18"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00BB3A18" w:rsidRPr="002A49EF">
        <w:rPr>
          <w:sz w:val="24"/>
          <w:szCs w:val="24"/>
        </w:rPr>
        <w:t xml:space="preserve">, </w:t>
      </w:r>
      <w:r w:rsidR="007F0C9D">
        <w:rPr>
          <w:sz w:val="24"/>
          <w:szCs w:val="24"/>
        </w:rPr>
        <w:t>NS-</w:t>
      </w:r>
      <w:r w:rsidR="00560CD5">
        <w:rPr>
          <w:sz w:val="24"/>
          <w:szCs w:val="24"/>
        </w:rPr>
        <w:t>ζ</w:t>
      </w:r>
      <w:r w:rsidR="00BB3A18" w:rsidRPr="002A49EF">
        <w:rPr>
          <w:sz w:val="24"/>
          <w:szCs w:val="24"/>
        </w:rPr>
        <w:t xml:space="preserve"> and </w:t>
      </w:r>
      <w:r w:rsidR="007F0C9D">
        <w:rPr>
          <w:sz w:val="24"/>
          <w:szCs w:val="24"/>
        </w:rPr>
        <w:t>NS-UD</w:t>
      </w:r>
      <w:r w:rsidR="00BB3A18" w:rsidRPr="002A49EF">
        <w:rPr>
          <w:sz w:val="24"/>
          <w:szCs w:val="24"/>
        </w:rPr>
        <w:t xml:space="preserve">), as well as additional unidentified AOA ASVs. There were no ASVs assigned to </w:t>
      </w:r>
      <w:r w:rsidR="007F0C9D" w:rsidRPr="007F0C9D">
        <w:rPr>
          <w:sz w:val="24"/>
          <w:szCs w:val="24"/>
        </w:rPr>
        <w:t>NC</w:t>
      </w:r>
      <w:r w:rsidR="00BB3A18" w:rsidRPr="002A49EF">
        <w:rPr>
          <w:sz w:val="24"/>
          <w:szCs w:val="24"/>
        </w:rPr>
        <w:t xml:space="preserve"> in either site. </w:t>
      </w:r>
      <w:r w:rsidR="0009771A" w:rsidRPr="002A49EF">
        <w:rPr>
          <w:sz w:val="24"/>
          <w:szCs w:val="24"/>
        </w:rPr>
        <w:t xml:space="preserve">All AOA clade absolute abundances were stable over time (Kruskal-Wallis),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D12275" w:rsidRPr="002A49EF">
        <w:rPr>
          <w:sz w:val="24"/>
          <w:szCs w:val="24"/>
        </w:rPr>
        <w:t xml:space="preserve"> </w:t>
      </w:r>
      <w:del w:id="117" w:author="Haitao Wang" w:date="2024-05-14T16:33:00Z">
        <w:r w:rsidR="00D12275" w:rsidRPr="002A49EF" w:rsidDel="007D43AF">
          <w:rPr>
            <w:sz w:val="24"/>
            <w:szCs w:val="24"/>
          </w:rPr>
          <w:delText xml:space="preserve">and ASVs that were undefined within the structure of </w:delText>
        </w:r>
      </w:del>
      <w:r w:rsidR="000B3B47" w:rsidRPr="002A49EF">
        <w:rPr>
          <w:noProof/>
          <w:lang w:val="en-US"/>
        </w:rPr>
        <w:drawing>
          <wp:anchor distT="0" distB="0" distL="114300" distR="114300" simplePos="0" relativeHeight="251673600" behindDoc="1" locked="0" layoutInCell="1" allowOverlap="1" wp14:anchorId="220A8D88" wp14:editId="093AA8EC">
            <wp:simplePos x="0" y="0"/>
            <wp:positionH relativeFrom="column">
              <wp:posOffset>796925</wp:posOffset>
            </wp:positionH>
            <wp:positionV relativeFrom="paragraph">
              <wp:posOffset>3434080</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del w:id="118" w:author="Haitao Wang" w:date="2024-05-14T16:33:00Z">
        <w:r w:rsidR="00D12275" w:rsidRPr="002A49EF" w:rsidDel="007D43AF">
          <w:rPr>
            <w:sz w:val="24"/>
            <w:szCs w:val="24"/>
          </w:rPr>
          <w:delText>the phylogenetic tree</w:delText>
        </w:r>
      </w:del>
      <w:ins w:id="119" w:author="Haitao Wang" w:date="2024-05-14T16:33:00Z">
        <w:r w:rsidR="007D43AF">
          <w:rPr>
            <w:rFonts w:hint="eastAsia"/>
            <w:sz w:val="24"/>
            <w:szCs w:val="24"/>
            <w:lang w:eastAsia="zh-CN"/>
          </w:rPr>
          <w:t>which showed some slight increase during the drought period</w:t>
        </w:r>
      </w:ins>
      <w:r w:rsidR="00D12275" w:rsidRPr="002A49EF">
        <w:rPr>
          <w:sz w:val="24"/>
          <w:szCs w:val="24"/>
        </w:rPr>
        <w:t>.</w:t>
      </w:r>
      <w:bookmarkStart w:id="120" w:name="_am0m3rlp6om6" w:colFirst="0" w:colLast="0"/>
      <w:bookmarkEnd w:id="120"/>
      <w:r w:rsidR="000B3B47" w:rsidRPr="000B3B47">
        <w:rPr>
          <w:noProof/>
          <w:lang w:val="en-US"/>
        </w:rPr>
        <w:t xml:space="preserve"> </w:t>
      </w:r>
    </w:p>
    <w:p w14:paraId="4FDAD8F5" w14:textId="57841ADE" w:rsidR="000B3B47" w:rsidRPr="000B3B47" w:rsidRDefault="000B3B47" w:rsidP="000B3B47">
      <w:pPr>
        <w:spacing w:before="240" w:after="240" w:line="240" w:lineRule="auto"/>
        <w:rPr>
          <w:i/>
          <w:sz w:val="24"/>
          <w:szCs w:val="24"/>
        </w:rPr>
      </w:pPr>
      <w:commentRangeStart w:id="121"/>
      <w:r w:rsidRPr="002A49EF">
        <w:rPr>
          <w:i/>
          <w:sz w:val="24"/>
          <w:szCs w:val="24"/>
        </w:rPr>
        <w:t xml:space="preserve">Figure </w:t>
      </w:r>
      <w:r>
        <w:rPr>
          <w:i/>
          <w:sz w:val="24"/>
          <w:szCs w:val="24"/>
        </w:rPr>
        <w:t>4</w:t>
      </w:r>
      <w:r w:rsidRPr="002A49EF">
        <w:rPr>
          <w:i/>
          <w:sz w:val="24"/>
          <w:szCs w:val="24"/>
        </w:rPr>
        <w:t>.</w:t>
      </w:r>
      <w:commentRangeEnd w:id="121"/>
      <w:r w:rsidR="007D43AF">
        <w:rPr>
          <w:rStyle w:val="Kommentarzeichen"/>
        </w:rPr>
        <w:commentReference w:id="121"/>
      </w:r>
      <w:r w:rsidRPr="002A49EF">
        <w:rPr>
          <w:i/>
          <w:sz w:val="24"/>
          <w:szCs w:val="24"/>
        </w:rPr>
        <w:t xml:space="preserve">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the amoA database described above (Fig. 5).</w:t>
      </w:r>
      <w:bookmarkStart w:id="122" w:name="_92e5ntbgke9p" w:colFirst="0" w:colLast="0"/>
      <w:bookmarkStart w:id="123" w:name="_x31rqw6spn5d" w:colFirst="0" w:colLast="0"/>
      <w:bookmarkEnd w:id="122"/>
      <w:bookmarkEnd w:id="123"/>
      <w:r w:rsidRPr="002A49EF">
        <w:rPr>
          <w:i/>
          <w:sz w:val="24"/>
          <w:szCs w:val="24"/>
        </w:rPr>
        <w:t xml:space="preserve"> UD indicates undetermined, NT is Ca. Nitrosotaleales, NS is Nitrososphaerales and NP is Nitrosopumilales.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1633BE7A" w14:textId="08FBD795" w:rsidR="00F50ACE" w:rsidRDefault="00A81E6B" w:rsidP="00967EE9">
      <w:pPr>
        <w:spacing w:before="240" w:after="240" w:line="480" w:lineRule="auto"/>
        <w:rPr>
          <w:ins w:id="124" w:author="Haitao Wang" w:date="2024-05-15T12:14:00Z"/>
          <w:sz w:val="24"/>
          <w:szCs w:val="24"/>
          <w:lang w:val="en-US" w:eastAsia="zh-CN"/>
        </w:rPr>
      </w:pPr>
      <w:commentRangeStart w:id="125"/>
      <w:ins w:id="126" w:author="Haitao Wang" w:date="2024-05-15T11:45:00Z">
        <w:r>
          <w:rPr>
            <w:rFonts w:hint="eastAsia"/>
            <w:sz w:val="24"/>
            <w:szCs w:val="24"/>
            <w:lang w:eastAsia="zh-CN"/>
          </w:rPr>
          <w:lastRenderedPageBreak/>
          <w:t xml:space="preserve">Our study </w:t>
        </w:r>
      </w:ins>
      <w:ins w:id="127" w:author="Haitao Wang" w:date="2024-05-15T11:52:00Z">
        <w:r>
          <w:rPr>
            <w:rFonts w:hint="eastAsia"/>
            <w:sz w:val="24"/>
            <w:szCs w:val="24"/>
            <w:lang w:eastAsia="zh-CN"/>
          </w:rPr>
          <w:t>focuses o</w:t>
        </w:r>
      </w:ins>
      <w:ins w:id="128" w:author="Haitao Wang" w:date="2024-05-15T11:53:00Z">
        <w:r>
          <w:rPr>
            <w:rFonts w:hint="eastAsia"/>
            <w:sz w:val="24"/>
            <w:szCs w:val="24"/>
            <w:lang w:eastAsia="zh-CN"/>
          </w:rPr>
          <w:t>n</w:t>
        </w:r>
      </w:ins>
      <w:ins w:id="129" w:author="Haitao Wang" w:date="2024-05-15T11:45:00Z">
        <w:r>
          <w:rPr>
            <w:rFonts w:hint="eastAsia"/>
            <w:sz w:val="24"/>
            <w:szCs w:val="24"/>
            <w:lang w:eastAsia="zh-CN"/>
          </w:rPr>
          <w:t xml:space="preserve"> the responses of </w:t>
        </w:r>
      </w:ins>
      <w:ins w:id="130" w:author="Haitao Wang" w:date="2024-05-15T11:58:00Z">
        <w:r w:rsidR="00853AED">
          <w:rPr>
            <w:rFonts w:hint="eastAsia"/>
            <w:sz w:val="24"/>
            <w:szCs w:val="24"/>
            <w:lang w:eastAsia="zh-CN"/>
          </w:rPr>
          <w:t xml:space="preserve">soil </w:t>
        </w:r>
      </w:ins>
      <w:ins w:id="131" w:author="Haitao Wang" w:date="2024-05-15T11:45:00Z">
        <w:r>
          <w:rPr>
            <w:rFonts w:hint="eastAsia"/>
            <w:sz w:val="24"/>
            <w:szCs w:val="24"/>
            <w:lang w:eastAsia="zh-CN"/>
          </w:rPr>
          <w:t>ammonia oxidizers, AOA and AOB, to a sever</w:t>
        </w:r>
      </w:ins>
      <w:ins w:id="132" w:author="Haitao Wang" w:date="2024-05-15T11:46:00Z">
        <w:r>
          <w:rPr>
            <w:rFonts w:hint="eastAsia"/>
            <w:sz w:val="24"/>
            <w:szCs w:val="24"/>
            <w:lang w:eastAsia="zh-CN"/>
          </w:rPr>
          <w:t>e</w:t>
        </w:r>
      </w:ins>
      <w:ins w:id="133" w:author="Haitao Wang" w:date="2024-05-15T11:45:00Z">
        <w:r>
          <w:rPr>
            <w:rFonts w:hint="eastAsia"/>
            <w:sz w:val="24"/>
            <w:szCs w:val="24"/>
            <w:lang w:eastAsia="zh-CN"/>
          </w:rPr>
          <w:t xml:space="preserve"> summer </w:t>
        </w:r>
      </w:ins>
      <w:ins w:id="134" w:author="Haitao Wang" w:date="2024-05-15T11:46:00Z">
        <w:r>
          <w:rPr>
            <w:sz w:val="24"/>
            <w:szCs w:val="24"/>
            <w:lang w:eastAsia="zh-CN"/>
          </w:rPr>
          <w:t>drought</w:t>
        </w:r>
        <w:r>
          <w:rPr>
            <w:rFonts w:hint="eastAsia"/>
            <w:sz w:val="24"/>
            <w:szCs w:val="24"/>
            <w:lang w:eastAsia="zh-CN"/>
          </w:rPr>
          <w:t xml:space="preserve"> event</w:t>
        </w:r>
      </w:ins>
      <w:ins w:id="135" w:author="Haitao Wang" w:date="2024-05-15T11:58:00Z">
        <w:r w:rsidR="00853AED">
          <w:rPr>
            <w:rFonts w:hint="eastAsia"/>
            <w:sz w:val="24"/>
            <w:szCs w:val="24"/>
            <w:lang w:eastAsia="zh-CN"/>
          </w:rPr>
          <w:t xml:space="preserve"> in rewetted fens</w:t>
        </w:r>
      </w:ins>
      <w:ins w:id="136" w:author="Haitao Wang" w:date="2024-05-15T11:46:00Z">
        <w:r>
          <w:rPr>
            <w:rFonts w:hint="eastAsia"/>
            <w:sz w:val="24"/>
            <w:szCs w:val="24"/>
            <w:lang w:eastAsia="zh-CN"/>
          </w:rPr>
          <w:t xml:space="preserve">. </w:t>
        </w:r>
      </w:ins>
      <w:ins w:id="137" w:author="Haitao Wang" w:date="2024-05-15T11:51:00Z">
        <w:r>
          <w:rPr>
            <w:rFonts w:hint="eastAsia"/>
            <w:sz w:val="24"/>
            <w:szCs w:val="24"/>
            <w:lang w:eastAsia="zh-CN"/>
          </w:rPr>
          <w:t>A</w:t>
        </w:r>
      </w:ins>
      <w:ins w:id="138" w:author="Haitao Wang" w:date="2024-05-15T11:52:00Z">
        <w:r>
          <w:rPr>
            <w:rFonts w:hint="eastAsia"/>
            <w:sz w:val="24"/>
            <w:szCs w:val="24"/>
            <w:lang w:eastAsia="zh-CN"/>
          </w:rPr>
          <w:t xml:space="preserve"> non-biased K-means </w:t>
        </w:r>
        <w:r>
          <w:rPr>
            <w:sz w:val="24"/>
            <w:szCs w:val="24"/>
            <w:lang w:eastAsia="zh-CN"/>
          </w:rPr>
          <w:t>approach</w:t>
        </w:r>
        <w:r>
          <w:rPr>
            <w:rFonts w:hint="eastAsia"/>
            <w:sz w:val="24"/>
            <w:szCs w:val="24"/>
            <w:lang w:eastAsia="zh-CN"/>
          </w:rPr>
          <w:t xml:space="preserve"> was deployed </w:t>
        </w:r>
      </w:ins>
      <w:ins w:id="139" w:author="Haitao Wang" w:date="2024-05-15T11:54:00Z">
        <w:r w:rsidR="000D5E69">
          <w:rPr>
            <w:rFonts w:hint="eastAsia"/>
            <w:sz w:val="24"/>
            <w:szCs w:val="24"/>
            <w:lang w:eastAsia="zh-CN"/>
          </w:rPr>
          <w:t>for a confident determination of drought and non-drought periods, using water level data over a co</w:t>
        </w:r>
      </w:ins>
      <w:ins w:id="140" w:author="Haitao Wang" w:date="2024-05-15T11:55:00Z">
        <w:r w:rsidR="000D5E69">
          <w:rPr>
            <w:rFonts w:hint="eastAsia"/>
            <w:sz w:val="24"/>
            <w:szCs w:val="24"/>
            <w:lang w:eastAsia="zh-CN"/>
          </w:rPr>
          <w:t>urse of 3 years. With this, we used d</w:t>
        </w:r>
      </w:ins>
      <w:ins w:id="141" w:author="Haitao Wang" w:date="2024-05-15T11:46:00Z">
        <w:r>
          <w:rPr>
            <w:rFonts w:hint="eastAsia"/>
            <w:sz w:val="24"/>
            <w:szCs w:val="24"/>
            <w:lang w:eastAsia="zh-CN"/>
          </w:rPr>
          <w:t xml:space="preserve">ifferent proxies, </w:t>
        </w:r>
      </w:ins>
      <w:ins w:id="142" w:author="Haitao Wang" w:date="2024-05-15T11:47:00Z">
        <w:r>
          <w:rPr>
            <w:rFonts w:hint="eastAsia"/>
            <w:sz w:val="24"/>
            <w:szCs w:val="24"/>
            <w:lang w:eastAsia="zh-CN"/>
          </w:rPr>
          <w:t xml:space="preserve">including both DNA- and RNA-based </w:t>
        </w:r>
      </w:ins>
      <w:ins w:id="143" w:author="Haitao Wang" w:date="2024-05-15T11:48:00Z">
        <w:r>
          <w:rPr>
            <w:rFonts w:hint="eastAsia"/>
            <w:sz w:val="24"/>
            <w:szCs w:val="24"/>
            <w:lang w:val="en-US" w:eastAsia="zh-CN"/>
          </w:rPr>
          <w:t>16S rRNA gene and amoA gene</w:t>
        </w:r>
      </w:ins>
      <w:ins w:id="144" w:author="Haitao Wang" w:date="2024-05-15T11:49:00Z">
        <w:r>
          <w:rPr>
            <w:rFonts w:hint="eastAsia"/>
            <w:sz w:val="24"/>
            <w:szCs w:val="24"/>
            <w:lang w:val="en-US" w:eastAsia="zh-CN"/>
          </w:rPr>
          <w:t xml:space="preserve">, </w:t>
        </w:r>
      </w:ins>
      <w:ins w:id="145" w:author="Haitao Wang" w:date="2024-05-15T11:55:00Z">
        <w:r w:rsidR="000D5E69">
          <w:rPr>
            <w:rFonts w:hint="eastAsia"/>
            <w:sz w:val="24"/>
            <w:szCs w:val="24"/>
            <w:lang w:val="en-US" w:eastAsia="zh-CN"/>
          </w:rPr>
          <w:t>to detect</w:t>
        </w:r>
      </w:ins>
      <w:ins w:id="146" w:author="Haitao Wang" w:date="2024-05-15T11:50:00Z">
        <w:r>
          <w:rPr>
            <w:rFonts w:hint="eastAsia"/>
            <w:sz w:val="24"/>
            <w:szCs w:val="24"/>
            <w:lang w:val="en-US" w:eastAsia="zh-CN"/>
          </w:rPr>
          <w:t xml:space="preserve"> abundance changes</w:t>
        </w:r>
      </w:ins>
      <w:ins w:id="147" w:author="Haitao Wang" w:date="2024-05-15T11:59:00Z">
        <w:r w:rsidR="00853AED">
          <w:rPr>
            <w:rFonts w:hint="eastAsia"/>
            <w:sz w:val="24"/>
            <w:szCs w:val="24"/>
            <w:lang w:val="en-US" w:eastAsia="zh-CN"/>
          </w:rPr>
          <w:t xml:space="preserve"> during the 2018 drought cycle</w:t>
        </w:r>
      </w:ins>
      <w:ins w:id="148" w:author="Haitao Wang" w:date="2024-05-15T11:50:00Z">
        <w:r>
          <w:rPr>
            <w:rFonts w:hint="eastAsia"/>
            <w:sz w:val="24"/>
            <w:szCs w:val="24"/>
            <w:lang w:val="en-US" w:eastAsia="zh-CN"/>
          </w:rPr>
          <w:t xml:space="preserve">. While different proxies showed different patterns, </w:t>
        </w:r>
      </w:ins>
      <w:ins w:id="149" w:author="Haitao Wang" w:date="2024-05-15T11:51:00Z">
        <w:r>
          <w:rPr>
            <w:rFonts w:hint="eastAsia"/>
            <w:sz w:val="24"/>
            <w:szCs w:val="24"/>
            <w:lang w:val="en-US" w:eastAsia="zh-CN"/>
          </w:rPr>
          <w:t>RT-qPCR</w:t>
        </w:r>
      </w:ins>
      <w:ins w:id="150" w:author="Haitao Wang" w:date="2024-05-15T11:56:00Z">
        <w:r w:rsidR="00853AED">
          <w:rPr>
            <w:rFonts w:hint="eastAsia"/>
            <w:sz w:val="24"/>
            <w:szCs w:val="24"/>
            <w:lang w:val="en-US" w:eastAsia="zh-CN"/>
          </w:rPr>
          <w:t xml:space="preserve"> </w:t>
        </w:r>
      </w:ins>
      <w:ins w:id="151" w:author="Haitao Wang" w:date="2024-05-15T11:57:00Z">
        <w:r w:rsidR="00853AED">
          <w:rPr>
            <w:rFonts w:hint="eastAsia"/>
            <w:sz w:val="24"/>
            <w:szCs w:val="24"/>
            <w:lang w:val="en-US" w:eastAsia="zh-CN"/>
          </w:rPr>
          <w:t xml:space="preserve">suggested a </w:t>
        </w:r>
      </w:ins>
      <w:ins w:id="152" w:author="Haitao Wang" w:date="2024-05-15T11:58:00Z">
        <w:r w:rsidR="00853AED">
          <w:rPr>
            <w:rFonts w:hint="eastAsia"/>
            <w:sz w:val="24"/>
            <w:szCs w:val="24"/>
            <w:lang w:val="en-US" w:eastAsia="zh-CN"/>
          </w:rPr>
          <w:t xml:space="preserve">strong increase of AOB </w:t>
        </w:r>
        <w:bookmarkStart w:id="153" w:name="OLE_LINK1"/>
        <w:r w:rsidR="00853AED">
          <w:rPr>
            <w:rFonts w:hint="eastAsia"/>
            <w:sz w:val="24"/>
            <w:szCs w:val="24"/>
            <w:lang w:val="en-US" w:eastAsia="zh-CN"/>
          </w:rPr>
          <w:t>abundances</w:t>
        </w:r>
        <w:bookmarkEnd w:id="153"/>
        <w:r w:rsidR="00853AED">
          <w:rPr>
            <w:rFonts w:hint="eastAsia"/>
            <w:sz w:val="24"/>
            <w:szCs w:val="24"/>
            <w:lang w:val="en-US" w:eastAsia="zh-CN"/>
          </w:rPr>
          <w:t xml:space="preserve"> in both sites</w:t>
        </w:r>
      </w:ins>
      <w:ins w:id="154" w:author="Haitao Wang" w:date="2024-05-15T12:00:00Z">
        <w:r w:rsidR="00B94297">
          <w:rPr>
            <w:rFonts w:hint="eastAsia"/>
            <w:sz w:val="24"/>
            <w:szCs w:val="24"/>
            <w:lang w:val="en-US" w:eastAsia="zh-CN"/>
          </w:rPr>
          <w:t xml:space="preserve">, </w:t>
        </w:r>
        <w:r w:rsidR="00B94297">
          <w:rPr>
            <w:sz w:val="24"/>
            <w:szCs w:val="24"/>
            <w:lang w:val="en-US" w:eastAsia="zh-CN"/>
          </w:rPr>
          <w:t>and</w:t>
        </w:r>
        <w:r w:rsidR="00B94297">
          <w:rPr>
            <w:rFonts w:hint="eastAsia"/>
            <w:sz w:val="24"/>
            <w:szCs w:val="24"/>
            <w:lang w:val="en-US" w:eastAsia="zh-CN"/>
          </w:rPr>
          <w:t xml:space="preserve"> a </w:t>
        </w:r>
      </w:ins>
      <w:ins w:id="155" w:author="Haitao Wang" w:date="2024-05-15T12:01:00Z">
        <w:r w:rsidR="00B94297">
          <w:rPr>
            <w:rFonts w:hint="eastAsia"/>
            <w:sz w:val="24"/>
            <w:szCs w:val="24"/>
            <w:lang w:val="en-US" w:eastAsia="zh-CN"/>
          </w:rPr>
          <w:t xml:space="preserve">significant increase of </w:t>
        </w:r>
      </w:ins>
      <w:ins w:id="156" w:author="Haitao Wang" w:date="2024-05-15T12:00:00Z">
        <w:r w:rsidR="00B94297">
          <w:rPr>
            <w:rFonts w:hint="eastAsia"/>
            <w:sz w:val="24"/>
            <w:szCs w:val="24"/>
            <w:lang w:val="en-US" w:eastAsia="zh-CN"/>
          </w:rPr>
          <w:t xml:space="preserve">AOA </w:t>
        </w:r>
      </w:ins>
      <w:ins w:id="157" w:author="Haitao Wang" w:date="2024-05-15T12:01:00Z">
        <w:r w:rsidR="00B94297">
          <w:rPr>
            <w:rFonts w:hint="eastAsia"/>
            <w:sz w:val="24"/>
            <w:szCs w:val="24"/>
            <w:lang w:val="en-US" w:eastAsia="zh-CN"/>
          </w:rPr>
          <w:t xml:space="preserve">abundances </w:t>
        </w:r>
      </w:ins>
      <w:ins w:id="158" w:author="Haitao Wang" w:date="2024-05-15T12:00:00Z">
        <w:r w:rsidR="00B94297">
          <w:rPr>
            <w:rFonts w:hint="eastAsia"/>
            <w:sz w:val="24"/>
            <w:szCs w:val="24"/>
            <w:lang w:val="en-US" w:eastAsia="zh-CN"/>
          </w:rPr>
          <w:t>in one site</w:t>
        </w:r>
      </w:ins>
      <w:ins w:id="159" w:author="Haitao Wang" w:date="2024-05-15T12:01:00Z">
        <w:r w:rsidR="00B94297">
          <w:rPr>
            <w:rFonts w:hint="eastAsia"/>
            <w:sz w:val="24"/>
            <w:szCs w:val="24"/>
            <w:lang w:val="en-US" w:eastAsia="zh-CN"/>
          </w:rPr>
          <w:t xml:space="preserve">. </w:t>
        </w:r>
      </w:ins>
      <w:ins w:id="160" w:author="Haitao Wang" w:date="2024-05-15T12:12:00Z">
        <w:r w:rsidR="00F50ACE">
          <w:rPr>
            <w:rFonts w:hint="eastAsia"/>
            <w:sz w:val="24"/>
            <w:szCs w:val="24"/>
            <w:lang w:val="en-US" w:eastAsia="zh-CN"/>
          </w:rPr>
          <w:t xml:space="preserve">This is in line with our hypothesis that </w:t>
        </w:r>
      </w:ins>
      <w:ins w:id="161" w:author="Haitao Wang" w:date="2024-05-15T12:13:00Z">
        <w:r w:rsidR="00F50ACE">
          <w:rPr>
            <w:rFonts w:hint="eastAsia"/>
            <w:sz w:val="24"/>
            <w:szCs w:val="24"/>
            <w:lang w:val="en-US" w:eastAsia="zh-CN"/>
          </w:rPr>
          <w:t>aer</w:t>
        </w:r>
      </w:ins>
      <w:ins w:id="162" w:author="Haitao Wang" w:date="2024-05-15T12:14:00Z">
        <w:r w:rsidR="00F50ACE">
          <w:rPr>
            <w:rFonts w:hint="eastAsia"/>
            <w:sz w:val="24"/>
            <w:szCs w:val="24"/>
            <w:lang w:val="en-US" w:eastAsia="zh-CN"/>
          </w:rPr>
          <w:t>ation after water level lowers facilitate</w:t>
        </w:r>
      </w:ins>
      <w:ins w:id="163" w:author="Haitao Wang" w:date="2024-05-15T12:16:00Z">
        <w:r w:rsidR="00F50ACE">
          <w:rPr>
            <w:rFonts w:hint="eastAsia"/>
            <w:sz w:val="24"/>
            <w:szCs w:val="24"/>
            <w:lang w:val="en-US" w:eastAsia="zh-CN"/>
          </w:rPr>
          <w:t>s</w:t>
        </w:r>
      </w:ins>
      <w:ins w:id="164" w:author="Haitao Wang" w:date="2024-05-15T12:14:00Z">
        <w:r w:rsidR="00F50ACE">
          <w:rPr>
            <w:rFonts w:hint="eastAsia"/>
            <w:sz w:val="24"/>
            <w:szCs w:val="24"/>
            <w:lang w:val="en-US" w:eastAsia="zh-CN"/>
          </w:rPr>
          <w:t xml:space="preserve"> the aerobic ammonia oxidizing microbes</w:t>
        </w:r>
      </w:ins>
      <w:ins w:id="165" w:author="Haitao Wang" w:date="2024-05-15T12:15:00Z">
        <w:r w:rsidR="00F50ACE">
          <w:rPr>
            <w:rFonts w:hint="eastAsia"/>
            <w:sz w:val="24"/>
            <w:szCs w:val="24"/>
            <w:lang w:val="en-US" w:eastAsia="zh-CN"/>
          </w:rPr>
          <w:t>. However, AOA showed much weaker changes than AOB, which contrasts our oth</w:t>
        </w:r>
      </w:ins>
      <w:ins w:id="166" w:author="Haitao Wang" w:date="2024-05-15T12:16:00Z">
        <w:r w:rsidR="00F50ACE">
          <w:rPr>
            <w:rFonts w:hint="eastAsia"/>
            <w:sz w:val="24"/>
            <w:szCs w:val="24"/>
            <w:lang w:val="en-US" w:eastAsia="zh-CN"/>
          </w:rPr>
          <w:t xml:space="preserve">er hypothesis that </w:t>
        </w:r>
        <w:r w:rsidR="00F50ACE" w:rsidRPr="00CD4B01">
          <w:rPr>
            <w:sz w:val="24"/>
            <w:szCs w:val="24"/>
          </w:rPr>
          <w:t>higher substrate affinity</w:t>
        </w:r>
        <w:r w:rsidR="00F50ACE">
          <w:rPr>
            <w:rFonts w:hint="eastAsia"/>
            <w:sz w:val="24"/>
            <w:szCs w:val="24"/>
            <w:lang w:eastAsia="zh-CN"/>
          </w:rPr>
          <w:t xml:space="preserve"> of AOA over AOB </w:t>
        </w:r>
      </w:ins>
      <w:ins w:id="167" w:author="Haitao Wang" w:date="2024-05-15T12:17:00Z">
        <w:r w:rsidR="00F50ACE">
          <w:rPr>
            <w:rFonts w:hint="eastAsia"/>
            <w:sz w:val="24"/>
            <w:szCs w:val="24"/>
            <w:lang w:eastAsia="zh-CN"/>
          </w:rPr>
          <w:t xml:space="preserve">leads to stronger responses. </w:t>
        </w:r>
      </w:ins>
      <w:commentRangeEnd w:id="125"/>
      <w:ins w:id="168" w:author="Haitao Wang" w:date="2024-05-15T12:20:00Z">
        <w:r w:rsidR="002913C9">
          <w:rPr>
            <w:rStyle w:val="Kommentarzeichen"/>
          </w:rPr>
          <w:commentReference w:id="125"/>
        </w:r>
      </w:ins>
    </w:p>
    <w:p w14:paraId="7066AC1A" w14:textId="5B3F46F6" w:rsidR="00F10D67" w:rsidRDefault="00F10D67" w:rsidP="00967EE9">
      <w:pPr>
        <w:spacing w:before="240" w:after="240" w:line="480" w:lineRule="auto"/>
        <w:rPr>
          <w:ins w:id="169" w:author="Haitao Wang" w:date="2024-05-14T17:57:00Z"/>
          <w:sz w:val="24"/>
          <w:szCs w:val="24"/>
          <w:lang w:eastAsia="zh-CN"/>
        </w:rPr>
      </w:pPr>
      <w:ins w:id="170" w:author="Haitao Wang" w:date="2024-05-14T17:57:00Z">
        <w:r>
          <w:rPr>
            <w:rFonts w:hint="eastAsia"/>
            <w:sz w:val="24"/>
            <w:szCs w:val="24"/>
            <w:lang w:eastAsia="zh-CN"/>
          </w:rPr>
          <w:t>Compare the methodology</w:t>
        </w:r>
      </w:ins>
      <w:ins w:id="171" w:author="Haitao Wang" w:date="2024-05-15T12:18:00Z">
        <w:r w:rsidR="00652D06">
          <w:rPr>
            <w:rFonts w:hint="eastAsia"/>
            <w:sz w:val="24"/>
            <w:szCs w:val="24"/>
            <w:lang w:eastAsia="zh-CN"/>
          </w:rPr>
          <w:t>, why different, which one is better, more accurate</w:t>
        </w:r>
      </w:ins>
    </w:p>
    <w:p w14:paraId="47F2DBDF" w14:textId="5319994D" w:rsidR="00F10D67" w:rsidRDefault="009A3504" w:rsidP="00967EE9">
      <w:pPr>
        <w:spacing w:before="240" w:after="240" w:line="480" w:lineRule="auto"/>
        <w:rPr>
          <w:ins w:id="172" w:author="Haitao Wang" w:date="2024-05-14T17:57:00Z"/>
          <w:sz w:val="24"/>
          <w:szCs w:val="24"/>
          <w:lang w:eastAsia="zh-CN"/>
        </w:rPr>
      </w:pPr>
      <w:ins w:id="173" w:author="Haitao Wang" w:date="2024-05-14T17:56:00Z">
        <w:r>
          <w:rPr>
            <w:rFonts w:hint="eastAsia"/>
            <w:sz w:val="24"/>
            <w:szCs w:val="24"/>
            <w:lang w:eastAsia="zh-CN"/>
          </w:rPr>
          <w:t>Expla</w:t>
        </w:r>
        <w:r w:rsidR="00F10D67">
          <w:rPr>
            <w:rFonts w:hint="eastAsia"/>
            <w:sz w:val="24"/>
            <w:szCs w:val="24"/>
            <w:lang w:eastAsia="zh-CN"/>
          </w:rPr>
          <w:t>in the found</w:t>
        </w:r>
      </w:ins>
      <w:ins w:id="174" w:author="Haitao Wang" w:date="2024-05-14T17:57:00Z">
        <w:r w:rsidR="00F10D67">
          <w:rPr>
            <w:rFonts w:hint="eastAsia"/>
            <w:sz w:val="24"/>
            <w:szCs w:val="24"/>
            <w:lang w:eastAsia="zh-CN"/>
          </w:rPr>
          <w:t xml:space="preserve"> pattern</w:t>
        </w:r>
      </w:ins>
      <w:ins w:id="175" w:author="Haitao Wang" w:date="2024-05-15T12:18:00Z">
        <w:r w:rsidR="00652D06">
          <w:rPr>
            <w:rFonts w:hint="eastAsia"/>
            <w:sz w:val="24"/>
            <w:szCs w:val="24"/>
            <w:lang w:eastAsia="zh-CN"/>
          </w:rPr>
          <w:t xml:space="preserve"> (RT-qPCR)</w:t>
        </w:r>
      </w:ins>
      <w:ins w:id="176" w:author="Haitao Wang" w:date="2024-05-14T17:57:00Z">
        <w:r w:rsidR="00F10D67">
          <w:rPr>
            <w:rFonts w:hint="eastAsia"/>
            <w:sz w:val="24"/>
            <w:szCs w:val="24"/>
            <w:lang w:eastAsia="zh-CN"/>
          </w:rPr>
          <w:t xml:space="preserve">. </w:t>
        </w:r>
      </w:ins>
    </w:p>
    <w:p w14:paraId="324B2FE7" w14:textId="268E9B91" w:rsidR="009A3504" w:rsidRDefault="00F10D67" w:rsidP="00967EE9">
      <w:pPr>
        <w:spacing w:before="240" w:after="240" w:line="480" w:lineRule="auto"/>
        <w:rPr>
          <w:ins w:id="177" w:author="Haitao Wang" w:date="2024-05-14T17:58:00Z"/>
          <w:sz w:val="24"/>
          <w:szCs w:val="24"/>
          <w:lang w:eastAsia="zh-CN"/>
        </w:rPr>
      </w:pPr>
      <w:ins w:id="178" w:author="Haitao Wang" w:date="2024-05-14T17:57:00Z">
        <w:r>
          <w:rPr>
            <w:rFonts w:hint="eastAsia"/>
            <w:sz w:val="24"/>
            <w:szCs w:val="24"/>
            <w:lang w:eastAsia="zh-CN"/>
          </w:rPr>
          <w:t>1) biomass, necromass, degradation, include DOC data.</w:t>
        </w:r>
      </w:ins>
    </w:p>
    <w:p w14:paraId="2325DD2F" w14:textId="5291C107" w:rsidR="00F10D67" w:rsidRDefault="00F10D67" w:rsidP="00967EE9">
      <w:pPr>
        <w:spacing w:before="240" w:after="240" w:line="480" w:lineRule="auto"/>
        <w:rPr>
          <w:ins w:id="179" w:author="Haitao Wang" w:date="2024-05-15T12:19:00Z"/>
          <w:sz w:val="24"/>
          <w:szCs w:val="24"/>
          <w:lang w:eastAsia="zh-CN"/>
        </w:rPr>
      </w:pPr>
      <w:ins w:id="180" w:author="Haitao Wang" w:date="2024-05-14T17:58:00Z">
        <w:r>
          <w:rPr>
            <w:rFonts w:hint="eastAsia"/>
            <w:sz w:val="24"/>
            <w:szCs w:val="24"/>
            <w:lang w:eastAsia="zh-CN"/>
          </w:rPr>
          <w:t>2) Other associated nitrogen-cycling microbes</w:t>
        </w:r>
      </w:ins>
      <w:bookmarkStart w:id="181" w:name="_GoBack"/>
      <w:bookmarkEnd w:id="181"/>
    </w:p>
    <w:p w14:paraId="35D84E12" w14:textId="4E7A99A0" w:rsidR="00652D06" w:rsidRDefault="00652D06" w:rsidP="00967EE9">
      <w:pPr>
        <w:spacing w:before="240" w:after="240" w:line="480" w:lineRule="auto"/>
        <w:rPr>
          <w:ins w:id="182" w:author="Haitao Wang" w:date="2024-05-14T17:58:00Z"/>
          <w:sz w:val="24"/>
          <w:szCs w:val="24"/>
          <w:lang w:eastAsia="zh-CN"/>
        </w:rPr>
      </w:pPr>
      <w:ins w:id="183" w:author="Haitao Wang" w:date="2024-05-15T12:19:00Z">
        <w:r>
          <w:rPr>
            <w:rFonts w:hint="eastAsia"/>
            <w:sz w:val="24"/>
            <w:szCs w:val="24"/>
            <w:lang w:eastAsia="zh-CN"/>
          </w:rPr>
          <w:t>3) Other associated processes, the supporting data can be from metatranscriptomes</w:t>
        </w:r>
      </w:ins>
    </w:p>
    <w:p w14:paraId="56EBA038" w14:textId="0A67C15F" w:rsidR="00F10D67" w:rsidRDefault="00F10D67" w:rsidP="00967EE9">
      <w:pPr>
        <w:spacing w:before="240" w:after="240" w:line="480" w:lineRule="auto"/>
        <w:rPr>
          <w:ins w:id="184" w:author="Haitao Wang" w:date="2024-05-14T17:59:00Z"/>
          <w:sz w:val="24"/>
          <w:szCs w:val="24"/>
          <w:lang w:eastAsia="zh-CN"/>
        </w:rPr>
      </w:pPr>
      <w:ins w:id="185" w:author="Haitao Wang" w:date="2024-05-14T17:58:00Z">
        <w:r>
          <w:rPr>
            <w:rFonts w:hint="eastAsia"/>
            <w:sz w:val="24"/>
            <w:szCs w:val="24"/>
            <w:lang w:eastAsia="zh-CN"/>
          </w:rPr>
          <w:t>Comparison between the two si</w:t>
        </w:r>
      </w:ins>
      <w:ins w:id="186" w:author="Haitao Wang" w:date="2024-05-14T17:59:00Z">
        <w:r>
          <w:rPr>
            <w:rFonts w:hint="eastAsia"/>
            <w:sz w:val="24"/>
            <w:szCs w:val="24"/>
            <w:lang w:eastAsia="zh-CN"/>
          </w:rPr>
          <w:t xml:space="preserve">tes. </w:t>
        </w:r>
      </w:ins>
    </w:p>
    <w:p w14:paraId="6B0D22B6" w14:textId="72F3E3DF" w:rsidR="00F10D67" w:rsidRDefault="00F10D67" w:rsidP="00967EE9">
      <w:pPr>
        <w:spacing w:before="240" w:after="240" w:line="480" w:lineRule="auto"/>
        <w:rPr>
          <w:ins w:id="187" w:author="Haitao Wang" w:date="2024-05-14T17:59:00Z"/>
          <w:sz w:val="24"/>
          <w:szCs w:val="24"/>
          <w:lang w:eastAsia="zh-CN"/>
        </w:rPr>
      </w:pPr>
      <w:ins w:id="188" w:author="Haitao Wang" w:date="2024-05-14T17:59:00Z">
        <w:r>
          <w:rPr>
            <w:rFonts w:hint="eastAsia"/>
            <w:sz w:val="24"/>
            <w:szCs w:val="24"/>
            <w:lang w:eastAsia="zh-CN"/>
          </w:rPr>
          <w:t>Clade distribution in times of drought, in comparison to Wang et al., 2021</w:t>
        </w:r>
      </w:ins>
    </w:p>
    <w:p w14:paraId="4ED51204" w14:textId="3E5B1315" w:rsidR="00F10D67" w:rsidRDefault="00F10D67" w:rsidP="00967EE9">
      <w:pPr>
        <w:spacing w:before="240" w:after="240" w:line="480" w:lineRule="auto"/>
        <w:rPr>
          <w:ins w:id="189" w:author="Haitao Wang" w:date="2024-05-14T17:55:00Z"/>
          <w:sz w:val="24"/>
          <w:szCs w:val="24"/>
          <w:lang w:eastAsia="zh-CN"/>
        </w:rPr>
      </w:pPr>
      <w:ins w:id="190" w:author="Haitao Wang" w:date="2024-05-14T17:59:00Z">
        <w:r>
          <w:rPr>
            <w:rFonts w:hint="eastAsia"/>
            <w:sz w:val="24"/>
            <w:szCs w:val="24"/>
            <w:lang w:eastAsia="zh-CN"/>
          </w:rPr>
          <w:t>Conclusion</w:t>
        </w:r>
      </w:ins>
    </w:p>
    <w:p w14:paraId="0CE23C83" w14:textId="77777777" w:rsidR="009A3504" w:rsidRDefault="009A3504" w:rsidP="00967EE9">
      <w:pPr>
        <w:spacing w:before="240" w:after="240" w:line="480" w:lineRule="auto"/>
        <w:rPr>
          <w:ins w:id="191" w:author="Haitao Wang" w:date="2024-05-14T17:55:00Z"/>
          <w:sz w:val="24"/>
          <w:szCs w:val="24"/>
        </w:rPr>
      </w:pPr>
    </w:p>
    <w:p w14:paraId="5C49788A" w14:textId="6B4338AD" w:rsidR="00150FE0" w:rsidRPr="002A49EF" w:rsidRDefault="005051E6" w:rsidP="00967EE9">
      <w:pPr>
        <w:spacing w:before="240" w:after="240" w:line="480" w:lineRule="auto"/>
        <w:rPr>
          <w:sz w:val="24"/>
          <w:szCs w:val="24"/>
        </w:rPr>
      </w:pPr>
      <w:r>
        <w:rPr>
          <w:sz w:val="24"/>
          <w:szCs w:val="24"/>
        </w:rPr>
        <w:lastRenderedPageBreak/>
        <w:t>In A</w:t>
      </w:r>
      <w:r w:rsidR="00967EE9" w:rsidRPr="002A49EF">
        <w:rPr>
          <w:sz w:val="24"/>
          <w:szCs w:val="24"/>
        </w:rPr>
        <w:t>pril,</w:t>
      </w:r>
      <w:r>
        <w:rPr>
          <w:sz w:val="24"/>
          <w:szCs w:val="24"/>
        </w:rPr>
        <w:t xml:space="preserve"> before the onset of the 2018 drought,</w:t>
      </w:r>
      <w:r w:rsidR="00967EE9" w:rsidRPr="002A49EF">
        <w:rPr>
          <w:sz w:val="24"/>
          <w:szCs w:val="24"/>
        </w:rPr>
        <w:t xml:space="preserve"> there was a peak in nitrogen fixation genes </w:t>
      </w:r>
      <w:r w:rsidR="00967EE9" w:rsidRPr="005051E6">
        <w:rPr>
          <w:i/>
          <w:sz w:val="24"/>
          <w:szCs w:val="24"/>
        </w:rPr>
        <w:t>ni</w:t>
      </w:r>
      <w:r w:rsidR="00967EE9" w:rsidRPr="007F0C9D">
        <w:rPr>
          <w:i/>
          <w:sz w:val="24"/>
          <w:szCs w:val="24"/>
        </w:rPr>
        <w:t>fK</w:t>
      </w:r>
      <w:r w:rsidR="00967EE9" w:rsidRPr="002A49EF">
        <w:rPr>
          <w:sz w:val="24"/>
          <w:szCs w:val="24"/>
        </w:rPr>
        <w:t xml:space="preserve"> and </w:t>
      </w:r>
      <w:r w:rsidR="00967EE9" w:rsidRPr="005051E6">
        <w:rPr>
          <w:i/>
          <w:sz w:val="24"/>
          <w:szCs w:val="24"/>
        </w:rPr>
        <w:t>ni</w:t>
      </w:r>
      <w:r w:rsidR="00967EE9" w:rsidRPr="007F0C9D">
        <w:rPr>
          <w:i/>
          <w:sz w:val="24"/>
          <w:szCs w:val="24"/>
        </w:rPr>
        <w:t>fH</w:t>
      </w:r>
      <w:r w:rsidR="00967EE9" w:rsidRPr="002A49EF">
        <w:rPr>
          <w:sz w:val="24"/>
          <w:szCs w:val="24"/>
        </w:rPr>
        <w:t xml:space="preserve"> in the PW site. Previous studies of nitrifying microbes in alpine fens of the Zoige Plateau found that </w:t>
      </w:r>
      <w:r w:rsidR="00967EE9" w:rsidRPr="005051E6">
        <w:rPr>
          <w:i/>
          <w:sz w:val="24"/>
          <w:szCs w:val="24"/>
        </w:rPr>
        <w:t>nif</w:t>
      </w:r>
      <w:r w:rsidR="00967EE9" w:rsidRPr="007F0C9D">
        <w:rPr>
          <w:i/>
          <w:sz w:val="24"/>
          <w:szCs w:val="24"/>
        </w:rPr>
        <w:t>H</w:t>
      </w:r>
      <w:r w:rsidR="00967EE9" w:rsidRPr="002A49EF">
        <w:rPr>
          <w:sz w:val="24"/>
          <w:szCs w:val="24"/>
        </w:rPr>
        <w:t xml:space="preserve"> gene copies were positively correlated with soil water content, and that </w:t>
      </w:r>
      <w:r w:rsidR="00967EE9" w:rsidRPr="005051E6">
        <w:rPr>
          <w:i/>
          <w:sz w:val="24"/>
          <w:szCs w:val="24"/>
        </w:rPr>
        <w:t>nif</w:t>
      </w:r>
      <w:r w:rsidR="00967EE9" w:rsidRPr="007F0C9D">
        <w:rPr>
          <w:i/>
          <w:sz w:val="24"/>
          <w:szCs w:val="24"/>
        </w:rPr>
        <w:t>D</w:t>
      </w:r>
      <w:r w:rsidR="00967EE9" w:rsidRPr="002A49EF">
        <w:rPr>
          <w:sz w:val="24"/>
          <w:szCs w:val="24"/>
        </w:rPr>
        <w:t xml:space="preserve"> gene copies decreased by 25% after the onset of an extreme drought </w:t>
      </w:r>
      <w:r w:rsidR="00967EE9" w:rsidRPr="002A49EF">
        <w:rPr>
          <w:sz w:val="24"/>
          <w:szCs w:val="24"/>
        </w:rPr>
        <w:fldChar w:fldCharType="begin"/>
      </w:r>
      <w:r w:rsidR="00A74C1C">
        <w:rPr>
          <w:sz w:val="24"/>
          <w:szCs w:val="24"/>
        </w:rPr>
        <w:instrText xml:space="preserve"> ADDIN ZOTERO_ITEM CSL_CITATION {"citationID":"KBIjgKUN","properties":{"formattedCitation":"[35, 69]","plainCitation":"[35, 69]","noteIndex":0},"citationItems":[{"id":31,"uris":["http://zotero.org/users/local/lzRxkMmx/items/TCJKHK58"],"itemData":{"id":31,"type":"article-journal","container-title":"Front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00967EE9" w:rsidRPr="002A49EF">
        <w:rPr>
          <w:sz w:val="24"/>
          <w:szCs w:val="24"/>
        </w:rPr>
        <w:fldChar w:fldCharType="separate"/>
      </w:r>
      <w:r w:rsidR="00A74C1C" w:rsidRPr="00A74C1C">
        <w:rPr>
          <w:sz w:val="24"/>
        </w:rPr>
        <w:t>[35, 69]</w:t>
      </w:r>
      <w:r w:rsidR="00967EE9" w:rsidRPr="002A49EF">
        <w:rPr>
          <w:sz w:val="24"/>
          <w:szCs w:val="24"/>
        </w:rPr>
        <w:fldChar w:fldCharType="end"/>
      </w:r>
      <w:r w:rsidR="00967EE9" w:rsidRPr="002A49EF">
        <w:rPr>
          <w:sz w:val="24"/>
          <w:szCs w:val="24"/>
        </w:rPr>
        <w:t xml:space="preserve">. </w:t>
      </w:r>
      <w:r w:rsidR="00D85E0B" w:rsidRPr="002A49EF">
        <w:rPr>
          <w:sz w:val="24"/>
          <w:szCs w:val="24"/>
        </w:rPr>
        <w:t xml:space="preserve">The evidence for higher nitrogen fixation rates under PW’s typical hydrological condition supports these previous findings, with the subsequent decrease in both </w:t>
      </w:r>
      <w:r w:rsidR="00D85E0B" w:rsidRPr="005051E6">
        <w:rPr>
          <w:i/>
          <w:sz w:val="24"/>
          <w:szCs w:val="24"/>
        </w:rPr>
        <w:t>nif</w:t>
      </w:r>
      <w:r w:rsidR="00D85E0B" w:rsidRPr="007F0C9D">
        <w:rPr>
          <w:i/>
          <w:sz w:val="24"/>
          <w:szCs w:val="24"/>
        </w:rPr>
        <w:t>K</w:t>
      </w:r>
      <w:r w:rsidR="00D85E0B" w:rsidRPr="002A49EF">
        <w:rPr>
          <w:sz w:val="24"/>
          <w:szCs w:val="24"/>
        </w:rPr>
        <w:t xml:space="preserve"> and </w:t>
      </w:r>
      <w:r w:rsidR="00D85E0B" w:rsidRPr="005051E6">
        <w:rPr>
          <w:i/>
          <w:sz w:val="24"/>
          <w:szCs w:val="24"/>
        </w:rPr>
        <w:t>ni</w:t>
      </w:r>
      <w:r w:rsidR="00D85E0B" w:rsidRPr="007F0C9D">
        <w:rPr>
          <w:i/>
          <w:sz w:val="24"/>
          <w:szCs w:val="24"/>
        </w:rPr>
        <w:t>fH</w:t>
      </w:r>
      <w:r w:rsidR="00D85E0B" w:rsidRPr="002A49EF">
        <w:rPr>
          <w:sz w:val="24"/>
          <w:szCs w:val="24"/>
        </w:rPr>
        <w:t xml:space="preserve"> genes after water table depression confirming the expected drought response of nitrogen fixing microbes to drought.</w:t>
      </w:r>
    </w:p>
    <w:p w14:paraId="13C5E834" w14:textId="679245A2" w:rsidR="0047442F" w:rsidRPr="002A49EF" w:rsidRDefault="003C33AE" w:rsidP="003C33AE">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sidR="005051E6">
        <w:rPr>
          <w:sz w:val="24"/>
          <w:szCs w:val="24"/>
        </w:rPr>
        <w:t>xygen into the peatland topsoil</w:t>
      </w:r>
      <w:r w:rsidRPr="002A49EF">
        <w:rPr>
          <w:sz w:val="24"/>
          <w:szCs w:val="24"/>
        </w:rPr>
        <w:t xml:space="preserve"> as the water table fell, as b</w:t>
      </w:r>
      <w:r w:rsidR="006F1134" w:rsidRPr="002A49EF">
        <w:rPr>
          <w:sz w:val="24"/>
          <w:szCs w:val="24"/>
        </w:rPr>
        <w:t>oth groups are obligate aerobes</w:t>
      </w:r>
      <w:r w:rsidR="00533F7D" w:rsidRPr="002A49EF">
        <w:rPr>
          <w:sz w:val="24"/>
          <w:szCs w:val="24"/>
        </w:rPr>
        <w:t xml:space="preserve">. </w:t>
      </w:r>
      <w:commentRangeStart w:id="192"/>
      <w:r w:rsidRPr="002A49EF">
        <w:rPr>
          <w:sz w:val="24"/>
          <w:szCs w:val="24"/>
        </w:rPr>
        <w:t>Further, active microbial biomass (proxied by RNA content) was at its maximum in August, suggesting that the increase in AOA and AOB activity could be in response to the greater overall microbial abundance</w:t>
      </w:r>
      <w:r w:rsidR="006B51AE" w:rsidRPr="002A49EF">
        <w:rPr>
          <w:sz w:val="24"/>
          <w:szCs w:val="24"/>
        </w:rPr>
        <w:t>, although RNA content</w:t>
      </w:r>
      <w:r w:rsidR="0047442F" w:rsidRPr="002A49EF">
        <w:rPr>
          <w:sz w:val="24"/>
          <w:szCs w:val="24"/>
        </w:rPr>
        <w:t xml:space="preserve"> in the soil</w:t>
      </w:r>
      <w:r w:rsidR="006B51AE" w:rsidRPr="002A49EF">
        <w:rPr>
          <w:sz w:val="24"/>
          <w:szCs w:val="24"/>
        </w:rPr>
        <w:t xml:space="preserve"> was not significantly dynamic in either site</w:t>
      </w:r>
      <w:r w:rsidR="0047442F" w:rsidRPr="002A49EF">
        <w:rPr>
          <w:sz w:val="24"/>
          <w:szCs w:val="24"/>
        </w:rPr>
        <w:t xml:space="preserve">. </w:t>
      </w:r>
      <w:commentRangeEnd w:id="192"/>
      <w:r w:rsidR="00AA21D4">
        <w:rPr>
          <w:rStyle w:val="Kommentarzeichen"/>
        </w:rPr>
        <w:commentReference w:id="192"/>
      </w:r>
    </w:p>
    <w:p w14:paraId="6A46CE33" w14:textId="6C26A923" w:rsidR="00F42C3E" w:rsidRPr="002A49EF" w:rsidRDefault="0047442F" w:rsidP="003C33AE">
      <w:pPr>
        <w:spacing w:before="240" w:after="240" w:line="480" w:lineRule="auto"/>
        <w:rPr>
          <w:sz w:val="24"/>
          <w:szCs w:val="24"/>
        </w:rPr>
      </w:pPr>
      <w:commentRangeStart w:id="193"/>
      <w:r w:rsidRPr="002A49EF">
        <w:rPr>
          <w:sz w:val="24"/>
          <w:szCs w:val="24"/>
        </w:rPr>
        <w:t xml:space="preserve">Another potential explanation for the increase in </w:t>
      </w:r>
      <w:r w:rsidRPr="005051E6">
        <w:rPr>
          <w:i/>
          <w:sz w:val="24"/>
          <w:szCs w:val="24"/>
        </w:rPr>
        <w:t>amo</w:t>
      </w:r>
      <w:r w:rsidRPr="002A49EF">
        <w:rPr>
          <w:sz w:val="24"/>
          <w:szCs w:val="24"/>
        </w:rPr>
        <w:t xml:space="preserve"> transcripts in the PW site is the introduction of novel ammonia sources due to the water table d</w:t>
      </w:r>
      <w:r w:rsidR="005051E6">
        <w:rPr>
          <w:sz w:val="24"/>
          <w:szCs w:val="24"/>
        </w:rPr>
        <w:t>epression</w:t>
      </w:r>
      <w:r w:rsidRPr="002A49EF">
        <w:rPr>
          <w:sz w:val="24"/>
          <w:szCs w:val="24"/>
        </w:rPr>
        <w:t xml:space="preserve"> and corresponding state change from anoxic to oxic sediments. Beyond the increase in microbial biomass, there is also evidence for a decrease in microbial necromass, as evidenced by the significant decrease in bacterial </w:t>
      </w:r>
      <w:r w:rsidRPr="005051E6">
        <w:rPr>
          <w:i/>
          <w:sz w:val="24"/>
          <w:szCs w:val="24"/>
        </w:rPr>
        <w:t>amo</w:t>
      </w:r>
      <w:r w:rsidRPr="007F0C9D">
        <w:rPr>
          <w:i/>
          <w:sz w:val="24"/>
          <w:szCs w:val="24"/>
        </w:rPr>
        <w:t>A</w:t>
      </w:r>
      <w:r w:rsidRPr="002A49EF">
        <w:rPr>
          <w:sz w:val="24"/>
          <w:szCs w:val="24"/>
        </w:rPr>
        <w:t xml:space="preserve"> DNA copies from April to October (despite the increase in transcription activity from B-</w:t>
      </w:r>
      <w:r w:rsidRPr="005051E6">
        <w:rPr>
          <w:i/>
          <w:sz w:val="24"/>
          <w:szCs w:val="24"/>
        </w:rPr>
        <w:t>amo</w:t>
      </w:r>
      <w:r w:rsidRPr="007F0C9D">
        <w:rPr>
          <w:i/>
          <w:sz w:val="24"/>
          <w:szCs w:val="24"/>
        </w:rPr>
        <w:t>A</w:t>
      </w:r>
      <w:r w:rsidRPr="002A49EF">
        <w:rPr>
          <w:sz w:val="24"/>
          <w:szCs w:val="24"/>
        </w:rPr>
        <w:t xml:space="preserve"> within the same time </w:t>
      </w:r>
      <w:r w:rsidRPr="002A49EF">
        <w:rPr>
          <w:sz w:val="24"/>
          <w:szCs w:val="24"/>
        </w:rPr>
        <w:lastRenderedPageBreak/>
        <w:t>period). Bacterial necromass has been found to constitute 11-27% of soil nitrogen, primarily within the muramic acids of peptidoglycan cell walls</w:t>
      </w:r>
      <w:r w:rsidR="003131D9" w:rsidRPr="002A49EF">
        <w:rPr>
          <w:sz w:val="24"/>
          <w:szCs w:val="24"/>
        </w:rPr>
        <w:t xml:space="preserve"> </w:t>
      </w:r>
      <w:r w:rsidR="003131D9" w:rsidRPr="002A49EF">
        <w:rPr>
          <w:sz w:val="24"/>
          <w:szCs w:val="24"/>
        </w:rPr>
        <w:fldChar w:fldCharType="begin"/>
      </w:r>
      <w:r w:rsidR="00A74C1C">
        <w:rPr>
          <w:sz w:val="24"/>
          <w:szCs w:val="24"/>
        </w:rPr>
        <w:instrText xml:space="preserve"> ADDIN ZOTERO_ITEM CSL_CITATION {"citationID":"dTzwKsCJ","properties":{"formattedCitation":"[70]","plainCitation":"[70]","noteIndex":0},"citationItems":[{"id":164,"uris":["http://zotero.org/users/local/lzRxkMmx/items/TGTNPG3W"],"itemData":{"id":164,"type":"article-journal","abstract":"Abstract\n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scaling, to demonstrate a suit of strategies for quantitating the contribution of microbe</w:instrText>
      </w:r>
      <w:r w:rsidR="00A74C1C">
        <w:rPr>
          <w:rFonts w:ascii="Cambria Math" w:hAnsi="Cambria Math" w:cs="Cambria Math"/>
          <w:sz w:val="24"/>
          <w:szCs w:val="24"/>
        </w:rPr>
        <w:instrText>‐</w:instrText>
      </w:r>
      <w:r w:rsidR="00A74C1C">
        <w:rPr>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A74C1C">
        <w:rPr>
          <w:rFonts w:ascii="Cambria Math" w:hAnsi="Cambria Math" w:cs="Cambria Math"/>
          <w:sz w:val="24"/>
          <w:szCs w:val="24"/>
        </w:rPr>
        <w:instrText>‐</w:instrText>
      </w:r>
      <w:r w:rsidR="00A74C1C">
        <w:rPr>
          <w:sz w:val="24"/>
          <w:szCs w:val="24"/>
        </w:rPr>
        <w:instrText xml:space="preserve">generation field management requires promoting microbial biomass formation and necromass preservation to maintain healthy soils, ecosystems, and climate. Our analyses have important implications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sidRPr="002A49EF">
        <w:rPr>
          <w:sz w:val="24"/>
          <w:szCs w:val="24"/>
        </w:rPr>
        <w:fldChar w:fldCharType="separate"/>
      </w:r>
      <w:r w:rsidR="00A74C1C" w:rsidRPr="00A74C1C">
        <w:rPr>
          <w:sz w:val="24"/>
        </w:rPr>
        <w:t>[70]</w:t>
      </w:r>
      <w:r w:rsidR="003131D9" w:rsidRPr="002A49EF">
        <w:rPr>
          <w:sz w:val="24"/>
          <w:szCs w:val="24"/>
        </w:rPr>
        <w:fldChar w:fldCharType="end"/>
      </w:r>
      <w:r w:rsidR="003131D9" w:rsidRPr="002A49EF">
        <w:rPr>
          <w:sz w:val="24"/>
          <w:szCs w:val="24"/>
        </w:rPr>
        <w:t xml:space="preserve">. While there is evidence that decomposition of these proteins contributes between 65 and 95% of soil organic nitrogen fluxes, preliminary studies </w:t>
      </w:r>
      <w:r w:rsidR="005051E6">
        <w:rPr>
          <w:sz w:val="24"/>
          <w:szCs w:val="24"/>
        </w:rPr>
        <w:t xml:space="preserve">in meso-oxic soils </w:t>
      </w:r>
      <w:r w:rsidR="003131D9" w:rsidRPr="002A49EF">
        <w:rPr>
          <w:sz w:val="24"/>
          <w:szCs w:val="24"/>
        </w:rPr>
        <w:t>indicate that drought is not a significant factor in muramic nitrogen decomposition</w:t>
      </w:r>
      <w:r w:rsidR="005051E6">
        <w:rPr>
          <w:sz w:val="24"/>
          <w:szCs w:val="24"/>
        </w:rPr>
        <w:t>; however,</w:t>
      </w:r>
      <w:r w:rsidR="003131D9" w:rsidRPr="002A49EF">
        <w:rPr>
          <w:sz w:val="24"/>
          <w:szCs w:val="24"/>
        </w:rPr>
        <w:t xml:space="preserve"> high temperatures do correspond to significant increases in necromass nitrogen mineralization </w:t>
      </w:r>
      <w:r w:rsidR="003131D9" w:rsidRPr="002A49EF">
        <w:rPr>
          <w:sz w:val="24"/>
          <w:szCs w:val="24"/>
        </w:rPr>
        <w:fldChar w:fldCharType="begin"/>
      </w:r>
      <w:r w:rsidR="00A74C1C">
        <w:rPr>
          <w:sz w:val="24"/>
          <w:szCs w:val="24"/>
        </w:rPr>
        <w:instrText xml:space="preserve"> ADDIN ZOTERO_ITEM CSL_CITATION {"citationID":"Yi7dZ8Pj","properties":{"formattedCitation":"[71\\uc0\\u8211{}73]","plainCitation":"[71–73]","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on microbial necromass are poorly understood despite their critical role in the cycling and sequestration of soil carbon (C) and nutrients. Here, we conducted a meta</w:instrText>
      </w:r>
      <w:r w:rsidR="00A74C1C">
        <w:rPr>
          <w:rFonts w:ascii="Cambria Math" w:hAnsi="Cambria Math" w:cs="Cambria Math"/>
          <w:sz w:val="24"/>
          <w:szCs w:val="24"/>
        </w:rPr>
        <w:instrText>‐</w:instrText>
      </w:r>
      <w:r w:rsidR="00A74C1C">
        <w:rPr>
          <w:sz w:val="24"/>
          <w:szCs w:val="24"/>
        </w:rPr>
        <w:instrText>analysis to reveal general patterns of the effects of nutrient addition, warming, eCO\n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C."},{"family":"Huang","given":"Congde"},{"family":"Kuzyakov","given":"Yakov"}],"issued":{"date-parts":[["2023",6]]}}},{"id":168,"uris":["http://zotero.org/users/local/lzRxkMmx/items/A2BN8TN7"],"itemData":{"id":168,"type":"article-journal","abstract":"Abstract\n            \n              Microbial</w:instrText>
      </w:r>
      <w:r w:rsidR="00A74C1C">
        <w:rPr>
          <w:rFonts w:ascii="Cambria Math" w:hAnsi="Cambria Math" w:cs="Cambria Math"/>
          <w:sz w:val="24"/>
          <w:szCs w:val="24"/>
        </w:rPr>
        <w:instrText>‐</w:instrText>
      </w:r>
      <w:r w:rsidR="00A74C1C">
        <w:rPr>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A74C1C">
        <w:rPr>
          <w:rFonts w:ascii="Cambria Math" w:hAnsi="Cambria Math" w:cs="Cambria Math"/>
          <w:sz w:val="24"/>
          <w:szCs w:val="24"/>
        </w:rPr>
        <w:instrText>‐</w:instrText>
      </w:r>
      <w:r w:rsidR="00A74C1C">
        <w:rPr>
          <w:sz w:val="24"/>
          <w:szCs w:val="24"/>
        </w:rPr>
        <w:instrText>labeled bacterial and fungal necromass under optimum moisture conditions at 10°C, 15°C, and 25°C. We developed a new\n              15\n              N tracing model to calculate the production and mineralization rates of necromass N. Our results showed that bacterial and fungal necromass N had similar mineralization rates, despite their contrasting chemistry. Most bacterial and fungal necromass\n              15\n              N was recovered in the mineral</w:instrText>
      </w:r>
      <w:r w:rsidR="00A74C1C">
        <w:rPr>
          <w:rFonts w:ascii="Cambria Math" w:hAnsi="Cambria Math" w:cs="Cambria Math"/>
          <w:sz w:val="24"/>
          <w:szCs w:val="24"/>
        </w:rPr>
        <w:instrText>‐</w:instrText>
      </w:r>
      <w:r w:rsidR="00A74C1C">
        <w:rPr>
          <w:sz w:val="24"/>
          <w:szCs w:val="24"/>
        </w:rPr>
        <w:instrText>associated organic matter fraction through microbial anabolism, suggesting that mineral association plays an important role in stabilizing necromass N in soil, independently of necromass chemistry. Elevated temperature significantly increased the accumulation of necromass N in soil, due to the relatively higher microbial turnover and production of necromass N with increasing temperature than the increases in microbial necromass N mineralization. In conclusion, we found elevated temperature may increase the contribution of microbial necromass N to mineral</w:instrText>
      </w:r>
      <w:r w:rsidR="00A74C1C">
        <w:rPr>
          <w:rFonts w:ascii="Cambria Math" w:hAnsi="Cambria Math" w:cs="Cambria Math"/>
          <w:sz w:val="24"/>
          <w:szCs w:val="24"/>
        </w:rPr>
        <w:instrText>‐</w:instrText>
      </w:r>
      <w:r w:rsidR="00A74C1C">
        <w:rPr>
          <w:sz w:val="24"/>
          <w:szCs w:val="24"/>
        </w:rPr>
        <w:instrText xml:space="preserve">stabilized soil organic N.","container-title":"Global Change 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sidRPr="002A49EF">
        <w:rPr>
          <w:sz w:val="24"/>
          <w:szCs w:val="24"/>
        </w:rPr>
        <w:fldChar w:fldCharType="separate"/>
      </w:r>
      <w:r w:rsidR="00A74C1C" w:rsidRPr="00A74C1C">
        <w:rPr>
          <w:sz w:val="24"/>
          <w:szCs w:val="24"/>
        </w:rPr>
        <w:t>[71–73]</w:t>
      </w:r>
      <w:r w:rsidR="003131D9" w:rsidRPr="002A49EF">
        <w:rPr>
          <w:sz w:val="24"/>
          <w:szCs w:val="24"/>
        </w:rPr>
        <w:fldChar w:fldCharType="end"/>
      </w:r>
      <w:r w:rsidR="003131D9" w:rsidRPr="002A49EF">
        <w:rPr>
          <w:sz w:val="24"/>
          <w:szCs w:val="24"/>
        </w:rPr>
        <w:t xml:space="preserve">. </w:t>
      </w:r>
      <w:r w:rsidR="005051E6">
        <w:rPr>
          <w:sz w:val="24"/>
          <w:szCs w:val="24"/>
        </w:rPr>
        <w:t xml:space="preserve">It could be the case that in anoxic soils, the shift to an oxic state due to drought is enough of a destabilization to trigger muramic nitrogen decomposition. </w:t>
      </w:r>
      <w:r w:rsidR="003131D9" w:rsidRPr="002A49EF">
        <w:rPr>
          <w:sz w:val="24"/>
          <w:szCs w:val="24"/>
        </w:rPr>
        <w:t>The evidence for microbial necromass decomposition after the shift in hydrological state from anoxic to oxic, combined with the decrease in activity from nitrogen fixation genes and increase in A-</w:t>
      </w:r>
      <w:r w:rsidR="003131D9" w:rsidRPr="005051E6">
        <w:rPr>
          <w:i/>
          <w:sz w:val="24"/>
          <w:szCs w:val="24"/>
        </w:rPr>
        <w:t>amo</w:t>
      </w:r>
      <w:r w:rsidR="003131D9" w:rsidRPr="007F0C9D">
        <w:rPr>
          <w:i/>
          <w:sz w:val="24"/>
          <w:szCs w:val="24"/>
        </w:rPr>
        <w:t>A</w:t>
      </w:r>
      <w:r w:rsidR="003131D9" w:rsidRPr="002A49EF">
        <w:rPr>
          <w:sz w:val="24"/>
          <w:szCs w:val="24"/>
        </w:rPr>
        <w:t xml:space="preserve"> and B-</w:t>
      </w:r>
      <w:r w:rsidR="003131D9" w:rsidRPr="005051E6">
        <w:rPr>
          <w:i/>
          <w:sz w:val="24"/>
          <w:szCs w:val="24"/>
        </w:rPr>
        <w:t>amo</w:t>
      </w:r>
      <w:r w:rsidR="003131D9" w:rsidRPr="007F0C9D">
        <w:rPr>
          <w:i/>
          <w:sz w:val="24"/>
          <w:szCs w:val="24"/>
        </w:rPr>
        <w:t>A</w:t>
      </w:r>
      <w:r w:rsidR="003131D9" w:rsidRPr="002A49EF">
        <w:rPr>
          <w:sz w:val="24"/>
          <w:szCs w:val="24"/>
        </w:rPr>
        <w:t xml:space="preserve"> copy numbers, indicates the possibility that the ammonia oxidizers are utilizing novel nitrogen sources </w:t>
      </w:r>
      <w:r w:rsidR="0077676A" w:rsidRPr="002A49EF">
        <w:rPr>
          <w:sz w:val="24"/>
          <w:szCs w:val="24"/>
        </w:rPr>
        <w:t>in their</w:t>
      </w:r>
      <w:r w:rsidR="00F42C3E" w:rsidRPr="002A49EF">
        <w:rPr>
          <w:sz w:val="24"/>
          <w:szCs w:val="24"/>
        </w:rPr>
        <w:t xml:space="preserve"> newly oxygen-rich environment.</w:t>
      </w:r>
      <w:commentRangeEnd w:id="193"/>
      <w:r w:rsidR="00844E02">
        <w:rPr>
          <w:rStyle w:val="Kommentarzeichen"/>
        </w:rPr>
        <w:commentReference w:id="193"/>
      </w:r>
    </w:p>
    <w:p w14:paraId="4F09B453" w14:textId="4D252FF8" w:rsidR="00F42C3E" w:rsidRPr="002A49EF" w:rsidRDefault="00F42C3E" w:rsidP="003C33AE">
      <w:pPr>
        <w:spacing w:before="240" w:after="240" w:line="480" w:lineRule="auto"/>
        <w:rPr>
          <w:sz w:val="24"/>
          <w:szCs w:val="24"/>
        </w:rPr>
      </w:pPr>
      <w:commentRangeStart w:id="194"/>
      <w:commentRangeStart w:id="195"/>
      <w:commentRangeStart w:id="196"/>
      <w:r w:rsidRPr="002A49EF">
        <w:rPr>
          <w:sz w:val="24"/>
          <w:szCs w:val="24"/>
        </w:rPr>
        <w:t xml:space="preserve">The decrease in microbial necromass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necromass due to drought-forced soil oxidation leaving fewer ‘ghost’ DNA copies that are then identified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is not biased by drought-driven degradation of remnant DNA copies. </w:t>
      </w:r>
      <w:commentRangeEnd w:id="194"/>
      <w:r w:rsidR="00844E02">
        <w:rPr>
          <w:rStyle w:val="Kommentarzeichen"/>
        </w:rPr>
        <w:commentReference w:id="194"/>
      </w:r>
      <w:commentRangeEnd w:id="195"/>
      <w:r w:rsidR="00844E02">
        <w:rPr>
          <w:rStyle w:val="Kommentarzeichen"/>
        </w:rPr>
        <w:commentReference w:id="195"/>
      </w:r>
      <w:commentRangeEnd w:id="196"/>
      <w:r w:rsidR="00B47B58">
        <w:rPr>
          <w:rStyle w:val="Kommentarzeichen"/>
        </w:rPr>
        <w:commentReference w:id="196"/>
      </w:r>
    </w:p>
    <w:p w14:paraId="6CBF8B3B" w14:textId="09D23680" w:rsidR="009F7899" w:rsidRPr="002A49EF" w:rsidRDefault="0077676A" w:rsidP="003C33AE">
      <w:pPr>
        <w:spacing w:before="240" w:after="240" w:line="480" w:lineRule="auto"/>
        <w:rPr>
          <w:sz w:val="24"/>
          <w:szCs w:val="24"/>
        </w:rPr>
      </w:pPr>
      <w:r w:rsidRPr="002A49EF">
        <w:rPr>
          <w:sz w:val="24"/>
          <w:szCs w:val="24"/>
        </w:rPr>
        <w:lastRenderedPageBreak/>
        <w:t xml:space="preserve">In addition to decaying </w:t>
      </w:r>
      <w:r w:rsidR="009F7CA5" w:rsidRPr="002A49EF">
        <w:rPr>
          <w:sz w:val="24"/>
          <w:szCs w:val="24"/>
        </w:rPr>
        <w:t xml:space="preserve">microbial </w:t>
      </w:r>
      <w:r w:rsidRPr="002A49EF">
        <w:rPr>
          <w:sz w:val="24"/>
          <w:szCs w:val="24"/>
        </w:rPr>
        <w:t xml:space="preserve">necromass, </w:t>
      </w:r>
      <w:r w:rsidR="009F7CA5" w:rsidRPr="002A49EF">
        <w:rPr>
          <w:sz w:val="24"/>
          <w:szCs w:val="24"/>
        </w:rPr>
        <w:t xml:space="preserve">increases in phenol oxidase under drought conditions in peatlands has been found to be an enzymatic latch increasing hydrolases activity and increasing peat degradation </w:t>
      </w:r>
      <w:r w:rsidR="009F7CA5" w:rsidRPr="002A49EF">
        <w:rPr>
          <w:sz w:val="24"/>
          <w:szCs w:val="24"/>
        </w:rPr>
        <w:fldChar w:fldCharType="begin"/>
      </w:r>
      <w:r w:rsidR="00A74C1C">
        <w:rPr>
          <w:sz w:val="24"/>
          <w:szCs w:val="24"/>
        </w:rPr>
        <w:instrText xml:space="preserve"> ADDIN ZOTERO_ITEM CSL_CITATION {"citationID":"3eXyD6rD","properties":{"formattedCitation":"[74, 75]","plainCitation":"[74, 75]","noteIndex":0},"citationItems":[{"id":169,"uris":["http://zotero.org/users/local/lzRxkMmx/items/RBR57TIL"],"itemData":{"id":169,"type":"article-journal","container-title":"Nat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sidRPr="002A49EF">
        <w:rPr>
          <w:sz w:val="24"/>
          <w:szCs w:val="24"/>
        </w:rPr>
        <w:fldChar w:fldCharType="separate"/>
      </w:r>
      <w:r w:rsidR="00A74C1C" w:rsidRPr="00A74C1C">
        <w:rPr>
          <w:sz w:val="24"/>
        </w:rPr>
        <w:t>[74, 75]</w:t>
      </w:r>
      <w:r w:rsidR="009F7CA5" w:rsidRPr="002A49EF">
        <w:rPr>
          <w:sz w:val="24"/>
          <w:szCs w:val="24"/>
        </w:rPr>
        <w:fldChar w:fldCharType="end"/>
      </w:r>
      <w:r w:rsidR="009F7CA5" w:rsidRPr="002A49EF">
        <w:rPr>
          <w:sz w:val="24"/>
          <w:szCs w:val="24"/>
        </w:rPr>
        <w:t xml:space="preserve">. </w:t>
      </w:r>
      <w:r w:rsidR="009946E0" w:rsidRPr="002A49EF">
        <w:rPr>
          <w:sz w:val="24"/>
          <w:szCs w:val="24"/>
        </w:rPr>
        <w:t xml:space="preserve">The average total nitrogen concentration in northern herbaceous peat (such as that in both the CW and PW sites) is 1.7%; however, due to the history of drainage and subsequent degradation in both sites, the total nitrogen in the peat soils was likely much lower </w:t>
      </w:r>
      <w:r w:rsidR="009946E0" w:rsidRPr="002A49EF">
        <w:rPr>
          <w:sz w:val="24"/>
          <w:szCs w:val="24"/>
        </w:rPr>
        <w:fldChar w:fldCharType="begin"/>
      </w:r>
      <w:r w:rsidR="00A74C1C">
        <w:rPr>
          <w:sz w:val="24"/>
          <w:szCs w:val="24"/>
        </w:rPr>
        <w:instrText xml:space="preserve"> ADDIN ZOTERO_ITEM CSL_CITATION {"citationID":"J0pp8kAH","properties":{"formattedCitation":"[76]","plainCitation":"[76]","noteIndex":0},"citationItems":[{"id":171,"uris":["http://zotero.org/users/local/lzRxkMmx/items/TRD8ELUF"],"itemData":{"id":171,"type":"article-journal","abstract":"Here,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sidRPr="002A49EF">
        <w:rPr>
          <w:sz w:val="24"/>
          <w:szCs w:val="24"/>
        </w:rPr>
        <w:fldChar w:fldCharType="separate"/>
      </w:r>
      <w:r w:rsidR="00A74C1C" w:rsidRPr="00A74C1C">
        <w:rPr>
          <w:sz w:val="24"/>
        </w:rPr>
        <w:t>[76]</w:t>
      </w:r>
      <w:r w:rsidR="009946E0" w:rsidRPr="002A49EF">
        <w:rPr>
          <w:sz w:val="24"/>
          <w:szCs w:val="24"/>
        </w:rPr>
        <w:fldChar w:fldCharType="end"/>
      </w:r>
      <w:r w:rsidR="009946E0" w:rsidRPr="002A49EF">
        <w:rPr>
          <w:sz w:val="24"/>
          <w:szCs w:val="24"/>
        </w:rPr>
        <w:t>. In spite of the history of drainage, it is likely that the total nitrogen content in the peat soils was released as the increase in oxygen triggered the hydrolases trophic latch</w:t>
      </w:r>
      <w:r w:rsidR="00FD0C91" w:rsidRPr="002A49EF">
        <w:rPr>
          <w:sz w:val="24"/>
          <w:szCs w:val="24"/>
        </w:rPr>
        <w:t xml:space="preserve">. Correspondingly, there was a significant flux in the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FD0C91" w:rsidRPr="002A49EF">
        <w:rPr>
          <w:sz w:val="24"/>
          <w:szCs w:val="24"/>
        </w:rPr>
        <w:t>content in the PW soil over the samp</w:t>
      </w:r>
      <w:r w:rsidR="009F7899" w:rsidRPr="002A49EF">
        <w:rPr>
          <w:sz w:val="24"/>
          <w:szCs w:val="24"/>
        </w:rPr>
        <w:t xml:space="preserve">ling period, with a significantly lower volume </w:t>
      </w:r>
      <w:r w:rsidR="00FD0C91" w:rsidRPr="002A49EF">
        <w:rPr>
          <w:sz w:val="24"/>
          <w:szCs w:val="24"/>
        </w:rPr>
        <w:t xml:space="preserve">in April and August compared to October, supporting the evidence that </w:t>
      </w:r>
      <w:r w:rsidR="009F7899" w:rsidRPr="002A49EF">
        <w:rPr>
          <w:sz w:val="24"/>
          <w:szCs w:val="24"/>
        </w:rPr>
        <w:t>the ammonium substrate was utilized by AOA and AOB during this time</w:t>
      </w:r>
      <w:r w:rsidR="00FD0C91" w:rsidRPr="002A49EF">
        <w:rPr>
          <w:sz w:val="24"/>
          <w:szCs w:val="24"/>
        </w:rPr>
        <w:t>.</w:t>
      </w:r>
    </w:p>
    <w:p w14:paraId="49FDF108" w14:textId="70151C98" w:rsidR="00D85E0B" w:rsidRPr="002A49EF" w:rsidRDefault="00D85E0B" w:rsidP="003C33AE">
      <w:pPr>
        <w:spacing w:before="240" w:after="240" w:line="480" w:lineRule="auto"/>
        <w:rPr>
          <w:sz w:val="24"/>
          <w:szCs w:val="24"/>
        </w:rPr>
      </w:pPr>
      <w:commentRangeStart w:id="197"/>
      <w:r w:rsidRPr="002A49EF">
        <w:rPr>
          <w:sz w:val="24"/>
          <w:szCs w:val="24"/>
        </w:rPr>
        <w:t xml:space="preserve">The lack of dynamicism of </w:t>
      </w:r>
      <w:r w:rsidRPr="004B7CF6">
        <w:rPr>
          <w:i/>
          <w:sz w:val="24"/>
          <w:szCs w:val="24"/>
        </w:rPr>
        <w:t>amo</w:t>
      </w:r>
      <w:r w:rsidRPr="00A50513">
        <w:rPr>
          <w:i/>
          <w:sz w:val="24"/>
          <w:szCs w:val="24"/>
        </w:rPr>
        <w:t>ABC</w:t>
      </w:r>
      <w:r w:rsidRPr="002A49EF">
        <w:rPr>
          <w:sz w:val="24"/>
          <w:szCs w:val="24"/>
        </w:rPr>
        <w:t xml:space="preserve"> in the metatranscriptomic dataset compared</w:t>
      </w:r>
      <w:r w:rsidR="004B7CF6">
        <w:rPr>
          <w:sz w:val="24"/>
          <w:szCs w:val="24"/>
        </w:rPr>
        <w:t xml:space="preserve"> to the results of quantiative </w:t>
      </w:r>
      <w:r w:rsidRPr="002A49EF">
        <w:rPr>
          <w:sz w:val="24"/>
          <w:szCs w:val="24"/>
        </w:rPr>
        <w:t xml:space="preserve">PCR could be attributed to </w:t>
      </w:r>
      <w:r w:rsidR="0073613C" w:rsidRPr="002A49EF">
        <w:rPr>
          <w:sz w:val="24"/>
          <w:szCs w:val="24"/>
        </w:rPr>
        <w:t xml:space="preserve">characteristics of </w:t>
      </w:r>
      <w:commentRangeStart w:id="198"/>
      <w:r w:rsidR="0073613C" w:rsidRPr="002A49EF">
        <w:rPr>
          <w:sz w:val="24"/>
          <w:szCs w:val="24"/>
        </w:rPr>
        <w:t xml:space="preserve">the SILVA database </w:t>
      </w:r>
      <w:commentRangeEnd w:id="198"/>
      <w:r w:rsidR="00844E02">
        <w:rPr>
          <w:rStyle w:val="Kommentarzeichen"/>
        </w:rPr>
        <w:commentReference w:id="198"/>
      </w:r>
      <w:r w:rsidR="0073613C" w:rsidRPr="002A49EF">
        <w:rPr>
          <w:sz w:val="24"/>
          <w:szCs w:val="24"/>
        </w:rPr>
        <w:t xml:space="preserve">that was used for taxonomic assignment. The qPCR of the RNA products indicated higher abundances of bacterial </w:t>
      </w:r>
      <w:r w:rsidR="0073613C" w:rsidRPr="004B7CF6">
        <w:rPr>
          <w:i/>
          <w:sz w:val="24"/>
          <w:szCs w:val="24"/>
        </w:rPr>
        <w:t>amo</w:t>
      </w:r>
      <w:r w:rsidR="0073613C" w:rsidRPr="00A50513">
        <w:rPr>
          <w:i/>
          <w:sz w:val="24"/>
          <w:szCs w:val="24"/>
        </w:rPr>
        <w:t>A</w:t>
      </w:r>
      <w:r w:rsidR="0073613C" w:rsidRPr="002A49EF">
        <w:rPr>
          <w:sz w:val="24"/>
          <w:szCs w:val="24"/>
        </w:rPr>
        <w:t xml:space="preserve"> gene copies as compared to archaeal copies on the scale of an order of magnitude (10⁷ vs. 10⁸) throughout the entire study period. In contrast, the metatranscriptomic dataset </w:t>
      </w:r>
      <w:r w:rsidR="008A2173" w:rsidRPr="002A49EF">
        <w:rPr>
          <w:sz w:val="24"/>
          <w:szCs w:val="24"/>
        </w:rPr>
        <w:t xml:space="preserve">had no presence of AOB-assigned SSU RNA in either site for the months of June and August (Supplementary Fig. 5). This suggests that the resolution of the SILVA database is too low to identify bacterial </w:t>
      </w:r>
      <w:r w:rsidR="008A2173" w:rsidRPr="004B7CF6">
        <w:rPr>
          <w:i/>
          <w:sz w:val="24"/>
          <w:szCs w:val="24"/>
        </w:rPr>
        <w:t>amo</w:t>
      </w:r>
      <w:r w:rsidR="008A2173" w:rsidRPr="00A50513">
        <w:rPr>
          <w:i/>
          <w:sz w:val="24"/>
          <w:szCs w:val="24"/>
        </w:rPr>
        <w:t xml:space="preserve">ABC </w:t>
      </w:r>
      <w:r w:rsidR="008A2173" w:rsidRPr="002A49EF">
        <w:rPr>
          <w:sz w:val="24"/>
          <w:szCs w:val="24"/>
        </w:rPr>
        <w:t xml:space="preserve">copies, likely due to their sequence similarity and taxonomic proximity to methanotrophic </w:t>
      </w:r>
      <w:r w:rsidR="008A2173" w:rsidRPr="004B7CF6">
        <w:rPr>
          <w:i/>
          <w:sz w:val="24"/>
          <w:szCs w:val="24"/>
        </w:rPr>
        <w:t>pmo</w:t>
      </w:r>
      <w:r w:rsidR="008A2173" w:rsidRPr="00A50513">
        <w:rPr>
          <w:i/>
          <w:sz w:val="24"/>
          <w:szCs w:val="24"/>
        </w:rPr>
        <w:t>AB</w:t>
      </w:r>
      <w:r w:rsidR="008A2173" w:rsidRPr="002A49EF">
        <w:rPr>
          <w:sz w:val="24"/>
          <w:szCs w:val="24"/>
        </w:rPr>
        <w:t xml:space="preserve"> genes </w:t>
      </w:r>
      <w:r w:rsidR="008A2173" w:rsidRPr="002A49EF">
        <w:rPr>
          <w:sz w:val="24"/>
          <w:szCs w:val="24"/>
        </w:rPr>
        <w:fldChar w:fldCharType="begin"/>
      </w:r>
      <w:r w:rsidR="00A74C1C">
        <w:rPr>
          <w:sz w:val="24"/>
          <w:szCs w:val="24"/>
        </w:rPr>
        <w:instrText xml:space="preserve"> ADDIN ZOTERO_ITEM CSL_CITATION {"citationID":"u4UgWdyo","properties":{"formattedCitation":"[77]","plainCitation":"[77]","noteIndex":0},"citationItems":[{"id":182,"uris":["http://zotero.org/users/local/lzRxkMmx/items/4KITFFYX"],"itemData":{"id":182,"type":"article-journal","container-title":"Journal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008A2173" w:rsidRPr="002A49EF">
        <w:rPr>
          <w:sz w:val="24"/>
          <w:szCs w:val="24"/>
        </w:rPr>
        <w:fldChar w:fldCharType="separate"/>
      </w:r>
      <w:r w:rsidR="00A74C1C" w:rsidRPr="00A74C1C">
        <w:rPr>
          <w:sz w:val="24"/>
        </w:rPr>
        <w:t>[77]</w:t>
      </w:r>
      <w:r w:rsidR="008A2173" w:rsidRPr="002A49EF">
        <w:rPr>
          <w:sz w:val="24"/>
          <w:szCs w:val="24"/>
        </w:rPr>
        <w:fldChar w:fldCharType="end"/>
      </w:r>
      <w:r w:rsidR="008A2173" w:rsidRPr="002A49EF">
        <w:rPr>
          <w:sz w:val="24"/>
          <w:szCs w:val="24"/>
        </w:rPr>
        <w:t xml:space="preserve">. Although RT-qPCR copies of archaeal </w:t>
      </w:r>
      <w:r w:rsidR="008A2173" w:rsidRPr="004B7CF6">
        <w:rPr>
          <w:i/>
          <w:sz w:val="24"/>
          <w:szCs w:val="24"/>
        </w:rPr>
        <w:t>amo</w:t>
      </w:r>
      <w:r w:rsidR="008A2173" w:rsidRPr="00A50513">
        <w:rPr>
          <w:i/>
          <w:sz w:val="24"/>
          <w:szCs w:val="24"/>
        </w:rPr>
        <w:t>A</w:t>
      </w:r>
      <w:r w:rsidR="008A2173" w:rsidRPr="002A49EF">
        <w:rPr>
          <w:sz w:val="24"/>
          <w:szCs w:val="24"/>
        </w:rPr>
        <w:t xml:space="preserve"> still significantly increased during the drought period in the PW site, the shift was much less drastic than in the more-abundance bacterial </w:t>
      </w:r>
      <w:r w:rsidR="008A2173" w:rsidRPr="004B7CF6">
        <w:rPr>
          <w:i/>
          <w:sz w:val="24"/>
          <w:szCs w:val="24"/>
        </w:rPr>
        <w:t>amo</w:t>
      </w:r>
      <w:r w:rsidR="008A2173" w:rsidRPr="00A50513">
        <w:rPr>
          <w:i/>
          <w:sz w:val="24"/>
          <w:szCs w:val="24"/>
        </w:rPr>
        <w:t>A</w:t>
      </w:r>
      <w:r w:rsidR="008A2173" w:rsidRPr="002A49EF">
        <w:rPr>
          <w:sz w:val="24"/>
          <w:szCs w:val="24"/>
        </w:rPr>
        <w:t xml:space="preserve">. Therefore, it is likely that the </w:t>
      </w:r>
      <w:r w:rsidR="008A2173" w:rsidRPr="002A49EF">
        <w:rPr>
          <w:sz w:val="24"/>
          <w:szCs w:val="24"/>
        </w:rPr>
        <w:lastRenderedPageBreak/>
        <w:t xml:space="preserve">inability to identify AOB SSUs in both the June and August subsequently decreased the resolution of metatranscriptomic </w:t>
      </w:r>
      <w:r w:rsidR="008A2173" w:rsidRPr="004B7CF6">
        <w:rPr>
          <w:i/>
          <w:sz w:val="24"/>
          <w:szCs w:val="24"/>
        </w:rPr>
        <w:t>amo</w:t>
      </w:r>
      <w:r w:rsidR="008A2173" w:rsidRPr="00A50513">
        <w:rPr>
          <w:i/>
          <w:sz w:val="24"/>
          <w:szCs w:val="24"/>
        </w:rPr>
        <w:t>ABC</w:t>
      </w:r>
      <w:r w:rsidR="008A2173" w:rsidRPr="002A49EF">
        <w:rPr>
          <w:sz w:val="24"/>
          <w:szCs w:val="24"/>
        </w:rPr>
        <w:t xml:space="preserve"> analysis. Further improvement of database </w:t>
      </w:r>
      <w:r w:rsidR="004B7CF6">
        <w:rPr>
          <w:sz w:val="24"/>
          <w:szCs w:val="24"/>
        </w:rPr>
        <w:t>specificity</w:t>
      </w:r>
      <w:r w:rsidR="008A2173" w:rsidRPr="002A49EF">
        <w:rPr>
          <w:sz w:val="24"/>
          <w:szCs w:val="24"/>
        </w:rPr>
        <w:t xml:space="preserve"> to differentiate between bacterial </w:t>
      </w:r>
      <w:r w:rsidR="008A2173" w:rsidRPr="004B7CF6">
        <w:rPr>
          <w:i/>
          <w:sz w:val="24"/>
          <w:szCs w:val="24"/>
        </w:rPr>
        <w:t>amo</w:t>
      </w:r>
      <w:r w:rsidR="008A2173" w:rsidRPr="002A49EF">
        <w:rPr>
          <w:sz w:val="24"/>
          <w:szCs w:val="24"/>
        </w:rPr>
        <w:t xml:space="preserve"> and </w:t>
      </w:r>
      <w:r w:rsidR="008A2173" w:rsidRPr="004B7CF6">
        <w:rPr>
          <w:i/>
          <w:sz w:val="24"/>
          <w:szCs w:val="24"/>
        </w:rPr>
        <w:t>pmo</w:t>
      </w:r>
      <w:r w:rsidR="008A2173" w:rsidRPr="002A49EF">
        <w:rPr>
          <w:sz w:val="24"/>
          <w:szCs w:val="24"/>
        </w:rPr>
        <w:t xml:space="preserve"> could decrease the discrepancies between quantiative and metatranscriptomic methods in analyzing </w:t>
      </w:r>
      <w:r w:rsidR="008A2173" w:rsidRPr="004B7CF6">
        <w:rPr>
          <w:i/>
          <w:sz w:val="24"/>
          <w:szCs w:val="24"/>
        </w:rPr>
        <w:t>amo</w:t>
      </w:r>
      <w:r w:rsidR="008A2173" w:rsidRPr="002A49EF">
        <w:rPr>
          <w:sz w:val="24"/>
          <w:szCs w:val="24"/>
        </w:rPr>
        <w:t xml:space="preserve"> fluxes.</w:t>
      </w:r>
      <w:commentRangeEnd w:id="197"/>
      <w:r w:rsidR="00AF38EB">
        <w:rPr>
          <w:rStyle w:val="Kommentarzeichen"/>
        </w:rPr>
        <w:commentReference w:id="197"/>
      </w:r>
    </w:p>
    <w:p w14:paraId="77C4C404" w14:textId="783D9252" w:rsidR="006713EF" w:rsidRPr="002A49EF" w:rsidRDefault="006713EF" w:rsidP="003C33AE">
      <w:pPr>
        <w:spacing w:before="240" w:after="240" w:line="480" w:lineRule="auto"/>
        <w:rPr>
          <w:sz w:val="24"/>
          <w:szCs w:val="24"/>
        </w:rPr>
      </w:pPr>
      <w:r w:rsidRPr="002A49EF">
        <w:rPr>
          <w:sz w:val="24"/>
          <w:szCs w:val="24"/>
        </w:rPr>
        <w:t xml:space="preserve">In October, the metatranscriptomic data displayed a significant increase in the </w:t>
      </w:r>
      <w:r w:rsidRPr="004B7CF6">
        <w:rPr>
          <w:i/>
          <w:sz w:val="24"/>
          <w:szCs w:val="24"/>
        </w:rPr>
        <w:t>nir</w:t>
      </w:r>
      <w:r w:rsidRPr="00A50513">
        <w:rPr>
          <w:i/>
          <w:sz w:val="24"/>
          <w:szCs w:val="24"/>
        </w:rPr>
        <w:t>B</w:t>
      </w:r>
      <w:r w:rsidRPr="002A49EF">
        <w:rPr>
          <w:sz w:val="24"/>
          <w:szCs w:val="24"/>
        </w:rPr>
        <w:t xml:space="preserve"> and </w:t>
      </w:r>
      <w:r w:rsidRPr="004B7CF6">
        <w:rPr>
          <w:i/>
          <w:sz w:val="24"/>
          <w:szCs w:val="24"/>
        </w:rPr>
        <w:t>nas</w:t>
      </w:r>
      <w:r w:rsidRPr="00A50513">
        <w:rPr>
          <w:i/>
          <w:sz w:val="24"/>
          <w:szCs w:val="24"/>
        </w:rPr>
        <w:t>A</w:t>
      </w:r>
      <w:r w:rsidRPr="002A49EF">
        <w:rPr>
          <w:sz w:val="24"/>
          <w:szCs w:val="24"/>
        </w:rPr>
        <w:t xml:space="preserve"> genes. While the </w:t>
      </w:r>
      <w:r w:rsidRPr="004B7CF6">
        <w:rPr>
          <w:i/>
          <w:sz w:val="24"/>
          <w:szCs w:val="24"/>
        </w:rPr>
        <w:t>nas</w:t>
      </w:r>
      <w:r w:rsidRPr="00A50513">
        <w:rPr>
          <w:i/>
          <w:sz w:val="24"/>
          <w:szCs w:val="24"/>
        </w:rPr>
        <w:t>A</w:t>
      </w:r>
      <w:r w:rsidRPr="002A49EF">
        <w:rPr>
          <w:sz w:val="24"/>
          <w:szCs w:val="24"/>
        </w:rPr>
        <w:t xml:space="preserve"> gene is obligatory for nitrate assimilation </w:t>
      </w:r>
      <w:r w:rsidR="00F16768" w:rsidRPr="002A49EF">
        <w:rPr>
          <w:sz w:val="24"/>
          <w:szCs w:val="24"/>
        </w:rPr>
        <w:fldChar w:fldCharType="begin"/>
      </w:r>
      <w:r w:rsidR="00A74C1C">
        <w:rPr>
          <w:sz w:val="24"/>
          <w:szCs w:val="24"/>
        </w:rPr>
        <w:instrText xml:space="preserve"> ADDIN ZOTERO_ITEM CSL_CITATION {"citationID":"CdbhduEr","properties":{"formattedCitation":"[78]","plainCitation":"[78]","noteIndex":0},"citationItems":[{"id":173,"uris":["http://zotero.org/users/local/lzRxkMmx/items/PRR4XYLL"],"itemData":{"id":173,"type":"article-journal","container-title":"J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sidRPr="002A49EF">
        <w:rPr>
          <w:sz w:val="24"/>
          <w:szCs w:val="24"/>
        </w:rPr>
        <w:fldChar w:fldCharType="separate"/>
      </w:r>
      <w:r w:rsidR="00A74C1C" w:rsidRPr="00A74C1C">
        <w:rPr>
          <w:sz w:val="24"/>
        </w:rPr>
        <w:t>[78]</w:t>
      </w:r>
      <w:r w:rsidR="00F16768" w:rsidRPr="002A49EF">
        <w:rPr>
          <w:sz w:val="24"/>
          <w:szCs w:val="24"/>
        </w:rPr>
        <w:fldChar w:fldCharType="end"/>
      </w:r>
      <w:r w:rsidR="00F16768" w:rsidRPr="002A49EF">
        <w:rPr>
          <w:sz w:val="24"/>
          <w:szCs w:val="24"/>
        </w:rPr>
        <w:t xml:space="preserve">, </w:t>
      </w:r>
      <w:r w:rsidR="00F16768" w:rsidRPr="004B7CF6">
        <w:rPr>
          <w:i/>
          <w:sz w:val="24"/>
          <w:szCs w:val="24"/>
        </w:rPr>
        <w:t>nir</w:t>
      </w:r>
      <w:r w:rsidR="00F16768" w:rsidRPr="00A50513">
        <w:rPr>
          <w:i/>
          <w:sz w:val="24"/>
          <w:szCs w:val="24"/>
        </w:rPr>
        <w:t>B</w:t>
      </w:r>
      <w:r w:rsidR="00F16768" w:rsidRPr="002A49EF">
        <w:rPr>
          <w:sz w:val="24"/>
          <w:szCs w:val="24"/>
        </w:rPr>
        <w:t xml:space="preserve"> codes for both dissimilatory and assimilatory nitrate/nitrite reduction </w:t>
      </w:r>
      <w:r w:rsidR="00F16768" w:rsidRPr="002A49EF">
        <w:rPr>
          <w:sz w:val="24"/>
          <w:szCs w:val="24"/>
        </w:rPr>
        <w:fldChar w:fldCharType="begin"/>
      </w:r>
      <w:r w:rsidR="00A74C1C">
        <w:rPr>
          <w:sz w:val="24"/>
          <w:szCs w:val="24"/>
        </w:rPr>
        <w:instrText xml:space="preserve"> ADDIN ZOTERO_ITEM CSL_CITATION {"citationID":"p5Kodws2","properties":{"formattedCitation":"[79]","plainCitation":"[79]","noteIndex":0},"citationItems":[{"id":174,"uris":["http://zotero.org/users/local/lzRxkMmx/items/58LR6PNN"],"itemData":{"id":174,"type":"article-journal","container-title":"Science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sidRPr="002A49EF">
        <w:rPr>
          <w:sz w:val="24"/>
          <w:szCs w:val="24"/>
        </w:rPr>
        <w:fldChar w:fldCharType="separate"/>
      </w:r>
      <w:r w:rsidR="00A74C1C" w:rsidRPr="00A74C1C">
        <w:rPr>
          <w:sz w:val="24"/>
        </w:rPr>
        <w:t>[79]</w:t>
      </w:r>
      <w:r w:rsidR="00F16768" w:rsidRPr="002A49EF">
        <w:rPr>
          <w:sz w:val="24"/>
          <w:szCs w:val="24"/>
        </w:rPr>
        <w:fldChar w:fldCharType="end"/>
      </w:r>
      <w:r w:rsidR="00F16768" w:rsidRPr="002A49EF">
        <w:rPr>
          <w:sz w:val="24"/>
          <w:szCs w:val="24"/>
        </w:rPr>
        <w:t xml:space="preserve">. However, due to the lack of shifts in other DNRA markers (particularly the DNRA-exclusive </w:t>
      </w:r>
      <w:r w:rsidR="00F16768" w:rsidRPr="004B7CF6">
        <w:rPr>
          <w:i/>
          <w:sz w:val="24"/>
          <w:szCs w:val="24"/>
        </w:rPr>
        <w:t>nrf</w:t>
      </w:r>
      <w:r w:rsidR="00F16768" w:rsidRPr="00A50513">
        <w:rPr>
          <w:i/>
          <w:sz w:val="24"/>
          <w:szCs w:val="24"/>
        </w:rPr>
        <w:t>A</w:t>
      </w:r>
      <w:r w:rsidR="00F16768" w:rsidRPr="002A49EF">
        <w:rPr>
          <w:sz w:val="24"/>
          <w:szCs w:val="24"/>
        </w:rPr>
        <w:t xml:space="preserve"> gene), it is likely that the observed increase in </w:t>
      </w:r>
      <w:r w:rsidR="00F16768" w:rsidRPr="004B7CF6">
        <w:rPr>
          <w:i/>
          <w:sz w:val="24"/>
          <w:szCs w:val="24"/>
        </w:rPr>
        <w:t>ni</w:t>
      </w:r>
      <w:r w:rsidR="00F16768" w:rsidRPr="00A50513">
        <w:rPr>
          <w:i/>
          <w:sz w:val="24"/>
          <w:szCs w:val="24"/>
        </w:rPr>
        <w:t>rB</w:t>
      </w:r>
      <w:r w:rsidR="00F16768" w:rsidRPr="002A49EF">
        <w:rPr>
          <w:sz w:val="24"/>
          <w:szCs w:val="24"/>
        </w:rPr>
        <w:t xml:space="preserve"> corresponds to an uptick in ANRA rather than DNRA. Both </w:t>
      </w:r>
      <w:r w:rsidR="00F16768" w:rsidRPr="004B7CF6">
        <w:rPr>
          <w:i/>
          <w:sz w:val="24"/>
          <w:szCs w:val="24"/>
        </w:rPr>
        <w:t>nir</w:t>
      </w:r>
      <w:r w:rsidR="00F16768" w:rsidRPr="00A50513">
        <w:rPr>
          <w:i/>
          <w:sz w:val="24"/>
          <w:szCs w:val="24"/>
        </w:rPr>
        <w:t>B</w:t>
      </w:r>
      <w:r w:rsidR="00F16768" w:rsidRPr="002A49EF">
        <w:rPr>
          <w:sz w:val="24"/>
          <w:szCs w:val="24"/>
        </w:rPr>
        <w:t xml:space="preserve"> and </w:t>
      </w:r>
      <w:r w:rsidR="00F16768" w:rsidRPr="004B7CF6">
        <w:rPr>
          <w:i/>
          <w:sz w:val="24"/>
          <w:szCs w:val="24"/>
        </w:rPr>
        <w:t>nas</w:t>
      </w:r>
      <w:r w:rsidR="00F16768" w:rsidRPr="00A50513">
        <w:rPr>
          <w:i/>
          <w:sz w:val="24"/>
          <w:szCs w:val="24"/>
        </w:rPr>
        <w:t>A</w:t>
      </w:r>
      <w:r w:rsidR="00F16768" w:rsidRPr="002A49EF">
        <w:rPr>
          <w:sz w:val="24"/>
          <w:szCs w:val="24"/>
        </w:rPr>
        <w:t xml:space="preserve"> facilitate cytoplasmic nitrite and nitrate reduction (respectively) requiring the synthesis of a [4Fe-4S] cluster </w:t>
      </w:r>
      <w:r w:rsidR="00F16768" w:rsidRPr="002A49EF">
        <w:rPr>
          <w:sz w:val="24"/>
          <w:szCs w:val="24"/>
        </w:rPr>
        <w:fldChar w:fldCharType="begin"/>
      </w:r>
      <w:r w:rsidR="00A74C1C">
        <w:rPr>
          <w:sz w:val="24"/>
          <w:szCs w:val="24"/>
        </w:rPr>
        <w:instrText xml:space="preserve"> ADDIN ZOTERO_ITEM CSL_CITATION {"citationID":"b0CKNGgW","properties":{"formattedCitation":"[80]","plainCitation":"[80]","noteIndex":0},"citationItems":[{"id":175,"uris":["http://zotero.org/users/local/lzRxkMmx/items/EBY3ULH2"],"itemData":{"id":175,"type":"chapter","container-title":"Biology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sidRPr="002A49EF">
        <w:rPr>
          <w:sz w:val="24"/>
          <w:szCs w:val="24"/>
        </w:rPr>
        <w:fldChar w:fldCharType="separate"/>
      </w:r>
      <w:r w:rsidR="00A74C1C" w:rsidRPr="00A74C1C">
        <w:rPr>
          <w:sz w:val="24"/>
        </w:rPr>
        <w:t>[80]</w:t>
      </w:r>
      <w:r w:rsidR="00F16768" w:rsidRPr="002A49EF">
        <w:rPr>
          <w:sz w:val="24"/>
          <w:szCs w:val="24"/>
        </w:rPr>
        <w:fldChar w:fldCharType="end"/>
      </w:r>
      <w:r w:rsidR="00F16768" w:rsidRPr="002A49EF">
        <w:rPr>
          <w:sz w:val="24"/>
          <w:szCs w:val="24"/>
        </w:rPr>
        <w:t xml:space="preserve">. </w:t>
      </w:r>
      <w:r w:rsidR="004F1FD9" w:rsidRPr="002A49EF">
        <w:rPr>
          <w:sz w:val="24"/>
          <w:szCs w:val="24"/>
        </w:rPr>
        <w:t xml:space="preserve">Drained fens that had been subject to soil desiccation often have large pools of iron upon rewetting; fluctuating water tables in these ecosystems facilitates iron-redox which has the potential to mineralize organic matter </w:t>
      </w:r>
      <w:r w:rsidR="004F1FD9" w:rsidRPr="002A49EF">
        <w:rPr>
          <w:sz w:val="24"/>
          <w:szCs w:val="24"/>
        </w:rPr>
        <w:fldChar w:fldCharType="begin"/>
      </w:r>
      <w:r w:rsidR="00A74C1C">
        <w:rPr>
          <w:sz w:val="24"/>
          <w:szCs w:val="24"/>
        </w:rPr>
        <w:instrText xml:space="preserve"> ADDIN ZOTERO_ITEM CSL_CITATION {"citationID":"K7EyOr68","properties":{"formattedCitation":"[81]","plainCitation":"[81]","noteIndex":0},"citationItems":[{"id":176,"uris":["http://zotero.org/users/local/lzRxkMmx/items/IHRMBTIC"],"itemData":{"id":176,"type":"article-journal","container-title":"PLOS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sidRPr="002A49EF">
        <w:rPr>
          <w:sz w:val="24"/>
          <w:szCs w:val="24"/>
        </w:rPr>
        <w:fldChar w:fldCharType="separate"/>
      </w:r>
      <w:r w:rsidR="00A74C1C" w:rsidRPr="00A74C1C">
        <w:rPr>
          <w:sz w:val="24"/>
        </w:rPr>
        <w:t>[81]</w:t>
      </w:r>
      <w:r w:rsidR="004F1FD9" w:rsidRPr="002A49EF">
        <w:rPr>
          <w:sz w:val="24"/>
          <w:szCs w:val="24"/>
        </w:rPr>
        <w:fldChar w:fldCharType="end"/>
      </w:r>
      <w:r w:rsidR="004F1FD9" w:rsidRPr="002A49EF">
        <w:rPr>
          <w:sz w:val="24"/>
          <w:szCs w:val="24"/>
        </w:rPr>
        <w:t xml:space="preserve">. </w:t>
      </w:r>
      <w:r w:rsidR="00E638D6" w:rsidRPr="002A49EF">
        <w:rPr>
          <w:sz w:val="24"/>
          <w:szCs w:val="24"/>
        </w:rPr>
        <w:t>T</w:t>
      </w:r>
      <w:r w:rsidR="002371FA" w:rsidRPr="002A49EF">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sidRPr="002A49EF">
        <w:rPr>
          <w:sz w:val="24"/>
          <w:szCs w:val="24"/>
        </w:rPr>
        <w:fldChar w:fldCharType="begin"/>
      </w:r>
      <w:r w:rsidR="00A74C1C">
        <w:rPr>
          <w:sz w:val="24"/>
          <w:szCs w:val="24"/>
        </w:rPr>
        <w:instrText xml:space="preserve"> ADDIN ZOTERO_ITEM CSL_CITATION {"citationID":"Nh6tz82q","properties":{"formattedCitation":"[82, 83]","plainCitation":"[82, 83]","noteIndex":0},"citationItems":[{"id":178,"uris":["http://zotero.org/users/local/lzRxkMmx/items/D4BA2NUB"],"itemData":{"id":178,"type":"article-journal","container-title":"Journal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sidRPr="002A49EF">
        <w:rPr>
          <w:sz w:val="24"/>
          <w:szCs w:val="24"/>
        </w:rPr>
        <w:fldChar w:fldCharType="separate"/>
      </w:r>
      <w:r w:rsidR="00A74C1C" w:rsidRPr="00A74C1C">
        <w:rPr>
          <w:sz w:val="24"/>
        </w:rPr>
        <w:t>[82, 83]</w:t>
      </w:r>
      <w:r w:rsidR="002371FA" w:rsidRPr="002A49EF">
        <w:rPr>
          <w:sz w:val="24"/>
          <w:szCs w:val="24"/>
        </w:rPr>
        <w:fldChar w:fldCharType="end"/>
      </w:r>
      <w:r w:rsidR="002371FA" w:rsidRPr="002A49EF">
        <w:rPr>
          <w:sz w:val="24"/>
          <w:szCs w:val="24"/>
        </w:rPr>
        <w:t>.</w:t>
      </w:r>
      <w:r w:rsidR="00222868"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sidRPr="002A49EF">
        <w:rPr>
          <w:sz w:val="24"/>
          <w:szCs w:val="24"/>
        </w:rPr>
        <w:t xml:space="preserve">It is </w:t>
      </w:r>
      <w:r w:rsidR="001C5F88" w:rsidRPr="002A49EF">
        <w:rPr>
          <w:sz w:val="24"/>
          <w:szCs w:val="24"/>
        </w:rPr>
        <w:lastRenderedPageBreak/>
        <w:t xml:space="preserve">unclear why bacterial and archaeal </w:t>
      </w:r>
      <w:r w:rsidR="001C5F88" w:rsidRPr="004B7CF6">
        <w:rPr>
          <w:i/>
          <w:sz w:val="24"/>
          <w:szCs w:val="24"/>
        </w:rPr>
        <w:t>amo</w:t>
      </w:r>
      <w:r w:rsidR="001C5F88" w:rsidRPr="00A50513">
        <w:rPr>
          <w:i/>
          <w:sz w:val="24"/>
          <w:szCs w:val="24"/>
        </w:rPr>
        <w:t>A</w:t>
      </w:r>
      <w:r w:rsidR="001C5F88" w:rsidRPr="002A49EF">
        <w:rPr>
          <w:sz w:val="24"/>
          <w:szCs w:val="24"/>
        </w:rPr>
        <w:t xml:space="preserve"> </w:t>
      </w:r>
      <w:r w:rsidR="00967EE9" w:rsidRPr="002A49EF">
        <w:rPr>
          <w:sz w:val="24"/>
          <w:szCs w:val="24"/>
        </w:rPr>
        <w:t xml:space="preserve">transcription </w:t>
      </w:r>
      <w:r w:rsidR="001C5F88" w:rsidRPr="002A49EF">
        <w:rPr>
          <w:sz w:val="24"/>
          <w:szCs w:val="24"/>
        </w:rPr>
        <w:t xml:space="preserve">decreased during October from their August peak, given the </w:t>
      </w:r>
      <w:r w:rsidR="00967EE9" w:rsidRPr="002A49EF">
        <w:rPr>
          <w:sz w:val="24"/>
          <w:szCs w:val="24"/>
        </w:rPr>
        <w:t xml:space="preserve">positive </w:t>
      </w:r>
      <w:r w:rsidR="001C5F88" w:rsidRPr="002A49EF">
        <w:rPr>
          <w:sz w:val="24"/>
          <w:szCs w:val="24"/>
        </w:rPr>
        <w:t xml:space="preserve">flux of available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1C5F88" w:rsidRPr="002A49EF">
        <w:rPr>
          <w:sz w:val="24"/>
          <w:szCs w:val="24"/>
        </w:rPr>
        <w:t xml:space="preserve">substrate in the soil. Perhaps this decrease in activity was also in response to the precipitation on the day of sampling temporarily reducing the oxygen content in the top soil, hemming ammonia oxidation activity. It is also possible that nitrate concentrations in the fen soil was high enough that </w:t>
      </w:r>
      <w:r w:rsidR="001C5F88" w:rsidRPr="004B7CF6">
        <w:rPr>
          <w:i/>
          <w:sz w:val="24"/>
          <w:szCs w:val="24"/>
        </w:rPr>
        <w:t>nir</w:t>
      </w:r>
      <w:r w:rsidR="001C5F88" w:rsidRPr="00A50513">
        <w:rPr>
          <w:i/>
          <w:sz w:val="24"/>
          <w:szCs w:val="24"/>
        </w:rPr>
        <w:t>B</w:t>
      </w:r>
      <w:r w:rsidR="001C5F88" w:rsidRPr="002A49EF">
        <w:rPr>
          <w:sz w:val="24"/>
          <w:szCs w:val="24"/>
        </w:rPr>
        <w:t xml:space="preserve"> activity contributed only to biomass synthesis, rather than </w:t>
      </w:r>
      <w:r w:rsidR="00E638D6" w:rsidRPr="002A49EF">
        <w:rPr>
          <w:sz w:val="24"/>
          <w:szCs w:val="24"/>
        </w:rPr>
        <w:t xml:space="preserve">producing ammonia that is available for further oxidation </w:t>
      </w:r>
      <w:r w:rsidR="00E638D6" w:rsidRPr="002A49EF">
        <w:rPr>
          <w:sz w:val="24"/>
          <w:szCs w:val="24"/>
        </w:rPr>
        <w:fldChar w:fldCharType="begin"/>
      </w:r>
      <w:r w:rsidR="00A74C1C">
        <w:rPr>
          <w:sz w:val="24"/>
          <w:szCs w:val="24"/>
        </w:rPr>
        <w:instrText xml:space="preserve"> ADDIN ZOTERO_ITEM CSL_CITATION {"citationID":"aecR1cMJ","properties":{"formattedCitation":"[84]","plainCitation":"[84]","noteIndex":0},"citationItems":[{"id":180,"uris":["http://zotero.org/users/local/lzRxkMmx/items/UGGJ8U48"],"itemData":{"id":180,"type":"article-journal","container-title":"Archives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sidRPr="002A49EF">
        <w:rPr>
          <w:sz w:val="24"/>
          <w:szCs w:val="24"/>
        </w:rPr>
        <w:fldChar w:fldCharType="separate"/>
      </w:r>
      <w:r w:rsidR="00A74C1C" w:rsidRPr="00A74C1C">
        <w:rPr>
          <w:sz w:val="24"/>
        </w:rPr>
        <w:t>[84]</w:t>
      </w:r>
      <w:r w:rsidR="00E638D6" w:rsidRPr="002A49EF">
        <w:rPr>
          <w:sz w:val="24"/>
          <w:szCs w:val="24"/>
        </w:rPr>
        <w:fldChar w:fldCharType="end"/>
      </w:r>
      <w:r w:rsidR="00E638D6" w:rsidRPr="002A49EF">
        <w:rPr>
          <w:sz w:val="24"/>
          <w:szCs w:val="24"/>
        </w:rPr>
        <w:t xml:space="preserve">. </w:t>
      </w:r>
      <w:r w:rsidR="00222868" w:rsidRPr="002A49EF">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77783FB6" w14:textId="79EBE6A7" w:rsidR="00CF5899" w:rsidRPr="002A49EF" w:rsidRDefault="00CF5899" w:rsidP="003C33AE">
      <w:pPr>
        <w:spacing w:before="240" w:after="240" w:line="480" w:lineRule="auto"/>
        <w:rPr>
          <w:sz w:val="24"/>
          <w:szCs w:val="24"/>
        </w:rPr>
      </w:pPr>
      <w:commentRangeStart w:id="199"/>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commentRangeEnd w:id="199"/>
      <w:r w:rsidR="009A3504">
        <w:rPr>
          <w:rStyle w:val="Kommentarzeichen"/>
        </w:rPr>
        <w:commentReference w:id="199"/>
      </w:r>
    </w:p>
    <w:p w14:paraId="69FC96F7" w14:textId="3624870A" w:rsidR="00CF5899" w:rsidRPr="002A49EF" w:rsidRDefault="00CF5899" w:rsidP="00CF5899">
      <w:pPr>
        <w:widowControl w:val="0"/>
        <w:spacing w:before="240" w:after="240" w:line="480" w:lineRule="auto"/>
        <w:rPr>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w:t>
      </w:r>
      <w:r w:rsidRPr="002A49EF">
        <w:rPr>
          <w:sz w:val="24"/>
          <w:szCs w:val="24"/>
        </w:rPr>
        <w:lastRenderedPageBreak/>
        <w:t xml:space="preserve">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sidR="00A74C1C">
        <w:rPr>
          <w:sz w:val="24"/>
          <w:szCs w:val="24"/>
        </w:rPr>
        <w:instrText xml:space="preserve"> ADDIN ZOTERO_ITEM CSL_CITATION {"citationID":"fuXaK89l","properties":{"formattedCitation":"[85]","plainCitation":"[85]","noteIndex":0},"citationItems":[{"id":142,"uris":["http://zotero.org/users/local/lzRxkMmx/items/PJULRUYB"],"itemData":{"id":142,"type":"article-journal","abstract":"Summary\n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simple, spatially explicit model that assumes predominantly lateral water flow through an acrotelm that is draped over a dome</w:instrText>
      </w:r>
      <w:r w:rsidR="00A74C1C">
        <w:rPr>
          <w:rFonts w:ascii="Cambria Math" w:hAnsi="Cambria Math" w:cs="Cambria Math"/>
          <w:sz w:val="24"/>
          <w:szCs w:val="24"/>
        </w:rPr>
        <w:instrText>‐</w:instrText>
      </w:r>
      <w:r w:rsidR="00A74C1C">
        <w:rPr>
          <w:sz w:val="24"/>
          <w:szCs w:val="24"/>
        </w:rPr>
        <w:instrText>shaped catotelm. The model distinguishes two types of surface elements: hummocks with low transmissivity growing under dry conditions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reflecting the variety observed in natural systems.\n                \n                \n                  Our simple simulation model shows how small</w:instrText>
      </w:r>
      <w:r w:rsidR="00A74C1C">
        <w:rPr>
          <w:rFonts w:ascii="Cambria Math" w:hAnsi="Cambria Math" w:cs="Cambria Math"/>
          <w:sz w:val="24"/>
          <w:szCs w:val="24"/>
        </w:rPr>
        <w:instrText>‐</w:instrText>
      </w:r>
      <w:r w:rsidR="00A74C1C">
        <w:rPr>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A74C1C">
        <w:rPr>
          <w:rFonts w:ascii="Cambria Math" w:hAnsi="Cambria Math" w:cs="Cambria Math"/>
          <w:sz w:val="24"/>
          <w:szCs w:val="24"/>
        </w:rPr>
        <w:instrText>‐</w:instrText>
      </w:r>
      <w:r w:rsidR="00A74C1C">
        <w:rPr>
          <w:sz w:val="24"/>
          <w:szCs w:val="24"/>
        </w:rPr>
        <w:instrText>poor peatland ecosystems.","container-title":"Journal of Ecology","DOI":"10.1111/j.1365-2745.2005.01035.x","ISSN":"0022-0477, 1365-2745","issue":"6","journalAbbreviation":"Journal of Ecology","language":"en","page":"1238-1248","source":"DOI.org (Crossref)","title":"Self</w:instrText>
      </w:r>
      <w:r w:rsidR="00A74C1C">
        <w:rPr>
          <w:rFonts w:ascii="Cambria Math" w:hAnsi="Cambria Math" w:cs="Cambria Math"/>
          <w:sz w:val="24"/>
          <w:szCs w:val="24"/>
        </w:rPr>
        <w:instrText>‐</w:instrText>
      </w:r>
      <w:r w:rsidR="00A74C1C">
        <w:rPr>
          <w:sz w:val="24"/>
          <w:szCs w:val="24"/>
        </w:rPr>
        <w:instrText>organization in raised bog patterning: the origin of microtope zonation and mesotope diversity","title-short":"Self</w:instrText>
      </w:r>
      <w:r w:rsidR="00A74C1C">
        <w:rPr>
          <w:rFonts w:ascii="Cambria Math" w:hAnsi="Cambria Math" w:cs="Cambria Math"/>
          <w:sz w:val="24"/>
          <w:szCs w:val="24"/>
        </w:rPr>
        <w:instrText>‐</w:instrText>
      </w:r>
      <w:r w:rsidR="00A74C1C">
        <w:rPr>
          <w:sz w:val="24"/>
          <w:szCs w:val="24"/>
        </w:rPr>
        <w:instrText xml:space="preserve">organization in raised bog patterning","volume":"93","author":[{"family":"Couwenberg","given":"John"},{"family":"Joosten","given":"Hans"}],"issued":{"date-parts":[["2005",12]]}}}],"schema":"https://github.com/citation-style-language/schema/raw/master/csl-citation.json"} </w:instrText>
      </w:r>
      <w:r w:rsidRPr="002A49EF">
        <w:rPr>
          <w:sz w:val="24"/>
          <w:szCs w:val="24"/>
        </w:rPr>
        <w:fldChar w:fldCharType="separate"/>
      </w:r>
      <w:r w:rsidR="00A74C1C" w:rsidRPr="00A74C1C">
        <w:rPr>
          <w:sz w:val="24"/>
        </w:rPr>
        <w:t>[85]</w:t>
      </w:r>
      <w:r w:rsidRPr="002A49EF">
        <w:rPr>
          <w:sz w:val="24"/>
          <w:szCs w:val="24"/>
        </w:rPr>
        <w:fldChar w:fldCharType="end"/>
      </w:r>
      <w:r w:rsidRPr="002A49EF">
        <w:rPr>
          <w:sz w:val="24"/>
          <w:szCs w:val="24"/>
        </w:rPr>
        <w:t>. In comparison, CW 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could be used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072A8195" w14:textId="77777777" w:rsidR="00A15686" w:rsidRPr="002A49EF" w:rsidRDefault="000B1D0F" w:rsidP="003C33AE">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t>
      </w:r>
      <w:r w:rsidR="003C05F9" w:rsidRPr="002A49EF">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019E0D91" w14:textId="5135F599" w:rsidR="009F7899" w:rsidRDefault="003C05F9" w:rsidP="003C33AE">
      <w:pPr>
        <w:spacing w:before="240" w:after="240" w:line="480" w:lineRule="auto"/>
        <w:rPr>
          <w:sz w:val="24"/>
          <w:szCs w:val="24"/>
        </w:rPr>
      </w:pPr>
      <w:r w:rsidRPr="002A49EF">
        <w:rPr>
          <w:sz w:val="24"/>
          <w:szCs w:val="24"/>
        </w:rPr>
        <w:t xml:space="preserve">However, water quality alone is insufficient to resolve why the nitrifying microbial communities in PW are dynamic in response to drought conditions, whereas those in CW remain largely </w:t>
      </w:r>
      <w:r w:rsidR="001C3052" w:rsidRPr="002A49EF">
        <w:rPr>
          <w:sz w:val="24"/>
          <w:szCs w:val="24"/>
        </w:rPr>
        <w:t>stable</w:t>
      </w:r>
      <w:r w:rsidRPr="002A49EF">
        <w:rPr>
          <w:sz w:val="24"/>
          <w:szCs w:val="24"/>
        </w:rPr>
        <w:t xml:space="preserve">. This is the case both archaeal and bacterial transcribed </w:t>
      </w:r>
      <w:r w:rsidRPr="004B7CF6">
        <w:rPr>
          <w:i/>
          <w:sz w:val="24"/>
          <w:szCs w:val="24"/>
        </w:rPr>
        <w:lastRenderedPageBreak/>
        <w:t>amo</w:t>
      </w:r>
      <w:r w:rsidRPr="00A50513">
        <w:rPr>
          <w:i/>
          <w:sz w:val="24"/>
          <w:szCs w:val="24"/>
        </w:rPr>
        <w:t>A</w:t>
      </w:r>
      <w:r w:rsidRPr="002A49EF">
        <w:rPr>
          <w:sz w:val="24"/>
          <w:szCs w:val="24"/>
        </w:rPr>
        <w:t xml:space="preserve"> copies from RT-qPCR analysis, as well as for relevant functional genes for ANRA, nitrogen fixation and ammonia oxidation in the metatranscriptomes</w:t>
      </w:r>
      <w:r w:rsidR="001C3052" w:rsidRPr="002A49EF">
        <w:rPr>
          <w:sz w:val="24"/>
          <w:szCs w:val="24"/>
        </w:rPr>
        <w:t xml:space="preserve">.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sidR="004B7CF6">
        <w:rPr>
          <w:sz w:val="24"/>
          <w:szCs w:val="24"/>
        </w:rPr>
        <w:t>The drought water table thres</w:t>
      </w:r>
      <w:r w:rsidR="001C3052" w:rsidRPr="002A49EF">
        <w:rPr>
          <w:sz w:val="24"/>
          <w:szCs w:val="24"/>
        </w:rPr>
        <w:t>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28DE8807" w14:textId="3D302A92" w:rsidR="00A4569B" w:rsidRDefault="001A0815" w:rsidP="003C33AE">
      <w:pPr>
        <w:spacing w:before="240" w:after="240" w:line="480" w:lineRule="auto"/>
        <w:rPr>
          <w:sz w:val="24"/>
          <w:szCs w:val="24"/>
        </w:rPr>
      </w:pPr>
      <w:r>
        <w:rPr>
          <w:sz w:val="24"/>
          <w:szCs w:val="24"/>
        </w:rPr>
        <w:t>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w:t>
      </w:r>
      <w:r w:rsidR="007E467B">
        <w:rPr>
          <w:sz w:val="24"/>
          <w:szCs w:val="24"/>
        </w:rPr>
        <w:t>th a low water table. This could be a result of shrinking feedback in the peat structure to maintain the relationship of the peat surface to the water table surface, although this could not have compensated for the greatest water table depressions during the drought (Figure 1)</w:t>
      </w:r>
      <w:r w:rsidR="00102830">
        <w:rPr>
          <w:sz w:val="24"/>
          <w:szCs w:val="24"/>
        </w:rPr>
        <w:t xml:space="preserve"> </w:t>
      </w:r>
      <w:r w:rsidR="00102830">
        <w:rPr>
          <w:sz w:val="24"/>
          <w:szCs w:val="24"/>
        </w:rPr>
        <w:fldChar w:fldCharType="begin"/>
      </w:r>
      <w:r w:rsidR="00885C2E">
        <w:rPr>
          <w:sz w:val="24"/>
          <w:szCs w:val="24"/>
        </w:rPr>
        <w:instrText xml:space="preserve"> ADDIN ZOTERO_ITEM CSL_CITATION {"citationID":"dzzTxOtg","properties":{"formattedCitation":"[86, 87]","plainCitation":"[86, 87]","noteIndex":0},"citationItems":[{"id":188,"uris":["http://zotero.org/users/local/lzRxkMmx/items/DKL9EINB"],"itemData":{"id":188,"type":"article-journal","abstract":"Abstract\n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885C2E">
        <w:rPr>
          <w:rFonts w:ascii="Cambria Math" w:hAnsi="Cambria Math" w:cs="Cambria Math"/>
          <w:sz w:val="24"/>
          <w:szCs w:val="24"/>
        </w:rPr>
        <w:instrText>∼</w:instrText>
      </w:r>
      <w:r w:rsidR="00885C2E">
        <w:rPr>
          <w:sz w:val="24"/>
          <w:szCs w:val="24"/>
        </w:rPr>
        <w:instrText>20 cm (Experimental site), and hydrological response was measured compared to Control (no manipulation) and Drained (previously drained c. 1994) sites. Because of the draw</w:instrText>
      </w:r>
      <w:r w:rsidR="00885C2E">
        <w:rPr>
          <w:rFonts w:ascii="Cambria Math" w:hAnsi="Cambria Math" w:cs="Cambria Math"/>
          <w:sz w:val="24"/>
          <w:szCs w:val="24"/>
        </w:rPr>
        <w:instrText>‐</w:instrText>
      </w:r>
      <w:r w:rsidR="00885C2E">
        <w:rPr>
          <w:sz w:val="24"/>
          <w:szCs w:val="24"/>
        </w:rPr>
        <w:instrText xml:space="preserve">down, the surface in the Experimental pool decreased 5, 15 and 20 cm in the ridge, lawn and mat, respectively, increasing bulk density by </w:instrText>
      </w:r>
      <w:r w:rsidR="00885C2E">
        <w:rPr>
          <w:rFonts w:ascii="Cambria Math" w:hAnsi="Cambria Math" w:cs="Cambria Math"/>
          <w:sz w:val="24"/>
          <w:szCs w:val="24"/>
        </w:rPr>
        <w:instrText>∼</w:instrText>
      </w:r>
      <w:r w:rsidR="00885C2E">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885C2E">
        <w:rPr>
          <w:rFonts w:ascii="Cambria Math" w:hAnsi="Cambria Math" w:cs="Cambria Math"/>
          <w:sz w:val="24"/>
          <w:szCs w:val="24"/>
        </w:rPr>
        <w:instrText>∼</w:instrText>
      </w:r>
      <w:r w:rsidR="00885C2E">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885C2E">
        <w:rPr>
          <w:rFonts w:ascii="Cambria Math" w:hAnsi="Cambria Math" w:cs="Cambria Math"/>
          <w:sz w:val="24"/>
          <w:szCs w:val="24"/>
        </w:rPr>
        <w:instrText>‐</w:instrText>
      </w:r>
      <w:r w:rsidR="00885C2E">
        <w:rPr>
          <w:sz w:val="24"/>
          <w:szCs w:val="24"/>
        </w:rPr>
        <w:instrText>down (as a surrogate for climate change) on the hydrology of a fen peatland, Canada","volume":"20","author":[{"family":"Whittington","given":"Peter N."},{"family":"Price","given":"Jonathan S."}],"issued":{"date-parts":[["2006",11,15]]}}},{"id":189,"uris":["http://zotero.org/users/local/lzRxkMmx/items/ITZ5VC5D"],"itemData":{"id":189,"type":"article-journal","abstract":"Abstract\n            Northern peatlands provide important global and regional ecosystem services (carbon storage, water storage, and biodiversity). However, these ecosystems face increases in the severity, areal extent and frequency of climate</w:instrText>
      </w:r>
      <w:r w:rsidR="00885C2E">
        <w:rPr>
          <w:rFonts w:ascii="Cambria Math" w:hAnsi="Cambria Math" w:cs="Cambria Math"/>
          <w:sz w:val="24"/>
          <w:szCs w:val="24"/>
        </w:rPr>
        <w:instrText>‐</w:instrText>
      </w:r>
      <w:r w:rsidR="00885C2E">
        <w:rPr>
          <w:sz w:val="24"/>
          <w:szCs w:val="24"/>
        </w:rPr>
        <w:instrText>mediated (e.g. wildfire and drought) and land</w:instrText>
      </w:r>
      <w:r w:rsidR="00885C2E">
        <w:rPr>
          <w:rFonts w:ascii="Cambria Math" w:hAnsi="Cambria Math" w:cs="Cambria Math"/>
          <w:sz w:val="24"/>
          <w:szCs w:val="24"/>
        </w:rPr>
        <w:instrText>‐</w:instrText>
      </w:r>
      <w:r w:rsidR="00885C2E">
        <w:rPr>
          <w:sz w:val="24"/>
          <w:szCs w:val="24"/>
        </w:rPr>
        <w:instrText>use change (e.g. drainage, flooding and mining) disturbances that are placing the future security of these critical ecosystem services in doubt. Here, we provide the first detailed synthesis of autogenic hydrological feedbacks that operate within northern peatlands to regulate their response to changes in seasonal water deficit and varying disturbances. We review, synthesize and critique the current process</w:instrText>
      </w:r>
      <w:r w:rsidR="00885C2E">
        <w:rPr>
          <w:rFonts w:ascii="Cambria Math" w:hAnsi="Cambria Math" w:cs="Cambria Math"/>
          <w:sz w:val="24"/>
          <w:szCs w:val="24"/>
        </w:rPr>
        <w:instrText>‐</w:instrText>
      </w:r>
      <w:r w:rsidR="00885C2E">
        <w:rPr>
          <w:sz w:val="24"/>
          <w:szCs w:val="24"/>
        </w:rPr>
        <w:instrText xml:space="preserve">based understanding and qualitatively assess the relative strengths of these feedbacks for different peatland types within different climate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sidR="00102830">
        <w:rPr>
          <w:sz w:val="24"/>
          <w:szCs w:val="24"/>
        </w:rPr>
        <w:fldChar w:fldCharType="separate"/>
      </w:r>
      <w:r w:rsidR="00885C2E" w:rsidRPr="00885C2E">
        <w:rPr>
          <w:sz w:val="24"/>
        </w:rPr>
        <w:t>[86, 87]</w:t>
      </w:r>
      <w:r w:rsidR="00102830">
        <w:rPr>
          <w:sz w:val="24"/>
          <w:szCs w:val="24"/>
        </w:rPr>
        <w:fldChar w:fldCharType="end"/>
      </w:r>
      <w:r w:rsidR="007E467B">
        <w:rPr>
          <w:sz w:val="24"/>
          <w:szCs w:val="24"/>
        </w:rPr>
        <w:t xml:space="preserve">. </w:t>
      </w:r>
      <w:r w:rsidR="00102830">
        <w:rPr>
          <w:sz w:val="24"/>
          <w:szCs w:val="24"/>
        </w:rPr>
        <w:t xml:space="preserve">Given the history of drainage in the site, it is more likely that the hydraulic conductivity of the peat was still low despite rewetting measures after a history of compaction </w:t>
      </w:r>
      <w:r w:rsidR="00102830">
        <w:rPr>
          <w:sz w:val="24"/>
          <w:szCs w:val="24"/>
        </w:rPr>
        <w:fldChar w:fldCharType="begin"/>
      </w:r>
      <w:r w:rsidR="00102830">
        <w:rPr>
          <w:sz w:val="24"/>
          <w:szCs w:val="24"/>
        </w:rPr>
        <w:instrText xml:space="preserve"> ADDIN ZOTERO_ITEM CSL_CITATION {"citationID":"bXrD7dRP","properties":{"formattedCitation":"[86]","plainCitation":"[86]","noteIndex":0},"citationItems":[{"id":188,"uris":["http://zotero.org/users/local/lzRxkMmx/items/DKL9EINB"],"itemData":{"id":188,"type":"article-journal","abstract":"Abstract\n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102830">
        <w:rPr>
          <w:rFonts w:ascii="Cambria Math" w:hAnsi="Cambria Math" w:cs="Cambria Math"/>
          <w:sz w:val="24"/>
          <w:szCs w:val="24"/>
        </w:rPr>
        <w:instrText>∼</w:instrText>
      </w:r>
      <w:r w:rsidR="00102830">
        <w:rPr>
          <w:sz w:val="24"/>
          <w:szCs w:val="24"/>
        </w:rPr>
        <w:instrText>20 cm (Experimental site), and hydrological response was measured compared to Control (no manipulation) and Drained (previously drained c. 1994) sites. Because of the draw</w:instrText>
      </w:r>
      <w:r w:rsidR="00102830">
        <w:rPr>
          <w:rFonts w:ascii="Cambria Math" w:hAnsi="Cambria Math" w:cs="Cambria Math"/>
          <w:sz w:val="24"/>
          <w:szCs w:val="24"/>
        </w:rPr>
        <w:instrText>‐</w:instrText>
      </w:r>
      <w:r w:rsidR="00102830">
        <w:rPr>
          <w:sz w:val="24"/>
          <w:szCs w:val="24"/>
        </w:rPr>
        <w:instrText xml:space="preserve">down, the surface in the Experimental pool decreased 5, 15 and 20 cm in the ridge, lawn and mat, respectively, increasing bulk density by </w:instrText>
      </w:r>
      <w:r w:rsidR="00102830">
        <w:rPr>
          <w:rFonts w:ascii="Cambria Math" w:hAnsi="Cambria Math" w:cs="Cambria Math"/>
          <w:sz w:val="24"/>
          <w:szCs w:val="24"/>
        </w:rPr>
        <w:instrText>∼</w:instrText>
      </w:r>
      <w:r w:rsidR="00102830">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102830">
        <w:rPr>
          <w:rFonts w:ascii="Cambria Math" w:hAnsi="Cambria Math" w:cs="Cambria Math"/>
          <w:sz w:val="24"/>
          <w:szCs w:val="24"/>
        </w:rPr>
        <w:instrText>∼</w:instrText>
      </w:r>
      <w:r w:rsidR="00102830">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102830">
        <w:rPr>
          <w:rFonts w:ascii="Cambria Math" w:hAnsi="Cambria Math" w:cs="Cambria Math"/>
          <w:sz w:val="24"/>
          <w:szCs w:val="24"/>
        </w:rPr>
        <w:instrText>‐</w:instrText>
      </w:r>
      <w:r w:rsidR="00102830">
        <w:rPr>
          <w:sz w:val="24"/>
          <w:szCs w:val="24"/>
        </w:rPr>
        <w:instrText xml:space="preserve">down (as a surrogate for climate change) on the hydrology of a fen peatland, Canada","volume":"20","author":[{"family":"Whittington","given":"Peter N."},{"family":"Price","given":"Jonathan S."}],"issued":{"date-parts":[["2006",11,15]]}}}],"schema":"https://github.com/citation-style-language/schema/raw/master/csl-citation.json"} </w:instrText>
      </w:r>
      <w:r w:rsidR="00102830">
        <w:rPr>
          <w:sz w:val="24"/>
          <w:szCs w:val="24"/>
        </w:rPr>
        <w:fldChar w:fldCharType="separate"/>
      </w:r>
      <w:r w:rsidR="00102830" w:rsidRPr="00102830">
        <w:rPr>
          <w:sz w:val="24"/>
        </w:rPr>
        <w:t>[86]</w:t>
      </w:r>
      <w:r w:rsidR="00102830">
        <w:rPr>
          <w:sz w:val="24"/>
          <w:szCs w:val="24"/>
        </w:rPr>
        <w:fldChar w:fldCharType="end"/>
      </w:r>
      <w:r w:rsidR="00102830">
        <w:rPr>
          <w:sz w:val="24"/>
          <w:szCs w:val="24"/>
        </w:rPr>
        <w:t xml:space="preserve">. This </w:t>
      </w:r>
      <w:r w:rsidR="00102830">
        <w:rPr>
          <w:sz w:val="24"/>
          <w:szCs w:val="24"/>
        </w:rPr>
        <w:lastRenderedPageBreak/>
        <w:t xml:space="preserve">feedback mechanism functions to maintain the water content in the substrate, as the reduced pore space and increased bulk density leaves less space for water evaporation and flow-through. </w:t>
      </w:r>
      <w:r w:rsidR="00885C2E">
        <w:rPr>
          <w:sz w:val="24"/>
          <w:szCs w:val="24"/>
        </w:rPr>
        <w:t xml:space="preserve">In contrast, the soil water content in CW does decrease with the 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r w:rsidR="004B7F7B">
        <w:rPr>
          <w:sz w:val="24"/>
          <w:szCs w:val="24"/>
        </w:rPr>
        <w:t xml:space="preserve">Notably, PW is characterized by sedge reed vegetation, and therefore the often-discussed sphagnum feedbacks to water table depressions are of little relevance </w:t>
      </w:r>
      <w:r w:rsidR="004B7F7B">
        <w:rPr>
          <w:sz w:val="24"/>
          <w:szCs w:val="24"/>
        </w:rPr>
        <w:fldChar w:fldCharType="begin"/>
      </w:r>
      <w:r w:rsidR="004B7F7B">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4B7F7B">
        <w:rPr>
          <w:sz w:val="24"/>
          <w:szCs w:val="24"/>
        </w:rPr>
        <w:fldChar w:fldCharType="separate"/>
      </w:r>
      <w:r w:rsidR="004B7F7B" w:rsidRPr="004B7F7B">
        <w:rPr>
          <w:sz w:val="24"/>
        </w:rPr>
        <w:t>[37]</w:t>
      </w:r>
      <w:r w:rsidR="004B7F7B">
        <w:rPr>
          <w:sz w:val="24"/>
          <w:szCs w:val="24"/>
        </w:rPr>
        <w:fldChar w:fldCharType="end"/>
      </w:r>
      <w:r w:rsidR="004B7F7B">
        <w:rPr>
          <w:sz w:val="24"/>
          <w:szCs w:val="24"/>
        </w:rPr>
        <w:t xml:space="preserve">. </w:t>
      </w:r>
      <w:r w:rsidR="00A4569B">
        <w:rPr>
          <w:sz w:val="24"/>
          <w:szCs w:val="24"/>
        </w:rPr>
        <w:t xml:space="preserve">The PW site had high biomass production throughout 2018, indicating that its carbon storage function was maintained even during drought </w:t>
      </w:r>
      <w:r w:rsidR="00A4569B">
        <w:rPr>
          <w:sz w:val="24"/>
          <w:szCs w:val="24"/>
        </w:rPr>
        <w:fldChar w:fldCharType="begin"/>
      </w:r>
      <w:r w:rsidR="00A4569B">
        <w:rPr>
          <w:sz w:val="24"/>
          <w:szCs w:val="24"/>
        </w:rPr>
        <w:instrText xml:space="preserve"> ADDIN ZOTERO_ITEM CSL_CITATION {"citationID":"YjkX1gI4","properties":{"formattedCitation":"[88]","plainCitation":"[88]","noteIndex":0},"citationItems":[{"id":191,"uris":["http://zotero.org/users/local/lzRxkMmx/items/4AGUJLZ9"],"itemData":{"id":191,"type":"article-journal","abstract":"Abstract\n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A4569B">
        <w:rPr>
          <w:sz w:val="24"/>
          <w:szCs w:val="24"/>
        </w:rPr>
        <w:fldChar w:fldCharType="separate"/>
      </w:r>
      <w:r w:rsidR="00A4569B" w:rsidRPr="00A4569B">
        <w:rPr>
          <w:sz w:val="24"/>
        </w:rPr>
        <w:t>[88]</w:t>
      </w:r>
      <w:r w:rsidR="00A4569B">
        <w:rPr>
          <w:sz w:val="24"/>
          <w:szCs w:val="24"/>
        </w:rPr>
        <w:fldChar w:fldCharType="end"/>
      </w:r>
      <w:r w:rsidR="00A4569B">
        <w:rPr>
          <w:sz w:val="24"/>
          <w:szCs w:val="24"/>
        </w:rPr>
        <w:t xml:space="preserve">. </w:t>
      </w:r>
      <w:r w:rsidR="00D732E8">
        <w:rPr>
          <w:sz w:val="24"/>
          <w:szCs w:val="24"/>
        </w:rPr>
        <w:t xml:space="preserve">Carex acutiformis covers 80% of the PW site, and has the ability to form intra-tissue gas chambers that allow them to transport oxygen into the root zone in flooded soils </w:t>
      </w:r>
      <w:r w:rsidR="00D732E8">
        <w:rPr>
          <w:sz w:val="24"/>
          <w:szCs w:val="24"/>
        </w:rPr>
        <w:fldChar w:fldCharType="begin"/>
      </w:r>
      <w:r w:rsidR="00D732E8">
        <w:rPr>
          <w:sz w:val="24"/>
          <w:szCs w:val="24"/>
        </w:rPr>
        <w:instrText xml:space="preserve"> ADDIN ZOTERO_ITEM CSL_CITATION {"citationID":"VWoZ1Dx0","properties":{"formattedCitation":"[88, 89]","plainCitation":"[88, 89]","noteIndex":0},"citationItems":[{"id":191,"uris":["http://zotero.org/users/local/lzRxkMmx/items/4AGUJLZ9"],"itemData":{"id":191,"type":"article-journal","abstract":"Abstract\n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effects of submergence are the central theme in this review. These include underwater photosynthesis, aerenchyma formation and enhanced shoot elongation. Aerenchyma facilitates gas diffusion inside plants so that shoot</w:instrText>
      </w:r>
      <w:r w:rsidR="00D732E8">
        <w:rPr>
          <w:rFonts w:ascii="Cambria Math" w:hAnsi="Cambria Math" w:cs="Cambria Math"/>
          <w:sz w:val="24"/>
          <w:szCs w:val="24"/>
        </w:rPr>
        <w:instrText>‐</w:instrText>
      </w:r>
      <w:r w:rsidR="00D732E8">
        <w:rPr>
          <w:sz w:val="24"/>
          <w:szCs w:val="24"/>
        </w:rPr>
        <w:instrText xml:space="preserve">derived O\n              2\n              can diffuse to O\n              2\n              </w:instrText>
      </w:r>
      <w:r w:rsidR="00D732E8">
        <w:rPr>
          <w:rFonts w:ascii="Cambria Math" w:hAnsi="Cambria Math" w:cs="Cambria Math"/>
          <w:sz w:val="24"/>
          <w:szCs w:val="24"/>
        </w:rPr>
        <w:instrText>‐</w:instrText>
      </w:r>
      <w:r w:rsidR="00D732E8">
        <w:rPr>
          <w:sz w:val="24"/>
          <w:szCs w:val="24"/>
        </w:rPr>
        <w:instrText>deprived plant parts, such as the roots. The underwater gas</w:instrText>
      </w:r>
      <w:r w:rsidR="00D732E8">
        <w:rPr>
          <w:rFonts w:ascii="Cambria Math" w:hAnsi="Cambria Math" w:cs="Cambria Math"/>
          <w:sz w:val="24"/>
          <w:szCs w:val="24"/>
        </w:rPr>
        <w:instrText>‐</w:instrText>
      </w:r>
      <w:r w:rsidR="00D732E8">
        <w:rPr>
          <w:sz w:val="24"/>
          <w:szCs w:val="24"/>
        </w:rPr>
        <w:instrText xml:space="preserve">exchange capacity of leaves can be greatly enhanced by a thinner cuticle, reorientation of the chloroplasts towards the epidermis and increased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sidR="00D732E8">
        <w:rPr>
          <w:sz w:val="24"/>
          <w:szCs w:val="24"/>
        </w:rPr>
        <w:fldChar w:fldCharType="separate"/>
      </w:r>
      <w:r w:rsidR="00D732E8" w:rsidRPr="00D732E8">
        <w:rPr>
          <w:sz w:val="24"/>
        </w:rPr>
        <w:t>[88, 89]</w:t>
      </w:r>
      <w:r w:rsidR="00D732E8">
        <w:rPr>
          <w:sz w:val="24"/>
          <w:szCs w:val="24"/>
        </w:rPr>
        <w:fldChar w:fldCharType="end"/>
      </w:r>
      <w:r w:rsidR="00D732E8">
        <w:rPr>
          <w:sz w:val="24"/>
          <w:szCs w:val="24"/>
        </w:rPr>
        <w:t xml:space="preserve">. </w:t>
      </w:r>
      <w:r w:rsidR="00E453EA">
        <w:rPr>
          <w:sz w:val="24"/>
          <w:szCs w:val="24"/>
        </w:rPr>
        <w:t xml:space="preserve">There is a zone within 1mm of new roots where oxygen is radially diffused, which could provide a niche for obligate aerobes such as AOA and AOB, particularly given the evidence for increased root biomass production during the drought of 2018 </w:t>
      </w:r>
      <w:r w:rsidR="00E453EA">
        <w:rPr>
          <w:sz w:val="24"/>
          <w:szCs w:val="24"/>
        </w:rPr>
        <w:fldChar w:fldCharType="begin"/>
      </w:r>
      <w:r w:rsidR="00E453EA">
        <w:rPr>
          <w:sz w:val="24"/>
          <w:szCs w:val="24"/>
        </w:rPr>
        <w:instrText xml:space="preserve"> ADDIN ZOTERO_ITEM CSL_CITATION {"citationID":"I0hT3Vjr","properties":{"formattedCitation":"[90]","plainCitation":"[90]","noteIndex":0},"citationItems":[{"id":195,"uris":["http://zotero.org/users/local/lzRxkMmx/items/49V7CWFT"],"itemData":{"id":195,"type":"article-journal","container-title":"Soil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sidR="00E453EA">
        <w:rPr>
          <w:sz w:val="24"/>
          <w:szCs w:val="24"/>
        </w:rPr>
        <w:fldChar w:fldCharType="separate"/>
      </w:r>
      <w:r w:rsidR="00E453EA" w:rsidRPr="00E453EA">
        <w:rPr>
          <w:sz w:val="24"/>
        </w:rPr>
        <w:t>[90]</w:t>
      </w:r>
      <w:r w:rsidR="00E453EA">
        <w:rPr>
          <w:sz w:val="24"/>
          <w:szCs w:val="24"/>
        </w:rPr>
        <w:fldChar w:fldCharType="end"/>
      </w:r>
      <w:r w:rsidR="00E453EA">
        <w:rPr>
          <w:sz w:val="24"/>
          <w:szCs w:val="24"/>
        </w:rPr>
        <w:t xml:space="preserve">. However, root production was higher in CW than in PW during the 2018 drought </w:t>
      </w:r>
      <w:r w:rsidR="00E453EA">
        <w:rPr>
          <w:sz w:val="24"/>
          <w:szCs w:val="24"/>
        </w:rPr>
        <w:fldChar w:fldCharType="begin"/>
      </w:r>
      <w:r w:rsidR="00E453EA">
        <w:rPr>
          <w:sz w:val="24"/>
          <w:szCs w:val="24"/>
        </w:rPr>
        <w:instrText xml:space="preserve"> ADDIN ZOTERO_ITEM CSL_CITATION {"citationID":"jNyv23ES","properties":{"formattedCitation":"[88]","plainCitation":"[88]","noteIndex":0},"citationItems":[{"id":191,"uris":["http://zotero.org/users/local/lzRxkMmx/items/4AGUJLZ9"],"itemData":{"id":191,"type":"article-journal","abstract":"Abstract\n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E453EA">
        <w:rPr>
          <w:sz w:val="24"/>
          <w:szCs w:val="24"/>
        </w:rPr>
        <w:fldChar w:fldCharType="separate"/>
      </w:r>
      <w:r w:rsidR="00E453EA" w:rsidRPr="00E453EA">
        <w:rPr>
          <w:sz w:val="24"/>
        </w:rPr>
        <w:t>[88]</w:t>
      </w:r>
      <w:r w:rsidR="00E453EA">
        <w:rPr>
          <w:sz w:val="24"/>
          <w:szCs w:val="24"/>
        </w:rPr>
        <w:fldChar w:fldCharType="end"/>
      </w:r>
      <w:r w:rsidR="00E453EA">
        <w:rPr>
          <w:sz w:val="24"/>
          <w:szCs w:val="24"/>
        </w:rPr>
        <w:t>, so this explanatory mechanism contradicts the stability (and low abundance) of AOA and AOB in CW.</w:t>
      </w:r>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was most clearly supported by RNA-based RT-qPCR of bacterial and archaeal </w:t>
      </w:r>
      <w:r w:rsidR="004F7FA1" w:rsidRPr="004B7CF6">
        <w:rPr>
          <w:i/>
          <w:sz w:val="24"/>
          <w:szCs w:val="24"/>
        </w:rPr>
        <w:t>amo</w:t>
      </w:r>
      <w:r w:rsidR="004F7FA1" w:rsidRPr="002A49EF">
        <w:rPr>
          <w:sz w:val="24"/>
          <w:szCs w:val="24"/>
        </w:rPr>
        <w:t xml:space="preserve"> gene copies, while DNA-based qPCR was biased by the presence of remnant DNA, and metatranscriptomic data was </w:t>
      </w:r>
      <w:r w:rsidR="004F7FA1" w:rsidRPr="002A49EF">
        <w:rPr>
          <w:sz w:val="24"/>
          <w:szCs w:val="24"/>
        </w:rPr>
        <w:lastRenderedPageBreak/>
        <w:t xml:space="preserve">biased by low database resolution between </w:t>
      </w:r>
      <w:r w:rsidR="004F7FA1" w:rsidRPr="004B7CF6">
        <w:rPr>
          <w:i/>
          <w:sz w:val="24"/>
          <w:szCs w:val="24"/>
        </w:rPr>
        <w:t>pmo</w:t>
      </w:r>
      <w:r w:rsidR="004F7FA1" w:rsidRPr="002A49EF">
        <w:rPr>
          <w:sz w:val="24"/>
          <w:szCs w:val="24"/>
        </w:rPr>
        <w:t xml:space="preserve"> and </w:t>
      </w:r>
      <w:r w:rsidR="004F7FA1" w:rsidRPr="004B7CF6">
        <w:rPr>
          <w:i/>
          <w:sz w:val="24"/>
          <w:szCs w:val="24"/>
        </w:rPr>
        <w:t>amo</w:t>
      </w:r>
      <w:r w:rsidR="004F7FA1" w:rsidRPr="002A49EF">
        <w:rPr>
          <w:sz w:val="24"/>
          <w:szCs w:val="24"/>
        </w:rPr>
        <w:t xml:space="preserve"> genes. The increase in ammonia oxidation functions was supported by overall dynamicism of nitrogen cycling indicator genes in the metatranscriptomic dataset, with a decrease in nitrogen fixation genes </w:t>
      </w:r>
      <w:r w:rsidR="004F7FA1" w:rsidRPr="004B7CF6">
        <w:rPr>
          <w:i/>
          <w:sz w:val="24"/>
          <w:szCs w:val="24"/>
        </w:rPr>
        <w:t>ni</w:t>
      </w:r>
      <w:r w:rsidR="004F7FA1" w:rsidRPr="00A50513">
        <w:rPr>
          <w:i/>
          <w:sz w:val="24"/>
          <w:szCs w:val="24"/>
        </w:rPr>
        <w:t>fDHK</w:t>
      </w:r>
      <w:r w:rsidR="004F7FA1" w:rsidRPr="002A49EF">
        <w:rPr>
          <w:sz w:val="24"/>
          <w:szCs w:val="24"/>
        </w:rPr>
        <w:t xml:space="preserve"> and an increase in nitrogen assimilation genes </w:t>
      </w:r>
      <w:r w:rsidR="004F7FA1" w:rsidRPr="004B7CF6">
        <w:rPr>
          <w:i/>
          <w:sz w:val="24"/>
          <w:szCs w:val="24"/>
        </w:rPr>
        <w:t>nir</w:t>
      </w:r>
      <w:r w:rsidR="004F7FA1" w:rsidRPr="00A50513">
        <w:rPr>
          <w:i/>
          <w:sz w:val="24"/>
          <w:szCs w:val="24"/>
        </w:rPr>
        <w:t>B</w:t>
      </w:r>
      <w:r w:rsidR="004F7FA1" w:rsidRPr="002A49EF">
        <w:rPr>
          <w:sz w:val="24"/>
          <w:szCs w:val="24"/>
        </w:rPr>
        <w:t>/</w:t>
      </w:r>
      <w:r w:rsidR="004F7FA1" w:rsidRPr="004B7CF6">
        <w:rPr>
          <w:i/>
          <w:sz w:val="24"/>
          <w:szCs w:val="24"/>
        </w:rPr>
        <w:t>nas</w:t>
      </w:r>
      <w:r w:rsidR="004F7FA1" w:rsidRPr="00A50513">
        <w:rPr>
          <w:i/>
          <w:sz w:val="24"/>
          <w:szCs w:val="24"/>
        </w:rPr>
        <w:t>A</w:t>
      </w:r>
      <w:r w:rsidR="004F7FA1" w:rsidRPr="002A49EF">
        <w:rPr>
          <w:sz w:val="24"/>
          <w:szCs w:val="24"/>
        </w:rPr>
        <w:t xml:space="preserve">. Shifts in the nitrogen cycling microbiome were more extreme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are increasingly impacted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7F16FD2F" w:rsidR="004B7CF6" w:rsidRPr="004B7CF6" w:rsidRDefault="00A50513" w:rsidP="004B7CF6">
      <w:pPr>
        <w:spacing w:before="240" w:after="240" w:line="480" w:lineRule="auto"/>
        <w:rPr>
          <w:sz w:val="24"/>
          <w:szCs w:val="24"/>
        </w:rPr>
      </w:pPr>
      <w:r>
        <w:rPr>
          <w:sz w:val="24"/>
          <w:szCs w:val="24"/>
        </w:rPr>
        <w:t xml:space="preserve">AB and HW developed the study. AB contributed the lab work, statistical analysis and writing of the first draft. </w:t>
      </w:r>
      <w:r w:rsidR="00F20595">
        <w:rPr>
          <w:sz w:val="24"/>
          <w:szCs w:val="24"/>
        </w:rPr>
        <w:t>HW prepared the metagenome and metatranscriptome datasets, and guided AB throughout the study</w:t>
      </w:r>
      <w:r>
        <w:rPr>
          <w:sz w:val="24"/>
          <w:szCs w:val="24"/>
        </w:rPr>
        <w:t xml:space="preserve">; HW and Micha Weil conducted fieldwork. DZ analyzed soil nutrient content. </w:t>
      </w:r>
      <w:r w:rsidR="00F20595">
        <w:rPr>
          <w:sz w:val="24"/>
          <w:szCs w:val="24"/>
        </w:rPr>
        <w:t xml:space="preserve">Thank you to </w:t>
      </w:r>
      <w:r w:rsidR="004B7CF6">
        <w:rPr>
          <w:sz w:val="24"/>
          <w:szCs w:val="24"/>
        </w:rPr>
        <w:t xml:space="preserve">Marina </w:t>
      </w:r>
      <w:r w:rsidR="00F20595">
        <w:rPr>
          <w:sz w:val="24"/>
          <w:szCs w:val="24"/>
        </w:rPr>
        <w:t>Schnell for guidance on the RT-qPCR protocol, the AG Urich members for support and advice,</w:t>
      </w:r>
      <w:r w:rsidR="004B7CF6">
        <w:rPr>
          <w:sz w:val="24"/>
          <w:szCs w:val="24"/>
        </w:rPr>
        <w:t xml:space="preserve"> </w:t>
      </w:r>
      <w:r w:rsidR="00F20595">
        <w:rPr>
          <w:sz w:val="24"/>
          <w:szCs w:val="24"/>
        </w:rPr>
        <w:t xml:space="preserve">and the Wetscapes </w:t>
      </w:r>
      <w:r w:rsidR="00F20595">
        <w:rPr>
          <w:sz w:val="24"/>
          <w:szCs w:val="24"/>
        </w:rPr>
        <w:lastRenderedPageBreak/>
        <w:t xml:space="preserve">project members for their collaboration. Funding for AB was provided by the Fulbright U.S. Student Program and Napier Fellowship. </w:t>
      </w:r>
      <w:r w:rsidR="00F20595" w:rsidRPr="00F20595">
        <w:rPr>
          <w:sz w:val="24"/>
          <w:szCs w:val="24"/>
          <w:highlight w:val="cyan"/>
        </w:rPr>
        <w:t xml:space="preserve">[also add </w:t>
      </w:r>
      <w:r w:rsidR="004B7CF6" w:rsidRPr="00F20595">
        <w:rPr>
          <w:sz w:val="24"/>
          <w:szCs w:val="24"/>
          <w:highlight w:val="cyan"/>
        </w:rPr>
        <w:t>Vienna collaborators</w:t>
      </w:r>
      <w:r w:rsidR="00F20595" w:rsidRPr="00F20595">
        <w:rPr>
          <w:sz w:val="24"/>
          <w:szCs w:val="24"/>
          <w:highlight w:val="cyan"/>
        </w:rPr>
        <w:t>]</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t>Funding</w:t>
      </w:r>
    </w:p>
    <w:p w14:paraId="37314114" w14:textId="51BB2BE9" w:rsidR="00357540" w:rsidRPr="002A49EF" w:rsidRDefault="000B1D0F" w:rsidP="009D334C">
      <w:pPr>
        <w:spacing w:before="240" w:after="240" w:line="480" w:lineRule="auto"/>
        <w:rPr>
          <w:sz w:val="24"/>
          <w:szCs w:val="24"/>
        </w:rPr>
      </w:pPr>
      <w:bookmarkStart w:id="200" w:name="_han5qw3ik5yg" w:colFirst="0" w:colLast="0"/>
      <w:bookmarkEnd w:id="200"/>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201" w:name="_yqd9jth27q81" w:colFirst="0" w:colLast="0"/>
      <w:bookmarkEnd w:id="201"/>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5E2E645C" w14:textId="77777777" w:rsidR="00E453EA" w:rsidRDefault="00797AA4" w:rsidP="00E453EA">
      <w:pPr>
        <w:pStyle w:val="Literaturverzeichnis"/>
      </w:pPr>
      <w:r>
        <w:rPr>
          <w:b/>
          <w:u w:val="single"/>
        </w:rPr>
        <w:fldChar w:fldCharType="begin"/>
      </w:r>
      <w:r w:rsidR="00094042">
        <w:rPr>
          <w:b/>
          <w:u w:val="single"/>
        </w:rPr>
        <w:instrText xml:space="preserve"> ADDIN ZOTERO_BIBL {"uncited":[],"omitted":[],"custom":[]} CSL_BIBLIOGRAPHY </w:instrText>
      </w:r>
      <w:r>
        <w:rPr>
          <w:b/>
          <w:u w:val="single"/>
        </w:rPr>
        <w:fldChar w:fldCharType="separate"/>
      </w:r>
      <w:r w:rsidR="00E453EA">
        <w:t xml:space="preserve">1. </w:t>
      </w:r>
      <w:r w:rsidR="00E453EA">
        <w:tab/>
        <w:t xml:space="preserve">Global peatland assessment: The state of the world’s peatlands. 2022. UN Environment Programme, Global Peatlands Initiative. </w:t>
      </w:r>
    </w:p>
    <w:p w14:paraId="34CD0ABE" w14:textId="77777777" w:rsidR="00E453EA" w:rsidRDefault="00E453EA" w:rsidP="00E453EA">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p>
    <w:p w14:paraId="3921F563" w14:textId="77777777" w:rsidR="00E453EA" w:rsidRDefault="00E453EA" w:rsidP="00E453EA">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66CFB30D" w14:textId="77777777" w:rsidR="00E453EA" w:rsidRDefault="00E453EA" w:rsidP="00E453EA">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4914DCA1" w14:textId="77777777" w:rsidR="00E453EA" w:rsidRDefault="00E453EA" w:rsidP="00E453EA">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4060DD56" w14:textId="77777777" w:rsidR="00E453EA" w:rsidRDefault="00E453EA" w:rsidP="00E453EA">
      <w:pPr>
        <w:pStyle w:val="Literaturverzeichnis"/>
      </w:pPr>
      <w:r>
        <w:lastRenderedPageBreak/>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5F1805B4" w14:textId="77777777" w:rsidR="00E453EA" w:rsidRDefault="00E453EA" w:rsidP="00E453EA">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379FC5F3" w14:textId="77777777" w:rsidR="00E453EA" w:rsidRDefault="00E453EA" w:rsidP="00E453EA">
      <w:pPr>
        <w:pStyle w:val="Literaturverzeichnis"/>
      </w:pPr>
      <w:r>
        <w:t xml:space="preserve">8. </w:t>
      </w:r>
      <w:r>
        <w:tab/>
        <w:t xml:space="preserve">Stein LY, Klotz MG. The nitrogen cycle. </w:t>
      </w:r>
      <w:r>
        <w:rPr>
          <w:i/>
          <w:iCs/>
        </w:rPr>
        <w:t>Curr Biol</w:t>
      </w:r>
      <w:r>
        <w:t xml:space="preserve"> 2016; </w:t>
      </w:r>
      <w:r>
        <w:rPr>
          <w:b/>
          <w:bCs/>
        </w:rPr>
        <w:t>26</w:t>
      </w:r>
      <w:r>
        <w:t xml:space="preserve">: 94–8. </w:t>
      </w:r>
    </w:p>
    <w:p w14:paraId="0779C2EA" w14:textId="77777777" w:rsidR="00E453EA" w:rsidRDefault="00E453EA" w:rsidP="00E453EA">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653730FF" w14:textId="77777777" w:rsidR="00E453EA" w:rsidRDefault="00E453EA" w:rsidP="00E453EA">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115F8400" w14:textId="77777777" w:rsidR="00E453EA" w:rsidRDefault="00E453EA" w:rsidP="00E453EA">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1857B3EB" w14:textId="77777777" w:rsidR="00E453EA" w:rsidRDefault="00E453EA" w:rsidP="00E453EA">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779DEF85" w14:textId="77777777" w:rsidR="00E453EA" w:rsidRDefault="00E453EA" w:rsidP="00E453EA">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00FAC784" w14:textId="77777777" w:rsidR="00E453EA" w:rsidRDefault="00E453EA" w:rsidP="00E453EA">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2FC4D2B8" w14:textId="77777777" w:rsidR="00E453EA" w:rsidRDefault="00E453EA" w:rsidP="00E453EA">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2CD4A66D" w14:textId="77777777" w:rsidR="00E453EA" w:rsidRDefault="00E453EA" w:rsidP="00E453EA">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750170CF" w14:textId="77777777" w:rsidR="00E453EA" w:rsidRDefault="00E453EA" w:rsidP="00E453EA">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 S A</w:t>
      </w:r>
      <w:r>
        <w:t xml:space="preserve"> 2011; </w:t>
      </w:r>
      <w:r>
        <w:rPr>
          <w:b/>
          <w:bCs/>
        </w:rPr>
        <w:t>108</w:t>
      </w:r>
      <w:r>
        <w:t xml:space="preserve">: 15892–15897. </w:t>
      </w:r>
    </w:p>
    <w:p w14:paraId="5351A926" w14:textId="77777777" w:rsidR="00E453EA" w:rsidRDefault="00E453EA" w:rsidP="00E453EA">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7ED30745" w14:textId="77777777" w:rsidR="00E453EA" w:rsidRDefault="00E453EA" w:rsidP="00E453EA">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00CAD490" w14:textId="77777777" w:rsidR="00E453EA" w:rsidRDefault="00E453EA" w:rsidP="00E453EA">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00493A69" w14:textId="77777777" w:rsidR="00E453EA" w:rsidRDefault="00E453EA" w:rsidP="00E453EA">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14527410" w14:textId="77777777" w:rsidR="00E453EA" w:rsidRDefault="00E453EA" w:rsidP="00E453EA">
      <w:pPr>
        <w:pStyle w:val="Literaturverzeichnis"/>
      </w:pPr>
      <w:r>
        <w:lastRenderedPageBreak/>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3A3B4557" w14:textId="77777777" w:rsidR="00E453EA" w:rsidRDefault="00E453EA" w:rsidP="00E453EA">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0EDFFF8A" w14:textId="77777777" w:rsidR="00E453EA" w:rsidRDefault="00E453EA" w:rsidP="00E453EA">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425AF7F2" w14:textId="77777777" w:rsidR="00E453EA" w:rsidRDefault="00E453EA" w:rsidP="00E453EA">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36E6DC33" w14:textId="77777777" w:rsidR="00E453EA" w:rsidRDefault="00E453EA" w:rsidP="00E453EA">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519A6FD6" w14:textId="77777777" w:rsidR="00E453EA" w:rsidRDefault="00E453EA" w:rsidP="00E453EA">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2CC14062" w14:textId="77777777" w:rsidR="00E453EA" w:rsidRDefault="00E453EA" w:rsidP="00E453EA">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0CCFA8B3" w14:textId="77777777" w:rsidR="00E453EA" w:rsidRDefault="00E453EA" w:rsidP="00E453EA">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15879E3E" w14:textId="77777777" w:rsidR="00E453EA" w:rsidRDefault="00E453EA" w:rsidP="00E453EA">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0ECE6161" w14:textId="77777777" w:rsidR="00E453EA" w:rsidRDefault="00E453EA" w:rsidP="00E453EA">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1E7A8A33" w14:textId="77777777" w:rsidR="00E453EA" w:rsidRDefault="00E453EA" w:rsidP="00E453EA">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E1496B3" w14:textId="77777777" w:rsidR="00E453EA" w:rsidRDefault="00E453EA" w:rsidP="00E453EA">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56E63881" w14:textId="77777777" w:rsidR="00E453EA" w:rsidRDefault="00E453EA" w:rsidP="00E453EA">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591280C8" w14:textId="77777777" w:rsidR="00E453EA" w:rsidRDefault="00E453EA" w:rsidP="00E453EA">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35E36348" w14:textId="77777777" w:rsidR="00E453EA" w:rsidRDefault="00E453EA" w:rsidP="00E453EA">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6F6486D6" w14:textId="77777777" w:rsidR="00E453EA" w:rsidRDefault="00E453EA" w:rsidP="00E453EA">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7E95BD18" w14:textId="77777777" w:rsidR="00E453EA" w:rsidRDefault="00E453EA" w:rsidP="00E453EA">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51843D93" w14:textId="77777777" w:rsidR="00E453EA" w:rsidRDefault="00E453EA" w:rsidP="00E453EA">
      <w:pPr>
        <w:pStyle w:val="Literaturverzeichnis"/>
      </w:pPr>
      <w:r>
        <w:lastRenderedPageBreak/>
        <w:t xml:space="preserve">39.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593B13FB" w14:textId="77777777" w:rsidR="00E453EA" w:rsidRDefault="00E453EA" w:rsidP="00E453EA">
      <w:pPr>
        <w:pStyle w:val="Literaturverzeichnis"/>
      </w:pPr>
      <w:r>
        <w:t xml:space="preserve">40.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4A7A6D62" w14:textId="77777777" w:rsidR="00E453EA" w:rsidRDefault="00E453EA" w:rsidP="00E453EA">
      <w:pPr>
        <w:pStyle w:val="Literaturverzeichnis"/>
      </w:pPr>
      <w:r>
        <w:t xml:space="preserve">41.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55C32357" w14:textId="77777777" w:rsidR="00E453EA" w:rsidRDefault="00E453EA" w:rsidP="00E453EA">
      <w:pPr>
        <w:pStyle w:val="Literaturverzeichnis"/>
      </w:pPr>
      <w:r>
        <w:t xml:space="preserve">42.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3A2F992C" w14:textId="77777777" w:rsidR="00E453EA" w:rsidRDefault="00E453EA" w:rsidP="00E453EA">
      <w:pPr>
        <w:pStyle w:val="Literaturverzeichnis"/>
      </w:pPr>
      <w:r>
        <w:t xml:space="preserve">43.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4F13FB49" w14:textId="77777777" w:rsidR="00E453EA" w:rsidRDefault="00E453EA" w:rsidP="00E453EA">
      <w:pPr>
        <w:pStyle w:val="Literaturverzeichnis"/>
      </w:pPr>
      <w:r>
        <w:t xml:space="preserve">44. </w:t>
      </w:r>
      <w:r>
        <w:tab/>
        <w:t xml:space="preserve">The R Project for Statistical Computing. </w:t>
      </w:r>
    </w:p>
    <w:p w14:paraId="4C9BF23D" w14:textId="77777777" w:rsidR="00E453EA" w:rsidRDefault="00E453EA" w:rsidP="00E453EA">
      <w:pPr>
        <w:pStyle w:val="Literaturverzeichnis"/>
      </w:pPr>
      <w:r>
        <w:t xml:space="preserve">45. </w:t>
      </w:r>
      <w:r>
        <w:tab/>
        <w:t xml:space="preserve">Oksanen J, Simpson GL, Blanchet FG, Kindt R, Legendre P, Minchin PR. vegan: Community ecology package. 2022. </w:t>
      </w:r>
    </w:p>
    <w:p w14:paraId="15A8FC62" w14:textId="77777777" w:rsidR="00E453EA" w:rsidRDefault="00E453EA" w:rsidP="00E453EA">
      <w:pPr>
        <w:pStyle w:val="Literaturverzeichnis"/>
      </w:pPr>
      <w:r>
        <w:t xml:space="preserve">46. </w:t>
      </w:r>
      <w:r>
        <w:tab/>
        <w:t xml:space="preserve">Kruskal WH, Wallis WA. Use of ranks in one-criterion variance analysis. </w:t>
      </w:r>
      <w:r>
        <w:rPr>
          <w:i/>
          <w:iCs/>
        </w:rPr>
        <w:t>J Am Stat Assoc</w:t>
      </w:r>
      <w:r>
        <w:t xml:space="preserve"> 1952; </w:t>
      </w:r>
      <w:r>
        <w:rPr>
          <w:b/>
          <w:bCs/>
        </w:rPr>
        <w:t>47</w:t>
      </w:r>
      <w:r>
        <w:t xml:space="preserve">: 583–621. </w:t>
      </w:r>
    </w:p>
    <w:p w14:paraId="0EE6F680" w14:textId="77777777" w:rsidR="00E453EA" w:rsidRDefault="00E453EA" w:rsidP="00E453EA">
      <w:pPr>
        <w:pStyle w:val="Literaturverzeichnis"/>
      </w:pPr>
      <w:r>
        <w:t xml:space="preserve">47. </w:t>
      </w:r>
      <w:r>
        <w:tab/>
        <w:t xml:space="preserve">Kassambara A. rstatix: Pipe-Friendly Framework for Basic Statistical Tests. 2023. </w:t>
      </w:r>
    </w:p>
    <w:p w14:paraId="4D8B3722" w14:textId="77777777" w:rsidR="00E453EA" w:rsidRDefault="00E453EA" w:rsidP="00E453EA">
      <w:pPr>
        <w:pStyle w:val="Literaturverzeichnis"/>
      </w:pPr>
      <w:r>
        <w:t xml:space="preserve">48. </w:t>
      </w:r>
      <w:r>
        <w:tab/>
        <w:t xml:space="preserve">Dunn OJ. Multiple Comparisons Among Means. </w:t>
      </w:r>
      <w:r>
        <w:rPr>
          <w:i/>
          <w:iCs/>
        </w:rPr>
        <w:t>J Am Stat Assoc</w:t>
      </w:r>
      <w:r>
        <w:t xml:space="preserve"> 1961; </w:t>
      </w:r>
      <w:r>
        <w:rPr>
          <w:b/>
          <w:bCs/>
        </w:rPr>
        <w:t>56</w:t>
      </w:r>
      <w:r>
        <w:t xml:space="preserve">: 52–64. </w:t>
      </w:r>
    </w:p>
    <w:p w14:paraId="70CEFAC0" w14:textId="77777777" w:rsidR="00E453EA" w:rsidRDefault="00E453EA" w:rsidP="00E453EA">
      <w:pPr>
        <w:pStyle w:val="Literaturverzeichnis"/>
      </w:pPr>
      <w:r>
        <w:t xml:space="preserve">49. </w:t>
      </w:r>
      <w:r>
        <w:tab/>
        <w:t xml:space="preserve">Shapiro SS, Wilk MB. An analysis of variance test for normality (complete samples). </w:t>
      </w:r>
      <w:r>
        <w:rPr>
          <w:i/>
          <w:iCs/>
        </w:rPr>
        <w:t>Biometrika</w:t>
      </w:r>
      <w:r>
        <w:t xml:space="preserve"> 1965; </w:t>
      </w:r>
      <w:r>
        <w:rPr>
          <w:b/>
          <w:bCs/>
        </w:rPr>
        <w:t>52</w:t>
      </w:r>
      <w:r>
        <w:t xml:space="preserve">: 591–611. </w:t>
      </w:r>
    </w:p>
    <w:p w14:paraId="4F768B10" w14:textId="77777777" w:rsidR="00E453EA" w:rsidRDefault="00E453EA" w:rsidP="00E453EA">
      <w:pPr>
        <w:pStyle w:val="Literaturverzeichnis"/>
      </w:pPr>
      <w:r>
        <w:t xml:space="preserve">50.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11C1D3A2" w14:textId="77777777" w:rsidR="00E453EA" w:rsidRDefault="00E453EA" w:rsidP="00E453EA">
      <w:pPr>
        <w:pStyle w:val="Literaturverzeichnis"/>
      </w:pPr>
      <w:r>
        <w:t xml:space="preserve">51. </w:t>
      </w:r>
      <w:r>
        <w:tab/>
        <w:t xml:space="preserve">Chambers JM, Freeny A, Heiberger RM. Analysis of variance; Designed experiments. </w:t>
      </w:r>
      <w:r>
        <w:rPr>
          <w:i/>
          <w:iCs/>
        </w:rPr>
        <w:t>Statistical Models in S</w:t>
      </w:r>
      <w:r>
        <w:t xml:space="preserve">. 1992. Wadworth &amp; Brooks/Cole. </w:t>
      </w:r>
    </w:p>
    <w:p w14:paraId="53E0BA21" w14:textId="77777777" w:rsidR="00E453EA" w:rsidRDefault="00E453EA" w:rsidP="00E453EA">
      <w:pPr>
        <w:pStyle w:val="Literaturverzeichnis"/>
      </w:pPr>
      <w:r>
        <w:t xml:space="preserve">52. </w:t>
      </w:r>
      <w:r>
        <w:tab/>
        <w:t xml:space="preserve">Tukey JW. Comparing Individual Means in the Analysis of Variance. </w:t>
      </w:r>
      <w:r>
        <w:rPr>
          <w:i/>
          <w:iCs/>
        </w:rPr>
        <w:t>Biometrics</w:t>
      </w:r>
      <w:r>
        <w:t xml:space="preserve"> 1949; </w:t>
      </w:r>
      <w:r>
        <w:rPr>
          <w:b/>
          <w:bCs/>
        </w:rPr>
        <w:t>5</w:t>
      </w:r>
      <w:r>
        <w:t xml:space="preserve">: 99. </w:t>
      </w:r>
    </w:p>
    <w:p w14:paraId="6F515A61" w14:textId="77777777" w:rsidR="00E453EA" w:rsidRDefault="00E453EA" w:rsidP="00E453EA">
      <w:pPr>
        <w:pStyle w:val="Literaturverzeichnis"/>
      </w:pPr>
      <w:r>
        <w:t xml:space="preserve">53. </w:t>
      </w:r>
      <w:r>
        <w:tab/>
        <w:t xml:space="preserve">Wickham H. ggplot2: Elegant Graphics for Data Analysis. 2016. Springer-Verlag New York. </w:t>
      </w:r>
    </w:p>
    <w:p w14:paraId="1F0525A4" w14:textId="77777777" w:rsidR="00E453EA" w:rsidRDefault="00E453EA" w:rsidP="00E453EA">
      <w:pPr>
        <w:pStyle w:val="Literaturverzeichnis"/>
      </w:pPr>
      <w:r>
        <w:t xml:space="preserve">54. </w:t>
      </w:r>
      <w:r>
        <w:tab/>
        <w:t xml:space="preserve">Some Methods for Classification and Analysis of Multivariate Observations. 1966. Defense Technical Information Center. </w:t>
      </w:r>
    </w:p>
    <w:p w14:paraId="2381B55C" w14:textId="77777777" w:rsidR="00E453EA" w:rsidRDefault="00E453EA" w:rsidP="00E453EA">
      <w:pPr>
        <w:pStyle w:val="Literaturverzeichnis"/>
      </w:pPr>
      <w:r>
        <w:t xml:space="preserve">55. </w:t>
      </w:r>
      <w:r>
        <w:tab/>
        <w:t xml:space="preserve">Maechler M, Rousseeuw P, Struyf A, Hubert M, Hornik K. cluster: Cluster Analysis Basics and Extensions. 2022. </w:t>
      </w:r>
    </w:p>
    <w:p w14:paraId="4217476A" w14:textId="77777777" w:rsidR="00E453EA" w:rsidRDefault="00E453EA" w:rsidP="00E453EA">
      <w:pPr>
        <w:pStyle w:val="Literaturverzeichnis"/>
      </w:pPr>
      <w:r>
        <w:t xml:space="preserve">56.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21B81CE" w14:textId="77777777" w:rsidR="00E453EA" w:rsidRDefault="00E453EA" w:rsidP="00E453EA">
      <w:pPr>
        <w:pStyle w:val="Literaturverzeichnis"/>
      </w:pPr>
      <w:r>
        <w:t xml:space="preserve">57.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444F7C93" w14:textId="77777777" w:rsidR="00E453EA" w:rsidRDefault="00E453EA" w:rsidP="00E453EA">
      <w:pPr>
        <w:pStyle w:val="Literaturverzeichnis"/>
      </w:pPr>
      <w:r>
        <w:t xml:space="preserve">58. </w:t>
      </w:r>
      <w:r>
        <w:tab/>
        <w:t xml:space="preserve">Liu C, Cui Y, Li X, Yao M. microeco: an R package for data mining in microbial community ecology. </w:t>
      </w:r>
      <w:r>
        <w:rPr>
          <w:i/>
          <w:iCs/>
        </w:rPr>
        <w:t>FEMS Microbiol Ecol</w:t>
      </w:r>
      <w:r>
        <w:t xml:space="preserve"> 2021; 97. </w:t>
      </w:r>
    </w:p>
    <w:p w14:paraId="386AEAD8" w14:textId="77777777" w:rsidR="00E453EA" w:rsidRDefault="00E453EA" w:rsidP="00E453EA">
      <w:pPr>
        <w:pStyle w:val="Literaturverzeichnis"/>
      </w:pPr>
      <w:r>
        <w:lastRenderedPageBreak/>
        <w:t xml:space="preserve">59.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78C03955" w14:textId="77777777" w:rsidR="00E453EA" w:rsidRDefault="00E453EA" w:rsidP="00E453EA">
      <w:pPr>
        <w:pStyle w:val="Literaturverzeichnis"/>
      </w:pPr>
      <w:r>
        <w:t xml:space="preserve">60.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1645C0E" w14:textId="77777777" w:rsidR="00E453EA" w:rsidRPr="006D69F1" w:rsidRDefault="00E453EA" w:rsidP="00E453EA">
      <w:pPr>
        <w:pStyle w:val="Literaturverzeichnis"/>
        <w:rPr>
          <w:lang w:val="de-DE"/>
        </w:rPr>
      </w:pPr>
      <w:r>
        <w:t xml:space="preserve">61. </w:t>
      </w:r>
      <w:r>
        <w:tab/>
        <w:t xml:space="preserve">Larsson A. AliView: a fast and lightweight alignment viewer and editor for large datasets. </w:t>
      </w:r>
      <w:r w:rsidRPr="006D69F1">
        <w:rPr>
          <w:i/>
          <w:iCs/>
          <w:lang w:val="de-DE"/>
        </w:rPr>
        <w:t>Bioinformatics</w:t>
      </w:r>
      <w:r w:rsidRPr="006D69F1">
        <w:rPr>
          <w:lang w:val="de-DE"/>
        </w:rPr>
        <w:t xml:space="preserve"> 2014; </w:t>
      </w:r>
      <w:r w:rsidRPr="006D69F1">
        <w:rPr>
          <w:b/>
          <w:bCs/>
          <w:lang w:val="de-DE"/>
        </w:rPr>
        <w:t>30</w:t>
      </w:r>
      <w:r w:rsidRPr="006D69F1">
        <w:rPr>
          <w:lang w:val="de-DE"/>
        </w:rPr>
        <w:t xml:space="preserve">: 3276–3278. </w:t>
      </w:r>
    </w:p>
    <w:p w14:paraId="022C4767" w14:textId="77777777" w:rsidR="00E453EA" w:rsidRDefault="00E453EA" w:rsidP="00E453EA">
      <w:pPr>
        <w:pStyle w:val="Literaturverzeichnis"/>
      </w:pPr>
      <w:r w:rsidRPr="00E453EA">
        <w:rPr>
          <w:lang w:val="de-DE"/>
        </w:rPr>
        <w:t xml:space="preserve">62. </w:t>
      </w:r>
      <w:r w:rsidRPr="00E453EA">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77BBE460" w14:textId="77777777" w:rsidR="00E453EA" w:rsidRDefault="00E453EA" w:rsidP="00E453EA">
      <w:pPr>
        <w:pStyle w:val="Literaturverzeichnis"/>
      </w:pPr>
      <w:r>
        <w:t xml:space="preserve">63.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7E3537C9" w14:textId="77777777" w:rsidR="00E453EA" w:rsidRDefault="00E453EA" w:rsidP="00E453EA">
      <w:pPr>
        <w:pStyle w:val="Literaturverzeichnis"/>
      </w:pPr>
      <w:r>
        <w:t xml:space="preserve">64.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5AAA03BE" w14:textId="77777777" w:rsidR="00E453EA" w:rsidRDefault="00E453EA" w:rsidP="00E453EA">
      <w:pPr>
        <w:pStyle w:val="Literaturverzeichnis"/>
      </w:pPr>
      <w:r>
        <w:t xml:space="preserve">65.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475E7540" w14:textId="77777777" w:rsidR="00E453EA" w:rsidRPr="006D69F1" w:rsidRDefault="00E453EA" w:rsidP="00E453EA">
      <w:pPr>
        <w:pStyle w:val="Literaturverzeichnis"/>
        <w:rPr>
          <w:lang w:val="de-DE"/>
        </w:rPr>
      </w:pPr>
      <w:r>
        <w:t xml:space="preserve">66. </w:t>
      </w:r>
      <w:r>
        <w:tab/>
        <w:t xml:space="preserve">Daims H, Lebedeva EV, Pjevac P, Han P, Herbold C, Albertsen M, et al. Complete nitrification by Nitrospira bacteria. </w:t>
      </w:r>
      <w:r w:rsidRPr="006D69F1">
        <w:rPr>
          <w:i/>
          <w:iCs/>
          <w:lang w:val="de-DE"/>
        </w:rPr>
        <w:t>Nature</w:t>
      </w:r>
      <w:r w:rsidRPr="006D69F1">
        <w:rPr>
          <w:lang w:val="de-DE"/>
        </w:rPr>
        <w:t xml:space="preserve"> 2015; </w:t>
      </w:r>
      <w:r w:rsidRPr="006D69F1">
        <w:rPr>
          <w:b/>
          <w:bCs/>
          <w:lang w:val="de-DE"/>
        </w:rPr>
        <w:t>528</w:t>
      </w:r>
      <w:r w:rsidRPr="006D69F1">
        <w:rPr>
          <w:lang w:val="de-DE"/>
        </w:rPr>
        <w:t xml:space="preserve">: 504–509. </w:t>
      </w:r>
    </w:p>
    <w:p w14:paraId="0DC5014E" w14:textId="77777777" w:rsidR="00E453EA" w:rsidRDefault="00E453EA" w:rsidP="00E453EA">
      <w:pPr>
        <w:pStyle w:val="Literaturverzeichnis"/>
      </w:pPr>
      <w:r w:rsidRPr="00E453EA">
        <w:rPr>
          <w:lang w:val="de-DE"/>
        </w:rPr>
        <w:t xml:space="preserve">67. </w:t>
      </w:r>
      <w:r w:rsidRPr="00E453EA">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59CFB3C6" w14:textId="77777777" w:rsidR="00E453EA" w:rsidRDefault="00E453EA" w:rsidP="00E453EA">
      <w:pPr>
        <w:pStyle w:val="Literaturverzeichnis"/>
      </w:pPr>
      <w:r>
        <w:t xml:space="preserve">68.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103093BE" w14:textId="77777777" w:rsidR="00E453EA" w:rsidRDefault="00E453EA" w:rsidP="00E453EA">
      <w:pPr>
        <w:pStyle w:val="Literaturverzeichnis"/>
      </w:pPr>
      <w:r>
        <w:t xml:space="preserve">69.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32A08736" w14:textId="77777777" w:rsidR="00E453EA" w:rsidRDefault="00E453EA" w:rsidP="00E453EA">
      <w:pPr>
        <w:pStyle w:val="Literaturverzeichnis"/>
      </w:pPr>
      <w:r>
        <w:t xml:space="preserve">70.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536FFC61" w14:textId="77777777" w:rsidR="00E453EA" w:rsidRDefault="00E453EA" w:rsidP="00E453EA">
      <w:pPr>
        <w:pStyle w:val="Literaturverzeichnis"/>
      </w:pPr>
      <w:r>
        <w:t xml:space="preserve">71.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0A32064F" w14:textId="77777777" w:rsidR="00E453EA" w:rsidRDefault="00E453EA" w:rsidP="00E453EA">
      <w:pPr>
        <w:pStyle w:val="Literaturverzeichnis"/>
      </w:pPr>
      <w:r w:rsidRPr="006D69F1">
        <w:rPr>
          <w:lang w:val="en-US"/>
        </w:rPr>
        <w:t xml:space="preserve">72. </w:t>
      </w:r>
      <w:r w:rsidRPr="006D69F1">
        <w:rPr>
          <w:lang w:val="en-US"/>
        </w:rPr>
        <w:tab/>
        <w:t xml:space="preserve">Hu J, Du M, Chen J, Tie L, Zhou S, Buckeridge KM, et al. </w:t>
      </w:r>
      <w:r>
        <w:t xml:space="preserve">Microbial necromass under global change and implications for soil organic matter. </w:t>
      </w:r>
      <w:r>
        <w:rPr>
          <w:i/>
          <w:iCs/>
        </w:rPr>
        <w:t>Global Change Biology</w:t>
      </w:r>
      <w:r>
        <w:t xml:space="preserve"> 2023; </w:t>
      </w:r>
      <w:r>
        <w:rPr>
          <w:b/>
          <w:bCs/>
        </w:rPr>
        <w:t>29</w:t>
      </w:r>
      <w:r>
        <w:t xml:space="preserve">: 3503–3515. </w:t>
      </w:r>
    </w:p>
    <w:p w14:paraId="3C28BBD9" w14:textId="77777777" w:rsidR="00E453EA" w:rsidRDefault="00E453EA" w:rsidP="00E453EA">
      <w:pPr>
        <w:pStyle w:val="Literaturverzeichnis"/>
      </w:pPr>
      <w:r>
        <w:t xml:space="preserve">73.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01BB41B0" w14:textId="77777777" w:rsidR="00E453EA" w:rsidRDefault="00E453EA" w:rsidP="00E453EA">
      <w:pPr>
        <w:pStyle w:val="Literaturverzeichnis"/>
      </w:pPr>
      <w:r>
        <w:t xml:space="preserve">74. </w:t>
      </w:r>
      <w:r>
        <w:tab/>
        <w:t xml:space="preserve">Freeman C, Ostle N, Kang H. An enzymatic lathc on a global carbon store. </w:t>
      </w:r>
      <w:r>
        <w:rPr>
          <w:i/>
          <w:iCs/>
        </w:rPr>
        <w:t>Nat Commun</w:t>
      </w:r>
      <w:r>
        <w:t xml:space="preserve"> 2001; 149. </w:t>
      </w:r>
    </w:p>
    <w:p w14:paraId="07D3A5DA" w14:textId="77777777" w:rsidR="00E453EA" w:rsidRDefault="00E453EA" w:rsidP="00E453EA">
      <w:pPr>
        <w:pStyle w:val="Literaturverzeichnis"/>
      </w:pPr>
      <w:r>
        <w:t xml:space="preserve">75. </w:t>
      </w:r>
      <w:r>
        <w:tab/>
        <w:t xml:space="preserve">Fenner N, Freeman C. Drought-induced carbon loss in peatlands. </w:t>
      </w:r>
      <w:r>
        <w:rPr>
          <w:i/>
          <w:iCs/>
        </w:rPr>
        <w:t>Nature Geosci</w:t>
      </w:r>
      <w:r>
        <w:t xml:space="preserve"> 2011; </w:t>
      </w:r>
      <w:r>
        <w:rPr>
          <w:b/>
          <w:bCs/>
        </w:rPr>
        <w:t>4</w:t>
      </w:r>
      <w:r>
        <w:t xml:space="preserve">: 895–900. </w:t>
      </w:r>
    </w:p>
    <w:p w14:paraId="5D8E566A" w14:textId="77777777" w:rsidR="00E453EA" w:rsidRDefault="00E453EA" w:rsidP="00E453EA">
      <w:pPr>
        <w:pStyle w:val="Literaturverzeichnis"/>
      </w:pPr>
      <w:r>
        <w:t xml:space="preserve">76.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38961683" w14:textId="77777777" w:rsidR="00E453EA" w:rsidRDefault="00E453EA" w:rsidP="00E453EA">
      <w:pPr>
        <w:pStyle w:val="Literaturverzeichnis"/>
      </w:pPr>
      <w:r>
        <w:t xml:space="preserve">77.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70EA6D5D" w14:textId="77777777" w:rsidR="00E453EA" w:rsidRDefault="00E453EA" w:rsidP="00E453EA">
      <w:pPr>
        <w:pStyle w:val="Literaturverzeichnis"/>
      </w:pPr>
      <w:r>
        <w:lastRenderedPageBreak/>
        <w:t xml:space="preserve">78.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6C727774" w14:textId="77777777" w:rsidR="00E453EA" w:rsidRDefault="00E453EA" w:rsidP="00E453EA">
      <w:pPr>
        <w:pStyle w:val="Literaturverzeichnis"/>
      </w:pPr>
      <w:r>
        <w:t xml:space="preserve">79.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7E5D81EA" w14:textId="77777777" w:rsidR="00E453EA" w:rsidRDefault="00E453EA" w:rsidP="00E453EA">
      <w:pPr>
        <w:pStyle w:val="Literaturverzeichnis"/>
      </w:pPr>
      <w:r>
        <w:t xml:space="preserve">80. </w:t>
      </w:r>
      <w:r>
        <w:tab/>
        <w:t xml:space="preserve">Moreno-Vivián C, Flores E. Nitrate assimilation in bacteria. </w:t>
      </w:r>
      <w:r>
        <w:rPr>
          <w:i/>
          <w:iCs/>
        </w:rPr>
        <w:t>Biology of the nitrogen cycle</w:t>
      </w:r>
      <w:r>
        <w:t xml:space="preserve">. 2007. Elsevier B.V. </w:t>
      </w:r>
    </w:p>
    <w:p w14:paraId="644DFA0C" w14:textId="77777777" w:rsidR="00E453EA" w:rsidRDefault="00E453EA" w:rsidP="00E453EA">
      <w:pPr>
        <w:pStyle w:val="Literaturverzeichnis"/>
      </w:pPr>
      <w:r>
        <w:t xml:space="preserve">81.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1E7E8AEF" w14:textId="77777777" w:rsidR="00E453EA" w:rsidRDefault="00E453EA" w:rsidP="00E453EA">
      <w:pPr>
        <w:pStyle w:val="Literaturverzeichnis"/>
      </w:pPr>
      <w:r>
        <w:t xml:space="preserve">82.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77A4ADDD" w14:textId="77777777" w:rsidR="00E453EA" w:rsidRDefault="00E453EA" w:rsidP="00E453EA">
      <w:pPr>
        <w:pStyle w:val="Literaturverzeichnis"/>
      </w:pPr>
      <w:r>
        <w:t xml:space="preserve">83.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03AEFC96" w14:textId="77777777" w:rsidR="00E453EA" w:rsidRDefault="00E453EA" w:rsidP="00E453EA">
      <w:pPr>
        <w:pStyle w:val="Literaturverzeichnis"/>
      </w:pPr>
      <w:r>
        <w:t xml:space="preserve">84.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6B1CBF5C" w14:textId="77777777" w:rsidR="00E453EA" w:rsidRDefault="00E453EA" w:rsidP="00E453EA">
      <w:pPr>
        <w:pStyle w:val="Literaturverzeichnis"/>
      </w:pPr>
      <w:r>
        <w:t xml:space="preserve">85.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48E62774" w14:textId="77777777" w:rsidR="00E453EA" w:rsidRDefault="00E453EA" w:rsidP="00E453EA">
      <w:pPr>
        <w:pStyle w:val="Literaturverzeichnis"/>
      </w:pPr>
      <w:r>
        <w:t xml:space="preserve">86.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408470DF" w14:textId="77777777" w:rsidR="00E453EA" w:rsidRDefault="00E453EA" w:rsidP="00E453EA">
      <w:pPr>
        <w:pStyle w:val="Literaturverzeichnis"/>
      </w:pPr>
      <w:r>
        <w:t xml:space="preserve">87.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33EAEBC9" w14:textId="77777777" w:rsidR="00E453EA" w:rsidRDefault="00E453EA" w:rsidP="00E453EA">
      <w:pPr>
        <w:pStyle w:val="Literaturverzeichnis"/>
      </w:pPr>
      <w:r>
        <w:t xml:space="preserve">88.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56645084" w14:textId="77777777" w:rsidR="00E453EA" w:rsidRDefault="00E453EA" w:rsidP="00E453EA">
      <w:pPr>
        <w:pStyle w:val="Literaturverzeichnis"/>
      </w:pPr>
      <w:r>
        <w:t xml:space="preserve">89.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6171B144" w14:textId="77777777" w:rsidR="00E453EA" w:rsidRDefault="00E453EA" w:rsidP="00E453EA">
      <w:pPr>
        <w:pStyle w:val="Literaturverzeichnis"/>
      </w:pPr>
      <w:r>
        <w:t xml:space="preserve">90.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61E41F06"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456E2C">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itao Wang" w:date="2024-05-13T15:17:00Z" w:initials="HW">
    <w:p w14:paraId="30342B4A" w14:textId="77777777" w:rsidR="00BE5015" w:rsidRPr="00531BBD" w:rsidRDefault="00BE5015" w:rsidP="00BE5015">
      <w:pPr>
        <w:rPr>
          <w:lang w:val="en-US" w:eastAsia="zh-CN"/>
        </w:rPr>
      </w:pPr>
      <w:r>
        <w:rPr>
          <w:rStyle w:val="Kommentarzeichen"/>
        </w:rPr>
        <w:annotationRef/>
      </w:r>
      <w:r>
        <w:rPr>
          <w:color w:val="000000"/>
          <w:sz w:val="20"/>
          <w:szCs w:val="20"/>
        </w:rPr>
        <w:t>Refer to IPC abstract.</w:t>
      </w:r>
    </w:p>
  </w:comment>
  <w:comment w:id="1" w:author="Haitao Wang" w:date="2024-05-14T14:24:00Z" w:initials="HW">
    <w:p w14:paraId="65027BDC" w14:textId="77777777" w:rsidR="00CB289F" w:rsidRDefault="00CB289F" w:rsidP="00CB289F">
      <w:r>
        <w:rPr>
          <w:rStyle w:val="Kommentarzeichen"/>
        </w:rPr>
        <w:annotationRef/>
      </w:r>
      <w:r>
        <w:rPr>
          <w:color w:val="000000"/>
          <w:sz w:val="20"/>
          <w:szCs w:val="20"/>
        </w:rPr>
        <w:t>I would briefly mention drainage and climate change. Also mention CO2 and CH4. However, N2O remains unknown or unclear. Then start with nitrogen.</w:t>
      </w:r>
    </w:p>
  </w:comment>
  <w:comment w:id="6" w:author="Haitao Wang" w:date="2024-05-14T14:27:00Z" w:initials="HW">
    <w:p w14:paraId="5E453538" w14:textId="77777777" w:rsidR="00FF3CBE" w:rsidRDefault="00CB289F" w:rsidP="00FF3CBE">
      <w:r>
        <w:rPr>
          <w:rStyle w:val="Kommentarzeichen"/>
        </w:rPr>
        <w:annotationRef/>
      </w:r>
      <w:r w:rsidR="00FF3CBE">
        <w:rPr>
          <w:sz w:val="20"/>
          <w:szCs w:val="20"/>
        </w:rPr>
        <w:t>Could be shortened. And merge with next paragraph</w:t>
      </w:r>
    </w:p>
  </w:comment>
  <w:comment w:id="10" w:author="Haitao Wang" w:date="2024-05-14T14:50:00Z" w:initials="HW">
    <w:p w14:paraId="319B00D1" w14:textId="77777777" w:rsidR="00314F0C" w:rsidRDefault="00314F0C" w:rsidP="00314F0C">
      <w:r>
        <w:rPr>
          <w:rStyle w:val="Kommentarzeichen"/>
        </w:rPr>
        <w:annotationRef/>
      </w:r>
      <w:r>
        <w:rPr>
          <w:color w:val="000000"/>
          <w:sz w:val="20"/>
          <w:szCs w:val="20"/>
        </w:rPr>
        <w:t>We have many more. Six is only for the drought story.</w:t>
      </w:r>
    </w:p>
  </w:comment>
  <w:comment w:id="14" w:author="Haitao Wang" w:date="2024-05-15T11:31:00Z" w:initials="HW">
    <w:p w14:paraId="5809BF92" w14:textId="77777777" w:rsidR="00DD5486" w:rsidRDefault="00DD5486" w:rsidP="00DD5486">
      <w:r>
        <w:rPr>
          <w:rStyle w:val="Kommentarzeichen"/>
        </w:rPr>
        <w:annotationRef/>
      </w:r>
      <w:r>
        <w:rPr>
          <w:color w:val="000000"/>
          <w:sz w:val="20"/>
          <w:szCs w:val="20"/>
        </w:rPr>
        <w:t xml:space="preserve">There is no data from drained sites shown in this manuscript. </w:t>
      </w:r>
    </w:p>
  </w:comment>
  <w:comment w:id="18" w:author="Haitao Wang" w:date="2024-05-14T14:55:00Z" w:initials="HW">
    <w:p w14:paraId="57290309" w14:textId="340075C3" w:rsidR="00314F0C" w:rsidRDefault="00314F0C" w:rsidP="00314F0C">
      <w:r>
        <w:rPr>
          <w:rStyle w:val="Kommentarzeichen"/>
        </w:rPr>
        <w:annotationRef/>
      </w:r>
      <w:r>
        <w:rPr>
          <w:color w:val="000000"/>
          <w:sz w:val="20"/>
          <w:szCs w:val="20"/>
        </w:rPr>
        <w:t>Show at least the primer names, and make it clear that same primers were used for sequencing and qPCR.</w:t>
      </w:r>
    </w:p>
  </w:comment>
  <w:comment w:id="19" w:author="Haitao Wang" w:date="2024-05-14T14:59:00Z" w:initials="HW">
    <w:p w14:paraId="3F9E3CFE" w14:textId="77777777" w:rsidR="00314F0C" w:rsidRDefault="00314F0C" w:rsidP="00314F0C">
      <w:r>
        <w:rPr>
          <w:rStyle w:val="Kommentarzeichen"/>
        </w:rPr>
        <w:annotationRef/>
      </w:r>
      <w:r>
        <w:rPr>
          <w:color w:val="000000"/>
          <w:sz w:val="20"/>
          <w:szCs w:val="20"/>
        </w:rPr>
        <w:t>Also show some key information, e.g., databases used for annotation, sequencing platform, denoising tools…</w:t>
      </w:r>
    </w:p>
  </w:comment>
  <w:comment w:id="26" w:author="Haitao Wang" w:date="2024-05-14T15:18:00Z" w:initials="HW">
    <w:p w14:paraId="247BA91D" w14:textId="77777777" w:rsidR="009B698F" w:rsidRDefault="009B698F" w:rsidP="009B698F">
      <w:r>
        <w:rPr>
          <w:rStyle w:val="Kommentarzeichen"/>
        </w:rPr>
        <w:annotationRef/>
      </w:r>
      <w:r>
        <w:rPr>
          <w:color w:val="000000"/>
          <w:sz w:val="20"/>
          <w:szCs w:val="20"/>
        </w:rPr>
        <w:t>Should probably come earlier as you start with it in results.</w:t>
      </w:r>
    </w:p>
  </w:comment>
  <w:comment w:id="31" w:author="Haitao Wang" w:date="2024-05-14T15:20:00Z" w:initials="HW">
    <w:p w14:paraId="0B861D5F" w14:textId="77777777" w:rsidR="009B698F" w:rsidRDefault="009B698F" w:rsidP="009B698F">
      <w:r>
        <w:rPr>
          <w:rStyle w:val="Kommentarzeichen"/>
        </w:rPr>
        <w:annotationRef/>
      </w:r>
      <w:r>
        <w:rPr>
          <w:color w:val="000000"/>
          <w:sz w:val="20"/>
          <w:szCs w:val="20"/>
        </w:rPr>
        <w:t>Should name the figures as a and b, and explain respectively what each figure means.</w:t>
      </w:r>
    </w:p>
  </w:comment>
  <w:comment w:id="32" w:author="Haitao Wang" w:date="2024-05-14T15:26:00Z" w:initials="HW">
    <w:p w14:paraId="747945F8" w14:textId="77777777" w:rsidR="009B698F" w:rsidRDefault="009B698F" w:rsidP="009B698F">
      <w:r>
        <w:rPr>
          <w:rStyle w:val="Kommentarzeichen"/>
        </w:rPr>
        <w:annotationRef/>
      </w:r>
      <w:r>
        <w:rPr>
          <w:color w:val="000000"/>
          <w:sz w:val="20"/>
          <w:szCs w:val="20"/>
        </w:rPr>
        <w:t>Same for other figures.</w:t>
      </w:r>
    </w:p>
  </w:comment>
  <w:comment w:id="34" w:author="Haitao Wang" w:date="2024-05-14T18:02:00Z" w:initials="HW">
    <w:p w14:paraId="306D997F" w14:textId="77777777" w:rsidR="000A4F52" w:rsidRDefault="000A4F52" w:rsidP="000A4F52">
      <w:r>
        <w:rPr>
          <w:rStyle w:val="Kommentarzeichen"/>
        </w:rPr>
        <w:annotationRef/>
      </w:r>
      <w:r>
        <w:rPr>
          <w:color w:val="000000"/>
          <w:sz w:val="20"/>
          <w:szCs w:val="20"/>
        </w:rPr>
        <w:t>A new figure including all methods, including 16s-DNA, amoA-DNA, 16s-metatrans, amoA-RNA, amoA-metatrans</w:t>
      </w:r>
    </w:p>
  </w:comment>
  <w:comment w:id="37" w:author="Haitao Wang" w:date="2024-05-14T15:58:00Z" w:initials="HW">
    <w:p w14:paraId="6825B5AE" w14:textId="08A89F2E" w:rsidR="00764C3E" w:rsidRDefault="00764C3E" w:rsidP="00764C3E">
      <w:r>
        <w:rPr>
          <w:rStyle w:val="Kommentarzeichen"/>
        </w:rPr>
        <w:annotationRef/>
      </w:r>
      <w:r>
        <w:rPr>
          <w:color w:val="000000"/>
          <w:sz w:val="20"/>
          <w:szCs w:val="20"/>
        </w:rPr>
        <w:t>The axis titles and labels are too small, also for other figures.</w:t>
      </w:r>
    </w:p>
  </w:comment>
  <w:comment w:id="38" w:author="Haitao Wang" w:date="2024-05-14T18:02:00Z" w:initials="HW">
    <w:p w14:paraId="081ACF1A" w14:textId="77777777" w:rsidR="000A4F52" w:rsidRPr="00DD5486" w:rsidRDefault="000A4F52" w:rsidP="000A4F52">
      <w:pPr>
        <w:rPr>
          <w:lang w:val="en-US" w:eastAsia="zh-CN"/>
        </w:rPr>
      </w:pPr>
      <w:r>
        <w:rPr>
          <w:rStyle w:val="Kommentarzeichen"/>
        </w:rPr>
        <w:annotationRef/>
      </w:r>
      <w:r>
        <w:rPr>
          <w:color w:val="000000"/>
          <w:sz w:val="20"/>
          <w:szCs w:val="20"/>
        </w:rPr>
        <w:t>Second figure with nutrients and DOC (maybe DNA/RNA content)</w:t>
      </w:r>
    </w:p>
  </w:comment>
  <w:comment w:id="41" w:author="Haitao Wang" w:date="2024-05-14T15:24:00Z" w:initials="HW">
    <w:p w14:paraId="6D91149B" w14:textId="098CF5C1" w:rsidR="009B698F" w:rsidRDefault="009B698F" w:rsidP="009B698F">
      <w:r>
        <w:rPr>
          <w:rStyle w:val="Kommentarzeichen"/>
        </w:rPr>
        <w:annotationRef/>
      </w:r>
      <w:r>
        <w:rPr>
          <w:color w:val="000000"/>
          <w:sz w:val="20"/>
          <w:szCs w:val="20"/>
        </w:rPr>
        <w:t>ASVs?</w:t>
      </w:r>
    </w:p>
  </w:comment>
  <w:comment w:id="42" w:author="Haitao Wang" w:date="2024-05-14T15:25:00Z" w:initials="HW">
    <w:p w14:paraId="6EF0FAF4" w14:textId="77777777" w:rsidR="009B698F" w:rsidRDefault="009B698F" w:rsidP="009B698F">
      <w:r>
        <w:rPr>
          <w:rStyle w:val="Kommentarzeichen"/>
        </w:rPr>
        <w:annotationRef/>
      </w:r>
      <w:r>
        <w:rPr>
          <w:color w:val="000000"/>
          <w:sz w:val="20"/>
          <w:szCs w:val="20"/>
        </w:rPr>
        <w:t>Careful. People always refer this to short gun metagenomic sequencing not amplicon sequencing.</w:t>
      </w:r>
    </w:p>
  </w:comment>
  <w:comment w:id="53" w:author="Haitao Wang" w:date="2024-05-14T15:29:00Z" w:initials="HW">
    <w:p w14:paraId="0DC5C790" w14:textId="77777777" w:rsidR="00363E00" w:rsidRDefault="00363E00" w:rsidP="00363E00">
      <w:r>
        <w:rPr>
          <w:rStyle w:val="Kommentarzeichen"/>
        </w:rPr>
        <w:annotationRef/>
      </w:r>
      <w:r>
        <w:rPr>
          <w:color w:val="000000"/>
          <w:sz w:val="20"/>
          <w:szCs w:val="20"/>
        </w:rPr>
        <w:t>Maybe a supplementary figure?</w:t>
      </w:r>
    </w:p>
  </w:comment>
  <w:comment w:id="76" w:author="Haitao Wang" w:date="2024-05-14T15:49:00Z" w:initials="HW">
    <w:p w14:paraId="2AB68021" w14:textId="77777777" w:rsidR="00ED646F" w:rsidRDefault="00ED646F" w:rsidP="00ED646F">
      <w:r>
        <w:rPr>
          <w:rStyle w:val="Kommentarzeichen"/>
        </w:rPr>
        <w:annotationRef/>
      </w:r>
      <w:r>
        <w:rPr>
          <w:color w:val="000000"/>
          <w:sz w:val="20"/>
          <w:szCs w:val="20"/>
        </w:rPr>
        <w:t>If you always refer to a specific figure, you don’t have to repeat the method.</w:t>
      </w:r>
    </w:p>
  </w:comment>
  <w:comment w:id="81" w:author="Haitao Wang" w:date="2024-05-14T15:53:00Z" w:initials="HW">
    <w:p w14:paraId="66E2870A" w14:textId="77777777" w:rsidR="00764C3E" w:rsidRDefault="00764C3E" w:rsidP="00764C3E">
      <w:r>
        <w:rPr>
          <w:rStyle w:val="Kommentarzeichen"/>
        </w:rPr>
        <w:annotationRef/>
      </w:r>
      <w:r>
        <w:rPr>
          <w:color w:val="000000"/>
          <w:sz w:val="20"/>
          <w:szCs w:val="20"/>
        </w:rPr>
        <w:t>I’m not sure if this is needed, and I would not name it as biomass, just say DNA and RNA content.</w:t>
      </w:r>
    </w:p>
  </w:comment>
  <w:comment w:id="97" w:author="Haitao Wang" w:date="2024-05-14T16:02:00Z" w:initials="HW">
    <w:p w14:paraId="271DC506" w14:textId="77777777" w:rsidR="009D7E98" w:rsidRDefault="009D7E98" w:rsidP="009D7E98">
      <w:r>
        <w:rPr>
          <w:rStyle w:val="Kommentarzeichen"/>
        </w:rPr>
        <w:annotationRef/>
      </w:r>
      <w:r>
        <w:rPr>
          <w:color w:val="000000"/>
          <w:sz w:val="20"/>
          <w:szCs w:val="20"/>
        </w:rPr>
        <w:t>The legend for the scale of the color is missing. Which gradient means what?</w:t>
      </w:r>
    </w:p>
  </w:comment>
  <w:comment w:id="104" w:author="Haitao Wang" w:date="2024-05-14T17:18:00Z" w:initials="HW">
    <w:p w14:paraId="438CB5AD" w14:textId="77777777" w:rsidR="00E34086" w:rsidRDefault="00E34086" w:rsidP="00E34086">
      <w:r>
        <w:rPr>
          <w:rStyle w:val="Kommentarzeichen"/>
        </w:rPr>
        <w:annotationRef/>
      </w:r>
      <w:r>
        <w:rPr>
          <w:color w:val="000000"/>
          <w:sz w:val="20"/>
          <w:szCs w:val="20"/>
        </w:rPr>
        <w:t>Is it with pmoA?</w:t>
      </w:r>
    </w:p>
  </w:comment>
  <w:comment w:id="105" w:author="Haitao Wang" w:date="2024-05-14T16:15:00Z" w:initials="HW">
    <w:p w14:paraId="42C805FF" w14:textId="2DC32D2E" w:rsidR="005B3ADD" w:rsidRDefault="005B3ADD" w:rsidP="005B3ADD">
      <w:r>
        <w:rPr>
          <w:rStyle w:val="Kommentarzeichen"/>
        </w:rPr>
        <w:annotationRef/>
      </w:r>
      <w:r>
        <w:rPr>
          <w:color w:val="000000"/>
          <w:sz w:val="20"/>
          <w:szCs w:val="20"/>
        </w:rPr>
        <w:t>I was about to ask above. Why not show denitrification genes in the heatmap?</w:t>
      </w:r>
    </w:p>
  </w:comment>
  <w:comment w:id="107" w:author="Haitao Wang" w:date="2024-05-14T16:16:00Z" w:initials="HW">
    <w:p w14:paraId="7A3003C2" w14:textId="77777777" w:rsidR="005B3ADD" w:rsidRDefault="005B3ADD" w:rsidP="005B3ADD">
      <w:r>
        <w:rPr>
          <w:rStyle w:val="Kommentarzeichen"/>
        </w:rPr>
        <w:annotationRef/>
      </w:r>
      <w:r>
        <w:rPr>
          <w:color w:val="000000"/>
          <w:sz w:val="20"/>
          <w:szCs w:val="20"/>
        </w:rPr>
        <w:t>Where is the figure?</w:t>
      </w:r>
    </w:p>
  </w:comment>
  <w:comment w:id="108" w:author="Haitao Wang" w:date="2024-05-14T16:17:00Z" w:initials="HW">
    <w:p w14:paraId="5B63EFC0" w14:textId="77777777" w:rsidR="005B3ADD" w:rsidRDefault="005B3ADD" w:rsidP="005B3ADD">
      <w:r>
        <w:rPr>
          <w:rStyle w:val="Kommentarzeichen"/>
        </w:rPr>
        <w:annotationRef/>
      </w:r>
      <w:r>
        <w:rPr>
          <w:color w:val="000000"/>
          <w:sz w:val="20"/>
          <w:szCs w:val="20"/>
        </w:rPr>
        <w:t>I think this is too strong word. “Show” works better in such sentences.</w:t>
      </w:r>
    </w:p>
  </w:comment>
  <w:comment w:id="116" w:author="Haitao Wang" w:date="2024-05-14T16:19:00Z" w:initials="HW">
    <w:p w14:paraId="23B22438" w14:textId="77777777" w:rsidR="005B3ADD" w:rsidRDefault="005B3ADD" w:rsidP="005B3ADD">
      <w:r>
        <w:rPr>
          <w:rStyle w:val="Kommentarzeichen"/>
        </w:rPr>
        <w:annotationRef/>
      </w:r>
      <w:r>
        <w:rPr>
          <w:color w:val="000000"/>
          <w:sz w:val="20"/>
          <w:szCs w:val="20"/>
        </w:rPr>
        <w:t>FIg. 4?</w:t>
      </w:r>
    </w:p>
  </w:comment>
  <w:comment w:id="121" w:author="Haitao Wang" w:date="2024-05-14T16:32:00Z" w:initials="HW">
    <w:p w14:paraId="0CEFC288" w14:textId="77777777" w:rsidR="007D43AF" w:rsidRDefault="007D43AF" w:rsidP="007D43AF">
      <w:r>
        <w:rPr>
          <w:rStyle w:val="Kommentarzeichen"/>
        </w:rPr>
        <w:annotationRef/>
      </w:r>
      <w:r>
        <w:rPr>
          <w:color w:val="000000"/>
          <w:sz w:val="20"/>
          <w:szCs w:val="20"/>
        </w:rPr>
        <w:t>Could leave CW out.</w:t>
      </w:r>
    </w:p>
  </w:comment>
  <w:comment w:id="125" w:author="Haitao Wang" w:date="2024-05-15T12:20:00Z" w:initials="HW">
    <w:p w14:paraId="2D827D84" w14:textId="77777777" w:rsidR="002913C9" w:rsidRDefault="002913C9" w:rsidP="002913C9">
      <w:r>
        <w:rPr>
          <w:rStyle w:val="Kommentarzeichen"/>
        </w:rPr>
        <w:annotationRef/>
      </w:r>
      <w:r>
        <w:rPr>
          <w:color w:val="000000"/>
          <w:sz w:val="20"/>
          <w:szCs w:val="20"/>
        </w:rPr>
        <w:t>An example how I would start a discussion.</w:t>
      </w:r>
    </w:p>
  </w:comment>
  <w:comment w:id="192" w:author="Haitao Wang" w:date="2024-05-14T17:27:00Z" w:initials="HW">
    <w:p w14:paraId="59D3ABA6" w14:textId="1FD216A6" w:rsidR="00AA21D4" w:rsidRDefault="00AA21D4" w:rsidP="00AA21D4">
      <w:r>
        <w:rPr>
          <w:rStyle w:val="Kommentarzeichen"/>
        </w:rPr>
        <w:annotationRef/>
      </w:r>
      <w:r>
        <w:rPr>
          <w:color w:val="000000"/>
          <w:sz w:val="20"/>
          <w:szCs w:val="20"/>
        </w:rPr>
        <w:t>qPCR already tells the absolute abundances, not necessarily depending on total community/biomass</w:t>
      </w:r>
    </w:p>
  </w:comment>
  <w:comment w:id="193" w:author="Haitao Wang" w:date="2024-05-14T17:37:00Z" w:initials="HW">
    <w:p w14:paraId="775EE379" w14:textId="77777777" w:rsidR="00844E02" w:rsidRDefault="00844E02" w:rsidP="00844E02">
      <w:r>
        <w:rPr>
          <w:rStyle w:val="Kommentarzeichen"/>
        </w:rPr>
        <w:annotationRef/>
      </w:r>
      <w:r>
        <w:rPr>
          <w:color w:val="000000"/>
          <w:sz w:val="20"/>
          <w:szCs w:val="20"/>
        </w:rPr>
        <w:t>I think it’s fine to say that RNA/DNA to some extent proxy biomass. But I don’t think it makes sense to interpret it directly as biomass. This part is over-reaching. I would delete it or shorten it into one or two sentences.</w:t>
      </w:r>
    </w:p>
  </w:comment>
  <w:comment w:id="194" w:author="Haitao Wang" w:date="2024-05-14T17:41:00Z" w:initials="HW">
    <w:p w14:paraId="2F73F5A2" w14:textId="77777777" w:rsidR="00844E02" w:rsidRDefault="00844E02" w:rsidP="00844E02">
      <w:r>
        <w:rPr>
          <w:rStyle w:val="Kommentarzeichen"/>
        </w:rPr>
        <w:annotationRef/>
      </w:r>
      <w:r>
        <w:rPr>
          <w:color w:val="000000"/>
          <w:sz w:val="20"/>
          <w:szCs w:val="20"/>
        </w:rPr>
        <w:t>I would phrase it differently. DNA approach has its bias, i.e., detection of necromass or residues, while RNA approach detects active community. And then explain briefly that necromass during drought increases because of degradation activities.</w:t>
      </w:r>
    </w:p>
  </w:comment>
  <w:comment w:id="195" w:author="Haitao Wang" w:date="2024-05-14T17:42:00Z" w:initials="HW">
    <w:p w14:paraId="54CA5103" w14:textId="77777777" w:rsidR="00844E02" w:rsidRDefault="00844E02" w:rsidP="00844E02">
      <w:r>
        <w:rPr>
          <w:rStyle w:val="Kommentarzeichen"/>
        </w:rPr>
        <w:annotationRef/>
      </w:r>
      <w:r>
        <w:rPr>
          <w:color w:val="000000"/>
          <w:sz w:val="20"/>
          <w:szCs w:val="20"/>
        </w:rPr>
        <w:t>What about the DOC data?</w:t>
      </w:r>
    </w:p>
  </w:comment>
  <w:comment w:id="196" w:author="Haitao Wang" w:date="2024-05-15T11:34:00Z" w:initials="HW">
    <w:p w14:paraId="5BEBB158" w14:textId="77777777" w:rsidR="00B47B58" w:rsidRDefault="00B47B58" w:rsidP="00B47B58">
      <w:r>
        <w:rPr>
          <w:rStyle w:val="Kommentarzeichen"/>
        </w:rPr>
        <w:annotationRef/>
      </w:r>
      <w:r>
        <w:rPr>
          <w:color w:val="000000"/>
          <w:sz w:val="20"/>
          <w:szCs w:val="20"/>
        </w:rPr>
        <w:t>Also, look into metatranscriptome functions related with degradation!</w:t>
      </w:r>
    </w:p>
  </w:comment>
  <w:comment w:id="198" w:author="Haitao Wang" w:date="2024-05-14T17:44:00Z" w:initials="HW">
    <w:p w14:paraId="324DDB0F" w14:textId="694DB264" w:rsidR="00844E02" w:rsidRDefault="00844E02" w:rsidP="00844E02">
      <w:r>
        <w:rPr>
          <w:rStyle w:val="Kommentarzeichen"/>
        </w:rPr>
        <w:annotationRef/>
      </w:r>
      <w:r>
        <w:rPr>
          <w:color w:val="000000"/>
          <w:sz w:val="20"/>
          <w:szCs w:val="20"/>
        </w:rPr>
        <w:t>It’s KEGG for mRNA…</w:t>
      </w:r>
    </w:p>
  </w:comment>
  <w:comment w:id="197" w:author="Haitao Wang" w:date="2024-05-14T17:48:00Z" w:initials="HW">
    <w:p w14:paraId="2F4264BF" w14:textId="77777777" w:rsidR="00AF38EB" w:rsidRDefault="00AF38EB" w:rsidP="00AF38EB">
      <w:r>
        <w:rPr>
          <w:rStyle w:val="Kommentarzeichen"/>
        </w:rPr>
        <w:annotationRef/>
      </w:r>
      <w:r>
        <w:rPr>
          <w:color w:val="000000"/>
          <w:sz w:val="20"/>
          <w:szCs w:val="20"/>
        </w:rPr>
        <w:t>I’m thinking to include the AOA and AOB abundances with all the methods used together, compare them and discuss their reliability, which could be a nice part for discussion also to begin with.</w:t>
      </w:r>
    </w:p>
  </w:comment>
  <w:comment w:id="199" w:author="Haitao Wang" w:date="2024-05-14T17:50:00Z" w:initials="HW">
    <w:p w14:paraId="13112E82" w14:textId="77777777" w:rsidR="009A3504" w:rsidRDefault="009A3504" w:rsidP="009A3504">
      <w:r>
        <w:rPr>
          <w:rStyle w:val="Kommentarzeichen"/>
        </w:rPr>
        <w:annotationRef/>
      </w:r>
      <w:r>
        <w:rPr>
          <w:color w:val="000000"/>
          <w:sz w:val="20"/>
          <w:szCs w:val="20"/>
        </w:rPr>
        <w:t>This should be the first to mention.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342B4A" w15:done="0"/>
  <w15:commentEx w15:paraId="65027BDC" w15:done="0"/>
  <w15:commentEx w15:paraId="5E453538" w15:done="0"/>
  <w15:commentEx w15:paraId="319B00D1" w15:done="0"/>
  <w15:commentEx w15:paraId="5809BF92" w15:done="0"/>
  <w15:commentEx w15:paraId="57290309" w15:done="0"/>
  <w15:commentEx w15:paraId="3F9E3CFE" w15:paraIdParent="57290309" w15:done="0"/>
  <w15:commentEx w15:paraId="247BA91D" w15:done="0"/>
  <w15:commentEx w15:paraId="0B861D5F" w15:done="0"/>
  <w15:commentEx w15:paraId="747945F8" w15:paraIdParent="0B861D5F" w15:done="0"/>
  <w15:commentEx w15:paraId="306D997F" w15:done="0"/>
  <w15:commentEx w15:paraId="6825B5AE" w15:done="0"/>
  <w15:commentEx w15:paraId="081ACF1A" w15:done="0"/>
  <w15:commentEx w15:paraId="6D91149B" w15:done="0"/>
  <w15:commentEx w15:paraId="6EF0FAF4" w15:done="0"/>
  <w15:commentEx w15:paraId="0DC5C790" w15:done="0"/>
  <w15:commentEx w15:paraId="2AB68021" w15:done="0"/>
  <w15:commentEx w15:paraId="66E2870A" w15:done="0"/>
  <w15:commentEx w15:paraId="271DC506" w15:done="0"/>
  <w15:commentEx w15:paraId="438CB5AD" w15:done="0"/>
  <w15:commentEx w15:paraId="42C805FF" w15:done="0"/>
  <w15:commentEx w15:paraId="7A3003C2" w15:done="0"/>
  <w15:commentEx w15:paraId="5B63EFC0" w15:done="0"/>
  <w15:commentEx w15:paraId="23B22438" w15:done="0"/>
  <w15:commentEx w15:paraId="0CEFC288" w15:done="0"/>
  <w15:commentEx w15:paraId="2D827D84" w15:done="0"/>
  <w15:commentEx w15:paraId="59D3ABA6" w15:done="0"/>
  <w15:commentEx w15:paraId="775EE379" w15:done="0"/>
  <w15:commentEx w15:paraId="2F73F5A2" w15:done="0"/>
  <w15:commentEx w15:paraId="54CA5103" w15:paraIdParent="2F73F5A2" w15:done="0"/>
  <w15:commentEx w15:paraId="5BEBB158" w15:paraIdParent="2F73F5A2" w15:done="0"/>
  <w15:commentEx w15:paraId="324DDB0F" w15:done="0"/>
  <w15:commentEx w15:paraId="2F4264BF" w15:done="0"/>
  <w15:commentEx w15:paraId="13112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E56A60" w16cex:dateUtc="2024-05-13T13:17:00Z"/>
  <w16cex:commentExtensible w16cex:durableId="377D72E8" w16cex:dateUtc="2024-05-14T12:24:00Z"/>
  <w16cex:commentExtensible w16cex:durableId="11499640" w16cex:dateUtc="2024-05-14T12:27:00Z"/>
  <w16cex:commentExtensible w16cex:durableId="1354122C" w16cex:dateUtc="2024-05-14T12:50:00Z"/>
  <w16cex:commentExtensible w16cex:durableId="2ABBAA25" w16cex:dateUtc="2024-05-15T09:31:00Z"/>
  <w16cex:commentExtensible w16cex:durableId="78A5BB7C" w16cex:dateUtc="2024-05-14T12:55:00Z"/>
  <w16cex:commentExtensible w16cex:durableId="59160591" w16cex:dateUtc="2024-05-14T12:59:00Z"/>
  <w16cex:commentExtensible w16cex:durableId="59D011A0" w16cex:dateUtc="2024-05-14T13:18:00Z"/>
  <w16cex:commentExtensible w16cex:durableId="7C8B5D47" w16cex:dateUtc="2024-05-14T13:20:00Z"/>
  <w16cex:commentExtensible w16cex:durableId="71B7E730" w16cex:dateUtc="2024-05-14T13:26:00Z"/>
  <w16cex:commentExtensible w16cex:durableId="4ACEE71D" w16cex:dateUtc="2024-05-14T16:02:00Z"/>
  <w16cex:commentExtensible w16cex:durableId="70BDC9EA" w16cex:dateUtc="2024-05-14T13:58:00Z"/>
  <w16cex:commentExtensible w16cex:durableId="30592365" w16cex:dateUtc="2024-05-14T16:02:00Z"/>
  <w16cex:commentExtensible w16cex:durableId="2CAF2F53" w16cex:dateUtc="2024-05-14T13:24:00Z"/>
  <w16cex:commentExtensible w16cex:durableId="37F690D3" w16cex:dateUtc="2024-05-14T13:25:00Z"/>
  <w16cex:commentExtensible w16cex:durableId="485D421F" w16cex:dateUtc="2024-05-14T13:29:00Z"/>
  <w16cex:commentExtensible w16cex:durableId="7E266766" w16cex:dateUtc="2024-05-14T13:49:00Z"/>
  <w16cex:commentExtensible w16cex:durableId="7BBCFA23" w16cex:dateUtc="2024-05-14T13:53:00Z"/>
  <w16cex:commentExtensible w16cex:durableId="119726F7" w16cex:dateUtc="2024-05-14T14:02:00Z"/>
  <w16cex:commentExtensible w16cex:durableId="0ED9CEA6" w16cex:dateUtc="2024-05-14T15:18:00Z"/>
  <w16cex:commentExtensible w16cex:durableId="46E91C7E" w16cex:dateUtc="2024-05-14T14:15:00Z"/>
  <w16cex:commentExtensible w16cex:durableId="7E50346F" w16cex:dateUtc="2024-05-14T14:16:00Z"/>
  <w16cex:commentExtensible w16cex:durableId="2E9BC625" w16cex:dateUtc="2024-05-14T14:17:00Z"/>
  <w16cex:commentExtensible w16cex:durableId="6531EE88" w16cex:dateUtc="2024-05-14T14:19:00Z"/>
  <w16cex:commentExtensible w16cex:durableId="3BDA0F2C" w16cex:dateUtc="2024-05-14T14:32:00Z"/>
  <w16cex:commentExtensible w16cex:durableId="367121BC" w16cex:dateUtc="2024-05-15T10:20:00Z"/>
  <w16cex:commentExtensible w16cex:durableId="0B4D00B3" w16cex:dateUtc="2024-05-14T15:27:00Z"/>
  <w16cex:commentExtensible w16cex:durableId="3F6B8F5B" w16cex:dateUtc="2024-05-14T15:37:00Z"/>
  <w16cex:commentExtensible w16cex:durableId="32138D6C" w16cex:dateUtc="2024-05-14T15:41:00Z"/>
  <w16cex:commentExtensible w16cex:durableId="124237AA" w16cex:dateUtc="2024-05-14T15:42:00Z"/>
  <w16cex:commentExtensible w16cex:durableId="0C23CC1A" w16cex:dateUtc="2024-05-15T09:34:00Z"/>
  <w16cex:commentExtensible w16cex:durableId="342D7E0D" w16cex:dateUtc="2024-05-14T15:44:00Z"/>
  <w16cex:commentExtensible w16cex:durableId="41F07B68" w16cex:dateUtc="2024-05-14T15:48:00Z"/>
  <w16cex:commentExtensible w16cex:durableId="71BBD42F" w16cex:dateUtc="2024-05-14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42B4A" w16cid:durableId="1EE56A60"/>
  <w16cid:commentId w16cid:paraId="65027BDC" w16cid:durableId="377D72E8"/>
  <w16cid:commentId w16cid:paraId="5E453538" w16cid:durableId="11499640"/>
  <w16cid:commentId w16cid:paraId="319B00D1" w16cid:durableId="1354122C"/>
  <w16cid:commentId w16cid:paraId="5809BF92" w16cid:durableId="2ABBAA25"/>
  <w16cid:commentId w16cid:paraId="57290309" w16cid:durableId="78A5BB7C"/>
  <w16cid:commentId w16cid:paraId="3F9E3CFE" w16cid:durableId="59160591"/>
  <w16cid:commentId w16cid:paraId="247BA91D" w16cid:durableId="59D011A0"/>
  <w16cid:commentId w16cid:paraId="0B861D5F" w16cid:durableId="7C8B5D47"/>
  <w16cid:commentId w16cid:paraId="747945F8" w16cid:durableId="71B7E730"/>
  <w16cid:commentId w16cid:paraId="306D997F" w16cid:durableId="4ACEE71D"/>
  <w16cid:commentId w16cid:paraId="6825B5AE" w16cid:durableId="70BDC9EA"/>
  <w16cid:commentId w16cid:paraId="081ACF1A" w16cid:durableId="30592365"/>
  <w16cid:commentId w16cid:paraId="6D91149B" w16cid:durableId="2CAF2F53"/>
  <w16cid:commentId w16cid:paraId="6EF0FAF4" w16cid:durableId="37F690D3"/>
  <w16cid:commentId w16cid:paraId="0DC5C790" w16cid:durableId="485D421F"/>
  <w16cid:commentId w16cid:paraId="2AB68021" w16cid:durableId="7E266766"/>
  <w16cid:commentId w16cid:paraId="66E2870A" w16cid:durableId="7BBCFA23"/>
  <w16cid:commentId w16cid:paraId="271DC506" w16cid:durableId="119726F7"/>
  <w16cid:commentId w16cid:paraId="438CB5AD" w16cid:durableId="0ED9CEA6"/>
  <w16cid:commentId w16cid:paraId="42C805FF" w16cid:durableId="46E91C7E"/>
  <w16cid:commentId w16cid:paraId="7A3003C2" w16cid:durableId="7E50346F"/>
  <w16cid:commentId w16cid:paraId="5B63EFC0" w16cid:durableId="2E9BC625"/>
  <w16cid:commentId w16cid:paraId="23B22438" w16cid:durableId="6531EE88"/>
  <w16cid:commentId w16cid:paraId="0CEFC288" w16cid:durableId="3BDA0F2C"/>
  <w16cid:commentId w16cid:paraId="2D827D84" w16cid:durableId="367121BC"/>
  <w16cid:commentId w16cid:paraId="59D3ABA6" w16cid:durableId="0B4D00B3"/>
  <w16cid:commentId w16cid:paraId="775EE379" w16cid:durableId="3F6B8F5B"/>
  <w16cid:commentId w16cid:paraId="2F73F5A2" w16cid:durableId="32138D6C"/>
  <w16cid:commentId w16cid:paraId="54CA5103" w16cid:durableId="124237AA"/>
  <w16cid:commentId w16cid:paraId="5BEBB158" w16cid:durableId="0C23CC1A"/>
  <w16cid:commentId w16cid:paraId="324DDB0F" w16cid:durableId="342D7E0D"/>
  <w16cid:commentId w16cid:paraId="2F4264BF" w16cid:durableId="41F07B68"/>
  <w16cid:commentId w16cid:paraId="13112E82" w16cid:durableId="71BBD4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E6214" w14:textId="77777777" w:rsidR="00565464" w:rsidRDefault="00565464" w:rsidP="009D334C">
      <w:pPr>
        <w:spacing w:line="240" w:lineRule="auto"/>
      </w:pPr>
      <w:r>
        <w:separator/>
      </w:r>
    </w:p>
  </w:endnote>
  <w:endnote w:type="continuationSeparator" w:id="0">
    <w:p w14:paraId="40FF19B1" w14:textId="77777777" w:rsidR="00565464" w:rsidRDefault="00565464"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AA4B9" w14:textId="77777777" w:rsidR="00565464" w:rsidRDefault="00565464" w:rsidP="009D334C">
      <w:pPr>
        <w:spacing w:line="240" w:lineRule="auto"/>
      </w:pPr>
      <w:r>
        <w:separator/>
      </w:r>
    </w:p>
  </w:footnote>
  <w:footnote w:type="continuationSeparator" w:id="0">
    <w:p w14:paraId="5E7AC6F6" w14:textId="77777777" w:rsidR="00565464" w:rsidRDefault="00565464"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8"/>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tao Wang">
    <w15:presenceInfo w15:providerId="None" w15:userId="Hait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94042"/>
    <w:rsid w:val="00097094"/>
    <w:rsid w:val="0009771A"/>
    <w:rsid w:val="000A1695"/>
    <w:rsid w:val="000A4F52"/>
    <w:rsid w:val="000B1D0F"/>
    <w:rsid w:val="000B3B47"/>
    <w:rsid w:val="000D0EDD"/>
    <w:rsid w:val="000D4844"/>
    <w:rsid w:val="000D5E69"/>
    <w:rsid w:val="000F4AF4"/>
    <w:rsid w:val="00102830"/>
    <w:rsid w:val="00150FE0"/>
    <w:rsid w:val="001627C3"/>
    <w:rsid w:val="001905EE"/>
    <w:rsid w:val="001A0815"/>
    <w:rsid w:val="001C3052"/>
    <w:rsid w:val="001C5F88"/>
    <w:rsid w:val="00214125"/>
    <w:rsid w:val="00222868"/>
    <w:rsid w:val="00231AB1"/>
    <w:rsid w:val="002371FA"/>
    <w:rsid w:val="00265291"/>
    <w:rsid w:val="002913C9"/>
    <w:rsid w:val="002A49EF"/>
    <w:rsid w:val="002F7F45"/>
    <w:rsid w:val="003131D9"/>
    <w:rsid w:val="00314F0C"/>
    <w:rsid w:val="00324670"/>
    <w:rsid w:val="00330425"/>
    <w:rsid w:val="00334E40"/>
    <w:rsid w:val="00357540"/>
    <w:rsid w:val="00363E00"/>
    <w:rsid w:val="003654B8"/>
    <w:rsid w:val="00370BFD"/>
    <w:rsid w:val="003C05F9"/>
    <w:rsid w:val="003C33AE"/>
    <w:rsid w:val="003D2E44"/>
    <w:rsid w:val="004400CC"/>
    <w:rsid w:val="00456E2C"/>
    <w:rsid w:val="00460AC8"/>
    <w:rsid w:val="00461D59"/>
    <w:rsid w:val="0047442F"/>
    <w:rsid w:val="004858A3"/>
    <w:rsid w:val="004A575E"/>
    <w:rsid w:val="004B7CF6"/>
    <w:rsid w:val="004B7F7B"/>
    <w:rsid w:val="004C7BDC"/>
    <w:rsid w:val="004D4DAA"/>
    <w:rsid w:val="004F1FD9"/>
    <w:rsid w:val="004F7750"/>
    <w:rsid w:val="004F7FA1"/>
    <w:rsid w:val="00501105"/>
    <w:rsid w:val="005051E6"/>
    <w:rsid w:val="00531BBD"/>
    <w:rsid w:val="00533F7D"/>
    <w:rsid w:val="00560CD5"/>
    <w:rsid w:val="00565464"/>
    <w:rsid w:val="005B3ADD"/>
    <w:rsid w:val="005D2067"/>
    <w:rsid w:val="005E2826"/>
    <w:rsid w:val="005E73ED"/>
    <w:rsid w:val="00652D06"/>
    <w:rsid w:val="0065680B"/>
    <w:rsid w:val="006713EF"/>
    <w:rsid w:val="00676354"/>
    <w:rsid w:val="006B400D"/>
    <w:rsid w:val="006B51AE"/>
    <w:rsid w:val="006D08BB"/>
    <w:rsid w:val="006D69F1"/>
    <w:rsid w:val="006F1134"/>
    <w:rsid w:val="006F6DF7"/>
    <w:rsid w:val="007351BE"/>
    <w:rsid w:val="0073613C"/>
    <w:rsid w:val="00764C3E"/>
    <w:rsid w:val="00771A56"/>
    <w:rsid w:val="0077676A"/>
    <w:rsid w:val="00787C3F"/>
    <w:rsid w:val="00797AA4"/>
    <w:rsid w:val="007D43AF"/>
    <w:rsid w:val="007E467B"/>
    <w:rsid w:val="007F0C9D"/>
    <w:rsid w:val="007F7406"/>
    <w:rsid w:val="008015E0"/>
    <w:rsid w:val="008134F0"/>
    <w:rsid w:val="008149E6"/>
    <w:rsid w:val="008332B6"/>
    <w:rsid w:val="00844E02"/>
    <w:rsid w:val="00853AED"/>
    <w:rsid w:val="00882FA8"/>
    <w:rsid w:val="00885C2E"/>
    <w:rsid w:val="008A2173"/>
    <w:rsid w:val="008B79DC"/>
    <w:rsid w:val="008C38B3"/>
    <w:rsid w:val="00914CEF"/>
    <w:rsid w:val="009165AB"/>
    <w:rsid w:val="009379A9"/>
    <w:rsid w:val="00956D1E"/>
    <w:rsid w:val="00963D78"/>
    <w:rsid w:val="00967EE9"/>
    <w:rsid w:val="00977741"/>
    <w:rsid w:val="00984390"/>
    <w:rsid w:val="009946E0"/>
    <w:rsid w:val="00996D10"/>
    <w:rsid w:val="009A3504"/>
    <w:rsid w:val="009B0215"/>
    <w:rsid w:val="009B698F"/>
    <w:rsid w:val="009D334C"/>
    <w:rsid w:val="009D7E98"/>
    <w:rsid w:val="009F7899"/>
    <w:rsid w:val="009F7CA5"/>
    <w:rsid w:val="00A04769"/>
    <w:rsid w:val="00A15686"/>
    <w:rsid w:val="00A22F75"/>
    <w:rsid w:val="00A4569B"/>
    <w:rsid w:val="00A50513"/>
    <w:rsid w:val="00A74C1C"/>
    <w:rsid w:val="00A75082"/>
    <w:rsid w:val="00A81E6B"/>
    <w:rsid w:val="00AA21D4"/>
    <w:rsid w:val="00AE7C99"/>
    <w:rsid w:val="00AF38EB"/>
    <w:rsid w:val="00B47B58"/>
    <w:rsid w:val="00B6438D"/>
    <w:rsid w:val="00B654BC"/>
    <w:rsid w:val="00B732C3"/>
    <w:rsid w:val="00B94297"/>
    <w:rsid w:val="00BA63E0"/>
    <w:rsid w:val="00BB3A18"/>
    <w:rsid w:val="00BC70B3"/>
    <w:rsid w:val="00BE5015"/>
    <w:rsid w:val="00BE7278"/>
    <w:rsid w:val="00C1572E"/>
    <w:rsid w:val="00CA4ECF"/>
    <w:rsid w:val="00CB289F"/>
    <w:rsid w:val="00CD4B01"/>
    <w:rsid w:val="00CE6B74"/>
    <w:rsid w:val="00CF5899"/>
    <w:rsid w:val="00D06B86"/>
    <w:rsid w:val="00D12275"/>
    <w:rsid w:val="00D22096"/>
    <w:rsid w:val="00D52033"/>
    <w:rsid w:val="00D732E8"/>
    <w:rsid w:val="00D755A6"/>
    <w:rsid w:val="00D8177C"/>
    <w:rsid w:val="00D85E0B"/>
    <w:rsid w:val="00DA6BA3"/>
    <w:rsid w:val="00DB6D84"/>
    <w:rsid w:val="00DC2F20"/>
    <w:rsid w:val="00DC6DC7"/>
    <w:rsid w:val="00DD5486"/>
    <w:rsid w:val="00DE0D54"/>
    <w:rsid w:val="00DF62C2"/>
    <w:rsid w:val="00E34086"/>
    <w:rsid w:val="00E453EA"/>
    <w:rsid w:val="00E638D6"/>
    <w:rsid w:val="00E715B5"/>
    <w:rsid w:val="00E80CF3"/>
    <w:rsid w:val="00E868C1"/>
    <w:rsid w:val="00EB14AF"/>
    <w:rsid w:val="00EB2076"/>
    <w:rsid w:val="00EB434F"/>
    <w:rsid w:val="00ED646F"/>
    <w:rsid w:val="00EF0082"/>
    <w:rsid w:val="00F00396"/>
    <w:rsid w:val="00F10D67"/>
    <w:rsid w:val="00F16768"/>
    <w:rsid w:val="00F20595"/>
    <w:rsid w:val="00F37B5B"/>
    <w:rsid w:val="00F42C3E"/>
    <w:rsid w:val="00F50ACE"/>
    <w:rsid w:val="00F67A60"/>
    <w:rsid w:val="00F702AD"/>
    <w:rsid w:val="00FC138A"/>
    <w:rsid w:val="00FD0C91"/>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 w:type="paragraph" w:styleId="berarbeitung">
    <w:name w:val="Revision"/>
    <w:hidden/>
    <w:uiPriority w:val="99"/>
    <w:semiHidden/>
    <w:rsid w:val="00BE50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E800-555A-4EE7-8301-778E7DEE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26884</Words>
  <Characters>153241</Characters>
  <Application>Microsoft Office Word</Application>
  <DocSecurity>0</DocSecurity>
  <Lines>1277</Lines>
  <Paragraphs>359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Anna</dc:creator>
  <cp:lastModifiedBy>Burns, Anna</cp:lastModifiedBy>
  <cp:revision>2</cp:revision>
  <dcterms:created xsi:type="dcterms:W3CDTF">2024-05-15T12:54:00Z</dcterms:created>
  <dcterms:modified xsi:type="dcterms:W3CDTF">2024-05-15T12:54:00Z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id="qI4T35mh"/&gt;&lt;style id="http://www.zotero.org/styles/the-isme-journal" hasBibliography="1" bibliographyStyleHasBeenSet="1"/&gt;&lt;prefs&gt;&lt;pref name="fieldType" value="Field"/&gt;&lt;/prefs&gt;&lt;/data&gt;</vt:lpwstr>
  </property>
</Properties>
</file>