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F3FDC" w14:textId="4CD24187" w:rsidR="009D3F1E" w:rsidRPr="00A24C0B" w:rsidRDefault="00357C91" w:rsidP="00286A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AMMONIA OXIDIZING ARCHAEA AND BACTERIA</w:t>
      </w:r>
      <w:r w:rsidR="00462501">
        <w:rPr>
          <w:rFonts w:ascii="Arial" w:hAnsi="Arial" w:cs="Arial"/>
          <w:sz w:val="24"/>
          <w:szCs w:val="24"/>
        </w:rPr>
        <w:t xml:space="preserve"> </w:t>
      </w:r>
      <w:r w:rsidR="001743E6">
        <w:rPr>
          <w:rFonts w:ascii="Arial" w:hAnsi="Arial" w:cs="Arial"/>
          <w:sz w:val="24"/>
          <w:szCs w:val="24"/>
        </w:rPr>
        <w:t xml:space="preserve">RESPOND DYNAMICALLY </w:t>
      </w:r>
      <w:r w:rsidR="00462501">
        <w:rPr>
          <w:rFonts w:ascii="Arial" w:hAnsi="Arial" w:cs="Arial"/>
          <w:sz w:val="24"/>
          <w:szCs w:val="24"/>
        </w:rPr>
        <w:t>TO DROUGHT</w:t>
      </w:r>
      <w:r w:rsidR="00D25920">
        <w:rPr>
          <w:rFonts w:ascii="Arial" w:hAnsi="Arial" w:cs="Arial"/>
          <w:sz w:val="24"/>
          <w:szCs w:val="24"/>
        </w:rPr>
        <w:t xml:space="preserve"> IN REWETTED FEN PEATLANDS</w:t>
      </w:r>
    </w:p>
    <w:p w14:paraId="71353FE5" w14:textId="77777777" w:rsidR="00D47F7A" w:rsidRPr="00A24C0B" w:rsidRDefault="00D47F7A" w:rsidP="00B25DB7">
      <w:pPr>
        <w:jc w:val="left"/>
        <w:rPr>
          <w:rFonts w:ascii="Arial" w:hAnsi="Arial" w:cs="Arial"/>
          <w:sz w:val="24"/>
          <w:szCs w:val="24"/>
        </w:rPr>
      </w:pPr>
    </w:p>
    <w:p w14:paraId="22E12EA0" w14:textId="1BB95F9D" w:rsidR="009D3F1E" w:rsidRDefault="00D25920" w:rsidP="00B25DB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Anna Burns</w:t>
      </w:r>
      <w:r w:rsidR="00E87DBB" w:rsidRPr="00E87DBB">
        <w:rPr>
          <w:rFonts w:ascii="Arial" w:hAnsi="Arial" w:cs="Arial"/>
          <w:sz w:val="24"/>
          <w:szCs w:val="24"/>
          <w:vertAlign w:val="superscript"/>
        </w:rPr>
        <w:t>1</w:t>
      </w:r>
      <w:r w:rsidR="009D3F1E">
        <w:rPr>
          <w:rFonts w:ascii="Arial" w:hAnsi="Arial" w:cs="Arial"/>
          <w:sz w:val="24"/>
          <w:szCs w:val="24"/>
          <w:vertAlign w:val="superscript"/>
        </w:rPr>
        <w:t>*</w:t>
      </w:r>
      <w:r w:rsidR="00D47F7A" w:rsidRPr="00F005E9">
        <w:rPr>
          <w:rFonts w:ascii="Arial" w:hAnsi="Arial" w:cs="Arial"/>
          <w:sz w:val="24"/>
          <w:szCs w:val="24"/>
        </w:rPr>
        <w:t>,</w:t>
      </w:r>
      <w:r w:rsidR="00255FB8">
        <w:rPr>
          <w:rFonts w:ascii="Arial" w:hAnsi="Arial" w:cs="Arial" w:hint="eastAsia"/>
          <w:sz w:val="24"/>
          <w:szCs w:val="24"/>
        </w:rPr>
        <w:t xml:space="preserve"> Dominik Zak</w:t>
      </w:r>
      <w:r w:rsidR="001743E6">
        <w:rPr>
          <w:rFonts w:ascii="Arial" w:hAnsi="Arial" w:cs="Arial"/>
          <w:sz w:val="24"/>
          <w:szCs w:val="24"/>
        </w:rPr>
        <w:t>²</w:t>
      </w:r>
      <w:r w:rsidR="00255FB8">
        <w:rPr>
          <w:rFonts w:ascii="Arial" w:hAnsi="Arial" w:cs="Arial" w:hint="eastAsia"/>
          <w:sz w:val="24"/>
          <w:szCs w:val="24"/>
        </w:rPr>
        <w:t>, Melina</w:t>
      </w:r>
      <w:r w:rsidR="00D04A62">
        <w:rPr>
          <w:rFonts w:ascii="Arial" w:hAnsi="Arial" w:cs="Arial" w:hint="eastAsia"/>
          <w:sz w:val="24"/>
          <w:szCs w:val="24"/>
        </w:rPr>
        <w:t xml:space="preserve"> Kerou</w:t>
      </w:r>
      <w:r w:rsidR="001743E6">
        <w:rPr>
          <w:rFonts w:ascii="Arial" w:hAnsi="Arial" w:cs="Arial"/>
          <w:sz w:val="24"/>
          <w:szCs w:val="24"/>
        </w:rPr>
        <w:t>³</w:t>
      </w:r>
      <w:r w:rsidR="00255FB8">
        <w:rPr>
          <w:rFonts w:ascii="Arial" w:hAnsi="Arial" w:cs="Arial" w:hint="eastAsia"/>
          <w:sz w:val="24"/>
          <w:szCs w:val="24"/>
        </w:rPr>
        <w:t>, Christa</w:t>
      </w:r>
      <w:r w:rsidR="00D04A62">
        <w:rPr>
          <w:rFonts w:ascii="Arial" w:hAnsi="Arial" w:cs="Arial" w:hint="eastAsia"/>
          <w:sz w:val="24"/>
          <w:szCs w:val="24"/>
        </w:rPr>
        <w:t xml:space="preserve"> Schleper</w:t>
      </w:r>
      <w:r w:rsidR="001743E6">
        <w:rPr>
          <w:rFonts w:ascii="Arial" w:hAnsi="Arial" w:cs="Arial"/>
          <w:sz w:val="24"/>
          <w:szCs w:val="24"/>
        </w:rPr>
        <w:t>³</w:t>
      </w:r>
      <w:r w:rsidR="00255FB8">
        <w:rPr>
          <w:rFonts w:ascii="Arial" w:hAnsi="Arial" w:cs="Arial" w:hint="eastAsia"/>
          <w:sz w:val="24"/>
          <w:szCs w:val="24"/>
        </w:rPr>
        <w:t>,</w:t>
      </w:r>
      <w:r w:rsidR="00D47F7A" w:rsidRPr="00F00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 Urich</w:t>
      </w:r>
      <w:r w:rsidRPr="00E87DBB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  <w:vertAlign w:val="superscript"/>
        </w:rPr>
        <w:t>,</w:t>
      </w:r>
      <w:r w:rsidR="00D04A62">
        <w:rPr>
          <w:rFonts w:ascii="Arial" w:hAnsi="Arial" w:cs="Arial" w:hint="eastAsia"/>
          <w:sz w:val="24"/>
          <w:szCs w:val="24"/>
          <w:vertAlign w:val="superscript"/>
        </w:rPr>
        <w:t>4</w:t>
      </w:r>
      <w:r w:rsidR="00286A1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Haitao Wang</w:t>
      </w:r>
      <w:r w:rsidRPr="00E87DBB">
        <w:rPr>
          <w:rFonts w:ascii="Arial" w:hAnsi="Arial" w:cs="Arial"/>
          <w:sz w:val="24"/>
          <w:szCs w:val="24"/>
          <w:vertAlign w:val="superscript"/>
        </w:rPr>
        <w:t>1</w:t>
      </w:r>
      <w:r w:rsidR="00D04A62">
        <w:rPr>
          <w:rFonts w:ascii="Arial" w:hAnsi="Arial" w:cs="Arial" w:hint="eastAsia"/>
          <w:sz w:val="24"/>
          <w:szCs w:val="24"/>
          <w:vertAlign w:val="superscript"/>
        </w:rPr>
        <w:t>,4</w:t>
      </w:r>
      <w:r w:rsidR="00255FB8">
        <w:rPr>
          <w:rFonts w:ascii="Arial" w:hAnsi="Arial" w:cs="Arial" w:hint="eastAsia"/>
          <w:sz w:val="24"/>
          <w:szCs w:val="24"/>
          <w:vertAlign w:val="superscript"/>
        </w:rPr>
        <w:t>*</w:t>
      </w:r>
      <w:r w:rsidR="00286A18">
        <w:rPr>
          <w:rFonts w:ascii="Arial" w:hAnsi="Arial" w:cs="Arial"/>
          <w:sz w:val="24"/>
          <w:szCs w:val="24"/>
        </w:rPr>
        <w:t xml:space="preserve"> </w:t>
      </w:r>
    </w:p>
    <w:p w14:paraId="61826798" w14:textId="77777777" w:rsidR="00B25DB7" w:rsidRPr="009D3F1E" w:rsidRDefault="00B25DB7" w:rsidP="00B25DB7">
      <w:pPr>
        <w:jc w:val="left"/>
        <w:rPr>
          <w:rFonts w:ascii="Arial" w:hAnsi="Arial" w:cs="Arial"/>
          <w:sz w:val="24"/>
          <w:szCs w:val="24"/>
        </w:rPr>
      </w:pPr>
    </w:p>
    <w:p w14:paraId="62CD09F5" w14:textId="53B591C9" w:rsidR="00D47F7A" w:rsidRDefault="00E87DBB" w:rsidP="00E87DBB">
      <w:pPr>
        <w:jc w:val="left"/>
        <w:rPr>
          <w:ins w:id="0" w:author="Haitao Wang" w:date="2024-04-26T13:33:00Z"/>
          <w:rFonts w:ascii="Arial" w:hAnsi="Arial" w:cs="Arial"/>
          <w:sz w:val="24"/>
          <w:szCs w:val="24"/>
        </w:rPr>
      </w:pPr>
      <w:r w:rsidRPr="00E87DBB">
        <w:rPr>
          <w:rFonts w:ascii="Arial" w:hAnsi="Arial" w:cs="Arial"/>
          <w:sz w:val="24"/>
          <w:szCs w:val="24"/>
          <w:vertAlign w:val="superscript"/>
        </w:rPr>
        <w:t>1</w:t>
      </w:r>
      <w:r w:rsidR="0078725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25920">
        <w:rPr>
          <w:rFonts w:ascii="Arial" w:hAnsi="Arial" w:cs="Arial"/>
          <w:sz w:val="24"/>
          <w:szCs w:val="24"/>
        </w:rPr>
        <w:t>University of Greifswald Institute of Microbiology, Greifswald, Germany</w:t>
      </w:r>
    </w:p>
    <w:p w14:paraId="0EADED7F" w14:textId="52CFE629" w:rsidR="00D04A62" w:rsidRDefault="00787253" w:rsidP="00E87DB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Department of Ecoscience, Aarhaus, Silkeborg, Denmark</w:t>
      </w:r>
    </w:p>
    <w:p w14:paraId="5C33F4BE" w14:textId="09A8A6EF" w:rsidR="00D04A62" w:rsidRDefault="00787253" w:rsidP="00E87DB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³</w:t>
      </w:r>
      <w:r w:rsidR="00D04A6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Department for Functional and Evolutionary Ecology, University of Vienna, Vienna, Austria</w:t>
      </w:r>
    </w:p>
    <w:p w14:paraId="0BAB7A60" w14:textId="178FD94F" w:rsidR="00D25920" w:rsidRDefault="00D04A62" w:rsidP="00E87DB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vertAlign w:val="superscript"/>
        </w:rPr>
        <w:t>4</w:t>
      </w:r>
      <w:r w:rsidR="00787253"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Greifswald </w:t>
      </w:r>
      <w:r w:rsidR="00D25920">
        <w:rPr>
          <w:rFonts w:ascii="Arial" w:hAnsi="Arial" w:cs="Arial"/>
          <w:sz w:val="24"/>
          <w:szCs w:val="24"/>
        </w:rPr>
        <w:t>Mire Centre, Greifswald, Germany</w:t>
      </w:r>
    </w:p>
    <w:p w14:paraId="0160817D" w14:textId="77777777" w:rsidR="009D3F1E" w:rsidRPr="009D3F1E" w:rsidRDefault="009D3F1E" w:rsidP="00286A18">
      <w:pPr>
        <w:jc w:val="left"/>
        <w:rPr>
          <w:rFonts w:ascii="Arial" w:hAnsi="Arial" w:cs="Arial"/>
          <w:sz w:val="24"/>
          <w:szCs w:val="24"/>
        </w:rPr>
      </w:pPr>
    </w:p>
    <w:p w14:paraId="6E543B66" w14:textId="525EBD45" w:rsidR="009D3F1E" w:rsidRDefault="00AD59C4" w:rsidP="00286A1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9D3F1E">
        <w:rPr>
          <w:rFonts w:ascii="Arial" w:hAnsi="Arial" w:cs="Arial" w:hint="eastAsia"/>
          <w:sz w:val="24"/>
          <w:szCs w:val="24"/>
        </w:rPr>
        <w:t>C</w:t>
      </w:r>
      <w:r w:rsidR="009D3F1E">
        <w:rPr>
          <w:rFonts w:ascii="Arial" w:hAnsi="Arial" w:cs="Arial"/>
          <w:sz w:val="24"/>
          <w:szCs w:val="24"/>
        </w:rPr>
        <w:t>orresponding authors:</w:t>
      </w:r>
      <w:r w:rsidR="009D3F1E">
        <w:rPr>
          <w:rFonts w:ascii="Arial" w:hAnsi="Arial" w:cs="Arial" w:hint="eastAsia"/>
          <w:sz w:val="24"/>
          <w:szCs w:val="24"/>
        </w:rPr>
        <w:t xml:space="preserve"> </w:t>
      </w:r>
      <w:hyperlink r:id="rId5" w:history="1">
        <w:r w:rsidR="00D04A62" w:rsidRPr="00572705">
          <w:rPr>
            <w:rStyle w:val="Hyperlink"/>
            <w:rFonts w:ascii="Arial" w:hAnsi="Arial" w:cs="Arial"/>
            <w:sz w:val="24"/>
            <w:szCs w:val="24"/>
          </w:rPr>
          <w:t>anna.burns@stud.uni-greifswald.de</w:t>
        </w:r>
      </w:hyperlink>
      <w:r w:rsidR="00D04A62">
        <w:rPr>
          <w:rFonts w:ascii="Arial" w:hAnsi="Arial" w:cs="Arial" w:hint="eastAsia"/>
          <w:sz w:val="24"/>
          <w:szCs w:val="24"/>
        </w:rPr>
        <w:t xml:space="preserve"> &amp; </w:t>
      </w:r>
      <w:hyperlink r:id="rId6" w:history="1">
        <w:r w:rsidR="00787253" w:rsidRPr="00420F3C">
          <w:rPr>
            <w:rStyle w:val="Hyperlink"/>
            <w:rFonts w:ascii="Arial" w:hAnsi="Arial" w:cs="Arial"/>
            <w:sz w:val="24"/>
            <w:szCs w:val="24"/>
          </w:rPr>
          <w:t>haitao.wang@ uni-greifswald.de</w:t>
        </w:r>
      </w:hyperlink>
    </w:p>
    <w:p w14:paraId="3077B197" w14:textId="77777777" w:rsidR="00286A18" w:rsidRPr="00286A18" w:rsidRDefault="00286A18" w:rsidP="00E87DBB">
      <w:pPr>
        <w:jc w:val="left"/>
        <w:rPr>
          <w:rFonts w:ascii="Arial" w:hAnsi="Arial" w:cs="Arial"/>
          <w:sz w:val="24"/>
          <w:szCs w:val="24"/>
        </w:rPr>
      </w:pPr>
    </w:p>
    <w:p w14:paraId="67AF46E8" w14:textId="36E412F3" w:rsidR="00183230" w:rsidRDefault="00787253" w:rsidP="009D3F1E">
      <w:pPr>
        <w:jc w:val="left"/>
        <w:rPr>
          <w:ins w:id="1" w:author="Haitao Wang" w:date="2024-04-26T12:55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D25920" w:rsidRPr="00D25920">
        <w:rPr>
          <w:rFonts w:ascii="Arial" w:hAnsi="Arial" w:cs="Arial"/>
          <w:sz w:val="24"/>
          <w:szCs w:val="24"/>
        </w:rPr>
        <w:t xml:space="preserve"> impact of drought on ammonia oxidizing microbes in peatlands</w:t>
      </w:r>
      <w:r>
        <w:rPr>
          <w:rFonts w:ascii="Arial" w:hAnsi="Arial" w:cs="Arial"/>
          <w:sz w:val="24"/>
          <w:szCs w:val="24"/>
        </w:rPr>
        <w:t xml:space="preserve"> remains</w:t>
      </w:r>
      <w:r w:rsidR="00D25920" w:rsidRPr="00D25920">
        <w:rPr>
          <w:rFonts w:ascii="Arial" w:hAnsi="Arial" w:cs="Arial"/>
          <w:sz w:val="24"/>
          <w:szCs w:val="24"/>
        </w:rPr>
        <w:t xml:space="preserve"> unclear, despite their role as a rate-limiting step in nitrification</w:t>
      </w:r>
      <w:r>
        <w:rPr>
          <w:rFonts w:ascii="Arial" w:hAnsi="Arial" w:cs="Arial"/>
          <w:sz w:val="24"/>
          <w:szCs w:val="24"/>
        </w:rPr>
        <w:t xml:space="preserve"> and the increasing prevalence of drought in the future</w:t>
      </w:r>
      <w:r w:rsidR="00D25920" w:rsidRPr="00D25920">
        <w:rPr>
          <w:rFonts w:ascii="Arial" w:hAnsi="Arial" w:cs="Arial"/>
          <w:sz w:val="24"/>
          <w:szCs w:val="24"/>
        </w:rPr>
        <w:t xml:space="preserve">. This study aims to identify trends in archaeal and bacterial ammonia oxidizer abundances and their feedbacks </w:t>
      </w:r>
      <w:r w:rsidR="00462501">
        <w:rPr>
          <w:rFonts w:ascii="Arial" w:hAnsi="Arial" w:cs="Arial"/>
          <w:sz w:val="24"/>
          <w:szCs w:val="24"/>
        </w:rPr>
        <w:t xml:space="preserve">to drought </w:t>
      </w:r>
      <w:r w:rsidR="00D25920" w:rsidRPr="00D25920">
        <w:rPr>
          <w:rFonts w:ascii="Arial" w:hAnsi="Arial" w:cs="Arial"/>
          <w:sz w:val="24"/>
          <w:szCs w:val="24"/>
        </w:rPr>
        <w:t>in two rewetted fens in northeastern Germany</w:t>
      </w:r>
      <w:r w:rsidR="00443E97">
        <w:rPr>
          <w:rFonts w:ascii="Arial" w:hAnsi="Arial" w:cs="Arial" w:hint="eastAsia"/>
          <w:sz w:val="24"/>
          <w:szCs w:val="24"/>
        </w:rPr>
        <w:t>, namely</w:t>
      </w:r>
      <w:r w:rsidR="00585F0B">
        <w:rPr>
          <w:rFonts w:ascii="Arial" w:hAnsi="Arial" w:cs="Arial"/>
          <w:sz w:val="24"/>
          <w:szCs w:val="24"/>
        </w:rPr>
        <w:t xml:space="preserve"> a</w:t>
      </w:r>
      <w:r w:rsidR="00443E97">
        <w:rPr>
          <w:rFonts w:ascii="Arial" w:hAnsi="Arial" w:cs="Arial" w:hint="eastAsia"/>
          <w:sz w:val="24"/>
          <w:szCs w:val="24"/>
        </w:rPr>
        <w:t xml:space="preserve"> percolation fen (PW) and </w:t>
      </w:r>
      <w:r w:rsidR="00585F0B">
        <w:rPr>
          <w:rFonts w:ascii="Arial" w:hAnsi="Arial" w:cs="Arial"/>
          <w:sz w:val="24"/>
          <w:szCs w:val="24"/>
        </w:rPr>
        <w:t xml:space="preserve">a </w:t>
      </w:r>
      <w:r w:rsidR="00443E97">
        <w:rPr>
          <w:rFonts w:ascii="Arial" w:hAnsi="Arial" w:cs="Arial" w:hint="eastAsia"/>
          <w:sz w:val="24"/>
          <w:szCs w:val="24"/>
        </w:rPr>
        <w:t>coastal fen (CW)</w:t>
      </w:r>
      <w:r w:rsidR="00D25920" w:rsidRPr="00D259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We used </w:t>
      </w:r>
      <w:r w:rsidR="00EF4874">
        <w:rPr>
          <w:rFonts w:ascii="Arial" w:hAnsi="Arial" w:cs="Arial"/>
          <w:sz w:val="24"/>
          <w:szCs w:val="24"/>
        </w:rPr>
        <w:t xml:space="preserve">an unsupervised </w:t>
      </w:r>
      <w:r w:rsidR="00D25920" w:rsidRPr="00D25920">
        <w:rPr>
          <w:rFonts w:ascii="Arial" w:hAnsi="Arial" w:cs="Arial"/>
          <w:sz w:val="24"/>
          <w:szCs w:val="24"/>
        </w:rPr>
        <w:t>k-means clustering algorithm</w:t>
      </w:r>
      <w:r>
        <w:rPr>
          <w:rFonts w:ascii="Arial" w:hAnsi="Arial" w:cs="Arial"/>
          <w:sz w:val="24"/>
          <w:szCs w:val="24"/>
        </w:rPr>
        <w:t xml:space="preserve"> to define drought conditions</w:t>
      </w:r>
      <w:r w:rsidR="00462501">
        <w:rPr>
          <w:rFonts w:ascii="Arial" w:hAnsi="Arial" w:cs="Arial"/>
          <w:sz w:val="24"/>
          <w:szCs w:val="24"/>
        </w:rPr>
        <w:t xml:space="preserve"> based on water </w:t>
      </w:r>
      <w:r w:rsidR="00585F0B">
        <w:rPr>
          <w:rFonts w:ascii="Arial" w:hAnsi="Arial" w:cs="Arial"/>
          <w:sz w:val="24"/>
          <w:szCs w:val="24"/>
        </w:rPr>
        <w:t>table depth</w:t>
      </w:r>
      <w:r>
        <w:rPr>
          <w:rFonts w:ascii="Arial" w:hAnsi="Arial" w:cs="Arial"/>
          <w:sz w:val="24"/>
          <w:szCs w:val="24"/>
        </w:rPr>
        <w:t>. Ammonia oxidizing a</w:t>
      </w:r>
      <w:bookmarkStart w:id="2" w:name="_GoBack"/>
      <w:bookmarkEnd w:id="2"/>
      <w:r>
        <w:rPr>
          <w:rFonts w:ascii="Arial" w:hAnsi="Arial" w:cs="Arial"/>
          <w:sz w:val="24"/>
          <w:szCs w:val="24"/>
        </w:rPr>
        <w:t xml:space="preserve">rchaea (AOA) </w:t>
      </w:r>
      <w:r w:rsidR="00D25920" w:rsidRPr="00D25920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bacteria (AOB) abundances are quantified via </w:t>
      </w:r>
      <w:r w:rsidR="00D25920" w:rsidRPr="00D25920">
        <w:rPr>
          <w:rFonts w:ascii="Arial" w:hAnsi="Arial" w:cs="Arial"/>
          <w:i/>
          <w:sz w:val="24"/>
          <w:szCs w:val="24"/>
        </w:rPr>
        <w:t>amoA</w:t>
      </w:r>
      <w:r w:rsidR="00D25920" w:rsidRPr="00D25920">
        <w:rPr>
          <w:rFonts w:ascii="Arial" w:hAnsi="Arial" w:cs="Arial"/>
          <w:sz w:val="24"/>
          <w:szCs w:val="24"/>
        </w:rPr>
        <w:t xml:space="preserve"> gene </w:t>
      </w:r>
      <w:r w:rsidR="00585F0B">
        <w:rPr>
          <w:rFonts w:ascii="Arial" w:hAnsi="Arial" w:cs="Arial"/>
          <w:sz w:val="24"/>
          <w:szCs w:val="24"/>
        </w:rPr>
        <w:t>copies</w:t>
      </w:r>
      <w:r w:rsidR="00D25920" w:rsidRPr="00D25920">
        <w:rPr>
          <w:rFonts w:ascii="Arial" w:hAnsi="Arial" w:cs="Arial"/>
          <w:sz w:val="24"/>
          <w:szCs w:val="24"/>
        </w:rPr>
        <w:t xml:space="preserve"> </w:t>
      </w:r>
      <w:r w:rsidR="00EF4874">
        <w:rPr>
          <w:rFonts w:ascii="Arial" w:hAnsi="Arial" w:cs="Arial"/>
          <w:sz w:val="24"/>
          <w:szCs w:val="24"/>
        </w:rPr>
        <w:t xml:space="preserve">with (RT-) qPCR from the peat </w:t>
      </w:r>
      <w:r w:rsidR="00D25920" w:rsidRPr="00D25920">
        <w:rPr>
          <w:rFonts w:ascii="Arial" w:hAnsi="Arial" w:cs="Arial"/>
          <w:sz w:val="24"/>
          <w:szCs w:val="24"/>
        </w:rPr>
        <w:t xml:space="preserve">soil at time points throughout </w:t>
      </w:r>
      <w:r w:rsidR="00585F0B">
        <w:rPr>
          <w:rFonts w:ascii="Arial" w:hAnsi="Arial" w:cs="Arial"/>
          <w:sz w:val="24"/>
          <w:szCs w:val="24"/>
        </w:rPr>
        <w:t>the</w:t>
      </w:r>
      <w:r w:rsidR="00D25920" w:rsidRPr="00D25920">
        <w:rPr>
          <w:rFonts w:ascii="Arial" w:hAnsi="Arial" w:cs="Arial"/>
          <w:sz w:val="24"/>
          <w:szCs w:val="24"/>
        </w:rPr>
        <w:t xml:space="preserve"> drought cycle. These results are supported by metatranscriptome analysis and phylogenetic-based clade assignment of AOA </w:t>
      </w:r>
      <w:r w:rsidR="00585F0B">
        <w:rPr>
          <w:rFonts w:ascii="Arial" w:hAnsi="Arial" w:cs="Arial"/>
          <w:sz w:val="24"/>
          <w:szCs w:val="24"/>
        </w:rPr>
        <w:t>amplicon sequences</w:t>
      </w:r>
      <w:r w:rsidR="00D25920" w:rsidRPr="00D25920">
        <w:rPr>
          <w:rFonts w:ascii="Arial" w:hAnsi="Arial" w:cs="Arial"/>
          <w:sz w:val="24"/>
          <w:szCs w:val="24"/>
        </w:rPr>
        <w:t xml:space="preserve">. Shifts in nitrifying communities were found to correlate with overall site hydrological stability, with AOB </w:t>
      </w:r>
      <w:r w:rsidR="009937B8">
        <w:rPr>
          <w:rFonts w:ascii="Arial" w:hAnsi="Arial" w:cs="Arial"/>
          <w:sz w:val="24"/>
          <w:szCs w:val="24"/>
        </w:rPr>
        <w:t xml:space="preserve">outnumbering AOA at both sites. At drought onset, there was a decrease in nitrogen fixation genes in the </w:t>
      </w:r>
      <w:r w:rsidR="00236B39">
        <w:rPr>
          <w:rFonts w:ascii="Arial" w:hAnsi="Arial" w:cs="Arial"/>
          <w:sz w:val="24"/>
          <w:szCs w:val="24"/>
        </w:rPr>
        <w:t xml:space="preserve">PW </w:t>
      </w:r>
      <w:r w:rsidR="009937B8">
        <w:rPr>
          <w:rFonts w:ascii="Arial" w:hAnsi="Arial" w:cs="Arial"/>
          <w:sz w:val="24"/>
          <w:szCs w:val="24"/>
        </w:rPr>
        <w:t xml:space="preserve">metatranscriptome. Simultaneously, there was an increase in </w:t>
      </w:r>
      <w:r w:rsidR="00EF4874">
        <w:rPr>
          <w:rFonts w:ascii="Arial" w:hAnsi="Arial" w:cs="Arial"/>
          <w:sz w:val="24"/>
          <w:szCs w:val="24"/>
        </w:rPr>
        <w:t>quantified</w:t>
      </w:r>
      <w:r w:rsidR="009937B8">
        <w:rPr>
          <w:rFonts w:ascii="Arial" w:hAnsi="Arial" w:cs="Arial"/>
          <w:sz w:val="24"/>
          <w:szCs w:val="24"/>
        </w:rPr>
        <w:t xml:space="preserve"> and SSU RNA of AOA and AOB. Towards the end of the drought cycle in October, there was an increase in the SSU RNA copies of </w:t>
      </w:r>
      <w:r w:rsidR="00585F0B">
        <w:rPr>
          <w:rFonts w:ascii="Arial" w:hAnsi="Arial" w:cs="Arial"/>
          <w:sz w:val="24"/>
          <w:szCs w:val="24"/>
        </w:rPr>
        <w:t xml:space="preserve">assimilatory nitrate reduction to ammonium (ANRA) </w:t>
      </w:r>
      <w:r w:rsidR="00D25920" w:rsidRPr="00D25920">
        <w:rPr>
          <w:rFonts w:ascii="Arial" w:hAnsi="Arial" w:cs="Arial"/>
          <w:sz w:val="24"/>
          <w:szCs w:val="24"/>
        </w:rPr>
        <w:t>associated genes</w:t>
      </w:r>
      <w:r w:rsidR="00236B39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a </w:t>
      </w:r>
      <w:r w:rsidR="00236B39">
        <w:rPr>
          <w:rFonts w:ascii="Arial" w:hAnsi="Arial" w:cs="Arial"/>
          <w:sz w:val="24"/>
          <w:szCs w:val="24"/>
        </w:rPr>
        <w:t xml:space="preserve">decrease in AOA and AOB. </w:t>
      </w:r>
      <w:r w:rsidR="00D25920" w:rsidRPr="00D25920">
        <w:rPr>
          <w:rFonts w:ascii="Arial" w:hAnsi="Arial" w:cs="Arial"/>
          <w:sz w:val="24"/>
          <w:szCs w:val="24"/>
        </w:rPr>
        <w:t xml:space="preserve">In contrast, </w:t>
      </w:r>
      <w:r w:rsidR="00236B39">
        <w:rPr>
          <w:rFonts w:ascii="Arial" w:hAnsi="Arial" w:cs="Arial"/>
          <w:sz w:val="24"/>
          <w:szCs w:val="24"/>
        </w:rPr>
        <w:t>CW AOA and AOB did not respond dynamically</w:t>
      </w:r>
      <w:r w:rsidR="00D25920" w:rsidRPr="00D25920">
        <w:rPr>
          <w:rFonts w:ascii="Arial" w:hAnsi="Arial" w:cs="Arial"/>
          <w:sz w:val="24"/>
          <w:szCs w:val="24"/>
        </w:rPr>
        <w:t xml:space="preserve"> to drought</w:t>
      </w:r>
      <w:r w:rsidR="00236B39">
        <w:rPr>
          <w:rFonts w:ascii="Arial" w:hAnsi="Arial" w:cs="Arial"/>
          <w:sz w:val="24"/>
          <w:szCs w:val="24"/>
        </w:rPr>
        <w:t>; neither did nitrogen-cycling SSU RNA genes</w:t>
      </w:r>
      <w:r>
        <w:rPr>
          <w:rFonts w:ascii="Arial" w:hAnsi="Arial" w:cs="Arial"/>
          <w:sz w:val="24"/>
          <w:szCs w:val="24"/>
        </w:rPr>
        <w:t xml:space="preserve"> in this site</w:t>
      </w:r>
      <w:r w:rsidR="00D25920" w:rsidRPr="00D25920">
        <w:rPr>
          <w:rFonts w:ascii="Arial" w:hAnsi="Arial" w:cs="Arial"/>
          <w:sz w:val="24"/>
          <w:szCs w:val="24"/>
        </w:rPr>
        <w:t xml:space="preserve">. </w:t>
      </w:r>
      <w:r w:rsidR="009937B8">
        <w:rPr>
          <w:rFonts w:ascii="Arial" w:hAnsi="Arial" w:cs="Arial"/>
          <w:sz w:val="24"/>
          <w:szCs w:val="24"/>
        </w:rPr>
        <w:t xml:space="preserve">There was also a higher AOA clade diversity in PW (4 clades across 3 species) compared to CW (exclusively </w:t>
      </w:r>
      <w:r w:rsidR="009937B8" w:rsidRPr="009937B8">
        <w:rPr>
          <w:rFonts w:ascii="Arial" w:hAnsi="Arial" w:cs="Arial"/>
          <w:i/>
          <w:sz w:val="24"/>
          <w:szCs w:val="24"/>
        </w:rPr>
        <w:t>Ca. Nitrosotaleales</w:t>
      </w:r>
      <w:r w:rsidR="009937B8">
        <w:rPr>
          <w:rFonts w:ascii="Arial" w:hAnsi="Arial" w:cs="Arial"/>
          <w:sz w:val="24"/>
          <w:szCs w:val="24"/>
        </w:rPr>
        <w:t xml:space="preserve"> clade Alpha). </w:t>
      </w:r>
      <w:r w:rsidR="00A317DC">
        <w:rPr>
          <w:rFonts w:ascii="Arial" w:hAnsi="Arial" w:cs="Arial" w:hint="eastAsia"/>
          <w:sz w:val="24"/>
          <w:szCs w:val="24"/>
        </w:rPr>
        <w:t xml:space="preserve">Our results suggest that ammonia oxidizers </w:t>
      </w:r>
      <w:r w:rsidR="00A317DC">
        <w:rPr>
          <w:rFonts w:ascii="Arial" w:hAnsi="Arial" w:cs="Arial"/>
          <w:sz w:val="24"/>
          <w:szCs w:val="24"/>
        </w:rPr>
        <w:t>respond</w:t>
      </w:r>
      <w:r w:rsidR="00A317DC">
        <w:rPr>
          <w:rFonts w:ascii="Arial" w:hAnsi="Arial" w:cs="Arial" w:hint="eastAsia"/>
          <w:sz w:val="24"/>
          <w:szCs w:val="24"/>
        </w:rPr>
        <w:t xml:space="preserve"> </w:t>
      </w:r>
      <w:r w:rsidR="00236B39">
        <w:rPr>
          <w:rFonts w:ascii="Arial" w:hAnsi="Arial" w:cs="Arial"/>
          <w:sz w:val="24"/>
          <w:szCs w:val="24"/>
        </w:rPr>
        <w:t xml:space="preserve">significantly </w:t>
      </w:r>
      <w:r w:rsidR="00A317DC">
        <w:rPr>
          <w:rFonts w:ascii="Arial" w:hAnsi="Arial" w:cs="Arial" w:hint="eastAsia"/>
          <w:sz w:val="24"/>
          <w:szCs w:val="24"/>
        </w:rPr>
        <w:t xml:space="preserve">to </w:t>
      </w:r>
      <w:r w:rsidR="00A1019E">
        <w:rPr>
          <w:rFonts w:ascii="Arial" w:hAnsi="Arial" w:cs="Arial" w:hint="eastAsia"/>
          <w:sz w:val="24"/>
          <w:szCs w:val="24"/>
        </w:rPr>
        <w:t>drought</w:t>
      </w:r>
      <w:r w:rsidR="00236B39">
        <w:rPr>
          <w:rFonts w:ascii="Arial" w:hAnsi="Arial" w:cs="Arial"/>
          <w:sz w:val="24"/>
          <w:szCs w:val="24"/>
        </w:rPr>
        <w:t>, corresponding to dynamic shifts in nitrogen cycling gene transcription following a decrease in nitrogen fixation</w:t>
      </w:r>
      <w:r w:rsidR="00A1019E">
        <w:rPr>
          <w:rFonts w:ascii="Arial" w:hAnsi="Arial" w:cs="Arial" w:hint="eastAsia"/>
          <w:sz w:val="24"/>
          <w:szCs w:val="24"/>
        </w:rPr>
        <w:t>.</w:t>
      </w:r>
      <w:r w:rsidR="00A317DC">
        <w:rPr>
          <w:rFonts w:ascii="Arial" w:hAnsi="Arial" w:cs="Arial" w:hint="eastAsia"/>
          <w:sz w:val="24"/>
          <w:szCs w:val="24"/>
        </w:rPr>
        <w:t xml:space="preserve"> </w:t>
      </w:r>
      <w:r w:rsidR="00A1019E">
        <w:rPr>
          <w:rFonts w:ascii="Arial" w:hAnsi="Arial" w:cs="Arial" w:hint="eastAsia"/>
          <w:sz w:val="24"/>
          <w:szCs w:val="24"/>
        </w:rPr>
        <w:t xml:space="preserve">As such extreme weather events </w:t>
      </w:r>
      <w:r w:rsidR="00236B39">
        <w:rPr>
          <w:rFonts w:ascii="Arial" w:hAnsi="Arial" w:cs="Arial"/>
          <w:sz w:val="24"/>
          <w:szCs w:val="24"/>
        </w:rPr>
        <w:t>occur more frequently</w:t>
      </w:r>
      <w:r w:rsidR="00A1019E">
        <w:rPr>
          <w:rFonts w:ascii="Arial" w:hAnsi="Arial" w:cs="Arial" w:hint="eastAsia"/>
          <w:sz w:val="24"/>
          <w:szCs w:val="24"/>
        </w:rPr>
        <w:t>,</w:t>
      </w:r>
      <w:r w:rsidR="00A317DC">
        <w:rPr>
          <w:rFonts w:ascii="Arial" w:hAnsi="Arial" w:cs="Arial" w:hint="eastAsia"/>
          <w:sz w:val="24"/>
          <w:szCs w:val="24"/>
        </w:rPr>
        <w:t xml:space="preserve"> </w:t>
      </w:r>
      <w:r w:rsidR="00A1019E">
        <w:rPr>
          <w:rFonts w:ascii="Arial" w:hAnsi="Arial" w:cs="Arial" w:hint="eastAsia"/>
          <w:sz w:val="24"/>
          <w:szCs w:val="24"/>
        </w:rPr>
        <w:t>they</w:t>
      </w:r>
      <w:r w:rsidR="00A317DC">
        <w:rPr>
          <w:rFonts w:ascii="Arial" w:hAnsi="Arial" w:cs="Arial" w:hint="eastAsia"/>
          <w:sz w:val="24"/>
          <w:szCs w:val="24"/>
        </w:rPr>
        <w:t xml:space="preserve"> </w:t>
      </w:r>
      <w:r w:rsidR="00A1019E">
        <w:rPr>
          <w:rFonts w:ascii="Arial" w:hAnsi="Arial" w:cs="Arial" w:hint="eastAsia"/>
          <w:sz w:val="24"/>
          <w:szCs w:val="24"/>
        </w:rPr>
        <w:t>will likely</w:t>
      </w:r>
      <w:r w:rsidR="00A317DC">
        <w:rPr>
          <w:rFonts w:ascii="Arial" w:hAnsi="Arial" w:cs="Arial" w:hint="eastAsia"/>
          <w:sz w:val="24"/>
          <w:szCs w:val="24"/>
        </w:rPr>
        <w:t xml:space="preserve"> play </w:t>
      </w:r>
      <w:r w:rsidR="00A317DC">
        <w:rPr>
          <w:rFonts w:ascii="Arial" w:hAnsi="Arial" w:cs="Arial"/>
          <w:sz w:val="24"/>
          <w:szCs w:val="24"/>
        </w:rPr>
        <w:t>pivotal</w:t>
      </w:r>
      <w:r w:rsidR="00A317DC">
        <w:rPr>
          <w:rFonts w:ascii="Arial" w:hAnsi="Arial" w:cs="Arial" w:hint="eastAsia"/>
          <w:sz w:val="24"/>
          <w:szCs w:val="24"/>
        </w:rPr>
        <w:t xml:space="preserve"> role</w:t>
      </w:r>
      <w:r w:rsidR="00A1019E">
        <w:rPr>
          <w:rFonts w:ascii="Arial" w:hAnsi="Arial" w:cs="Arial" w:hint="eastAsia"/>
          <w:sz w:val="24"/>
          <w:szCs w:val="24"/>
        </w:rPr>
        <w:t>s</w:t>
      </w:r>
      <w:r w:rsidR="00A317DC">
        <w:rPr>
          <w:rFonts w:ascii="Arial" w:hAnsi="Arial" w:cs="Arial" w:hint="eastAsia"/>
          <w:sz w:val="24"/>
          <w:szCs w:val="24"/>
        </w:rPr>
        <w:t xml:space="preserve"> in </w:t>
      </w:r>
      <w:r w:rsidR="00236B39">
        <w:rPr>
          <w:rFonts w:ascii="Arial" w:hAnsi="Arial" w:cs="Arial"/>
          <w:sz w:val="24"/>
          <w:szCs w:val="24"/>
        </w:rPr>
        <w:t xml:space="preserve">rewetted fens’ </w:t>
      </w:r>
      <w:r w:rsidR="00A317DC">
        <w:rPr>
          <w:rFonts w:ascii="Arial" w:hAnsi="Arial" w:cs="Arial" w:hint="eastAsia"/>
          <w:sz w:val="24"/>
          <w:szCs w:val="24"/>
        </w:rPr>
        <w:t xml:space="preserve">ecosystem functioning in </w:t>
      </w:r>
      <w:r w:rsidR="00236B39">
        <w:rPr>
          <w:rFonts w:ascii="Arial" w:hAnsi="Arial" w:cs="Arial"/>
          <w:sz w:val="24"/>
          <w:szCs w:val="24"/>
        </w:rPr>
        <w:t xml:space="preserve">a changing climate. </w:t>
      </w:r>
    </w:p>
    <w:p w14:paraId="11BEA445" w14:textId="77777777" w:rsidR="00D25920" w:rsidRDefault="00D25920" w:rsidP="009D3F1E">
      <w:pPr>
        <w:jc w:val="left"/>
        <w:rPr>
          <w:rFonts w:ascii="Arial" w:hAnsi="Arial" w:cs="Arial"/>
          <w:sz w:val="24"/>
          <w:szCs w:val="24"/>
        </w:rPr>
      </w:pPr>
    </w:p>
    <w:p w14:paraId="53BF54DB" w14:textId="58766C09" w:rsidR="00A24C0B" w:rsidRPr="00585F0B" w:rsidRDefault="00A24C0B" w:rsidP="009D3F1E">
      <w:pPr>
        <w:jc w:val="left"/>
        <w:rPr>
          <w:rFonts w:ascii="Arial" w:hAnsi="Arial" w:cs="Arial"/>
          <w:sz w:val="24"/>
          <w:szCs w:val="24"/>
        </w:rPr>
      </w:pPr>
      <w:r w:rsidRPr="00A24C0B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="00D25920">
        <w:rPr>
          <w:rFonts w:ascii="Arial" w:hAnsi="Arial" w:cs="Arial"/>
          <w:sz w:val="24"/>
          <w:szCs w:val="24"/>
        </w:rPr>
        <w:t xml:space="preserve">Rewetted fens; ammonia oxidizing </w:t>
      </w:r>
      <w:r w:rsidR="00255FB8">
        <w:rPr>
          <w:rFonts w:ascii="Arial" w:hAnsi="Arial" w:cs="Arial" w:hint="eastAsia"/>
          <w:sz w:val="24"/>
          <w:szCs w:val="24"/>
        </w:rPr>
        <w:t>archaea</w:t>
      </w:r>
      <w:r w:rsidR="00D25920">
        <w:rPr>
          <w:rFonts w:ascii="Arial" w:hAnsi="Arial" w:cs="Arial"/>
          <w:sz w:val="24"/>
          <w:szCs w:val="24"/>
        </w:rPr>
        <w:t xml:space="preserve">; </w:t>
      </w:r>
      <w:r w:rsidR="00255FB8">
        <w:rPr>
          <w:rFonts w:ascii="Arial" w:hAnsi="Arial" w:cs="Arial"/>
          <w:sz w:val="24"/>
          <w:szCs w:val="24"/>
        </w:rPr>
        <w:t xml:space="preserve">ammonia oxidizing </w:t>
      </w:r>
      <w:r w:rsidR="00255FB8">
        <w:rPr>
          <w:rFonts w:ascii="Arial" w:hAnsi="Arial" w:cs="Arial" w:hint="eastAsia"/>
          <w:sz w:val="24"/>
          <w:szCs w:val="24"/>
        </w:rPr>
        <w:lastRenderedPageBreak/>
        <w:t xml:space="preserve">bacteria; RNA; </w:t>
      </w:r>
      <w:r w:rsidR="00A1019E">
        <w:rPr>
          <w:rFonts w:ascii="Arial" w:hAnsi="Arial" w:cs="Arial" w:hint="eastAsia"/>
          <w:sz w:val="24"/>
          <w:szCs w:val="24"/>
        </w:rPr>
        <w:t xml:space="preserve">summer </w:t>
      </w:r>
      <w:r w:rsidR="00D25920">
        <w:rPr>
          <w:rFonts w:ascii="Arial" w:hAnsi="Arial" w:cs="Arial"/>
          <w:sz w:val="24"/>
          <w:szCs w:val="24"/>
        </w:rPr>
        <w:t>drought; nitrogen cycling</w:t>
      </w:r>
    </w:p>
    <w:sectPr w:rsidR="00A24C0B" w:rsidRPr="00585F0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99A609" w16cex:dateUtc="2024-04-26T11:28:00Z"/>
  <w16cex:commentExtensible w16cex:durableId="32E23591" w16cex:dateUtc="2024-04-26T11:35:00Z"/>
  <w16cex:commentExtensible w16cex:durableId="567CED67" w16cex:dateUtc="2024-04-26T10:46:00Z"/>
  <w16cex:commentExtensible w16cex:durableId="680FB5B9" w16cex:dateUtc="2024-04-26T10:36:00Z"/>
  <w16cex:commentExtensible w16cex:durableId="765D66DC" w16cex:dateUtc="2024-04-26T11:38:00Z"/>
  <w16cex:commentExtensible w16cex:durableId="14B5E7D3" w16cex:dateUtc="2024-04-26T11:25:00Z"/>
  <w16cex:commentExtensible w16cex:durableId="5318215A" w16cex:dateUtc="2024-04-26T11:32:00Z"/>
  <w16cex:commentExtensible w16cex:durableId="38EFD597" w16cex:dateUtc="2024-04-26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F5A02F" w16cid:durableId="0699A609"/>
  <w16cid:commentId w16cid:paraId="32EDDECF" w16cid:durableId="32E23591"/>
  <w16cid:commentId w16cid:paraId="5C1EED42" w16cid:durableId="567CED67"/>
  <w16cid:commentId w16cid:paraId="53C6FC93" w16cid:durableId="680FB5B9"/>
  <w16cid:commentId w16cid:paraId="3B4A4D0E" w16cid:durableId="765D66DC"/>
  <w16cid:commentId w16cid:paraId="57A67010" w16cid:durableId="14B5E7D3"/>
  <w16cid:commentId w16cid:paraId="62B4712E" w16cid:durableId="5318215A"/>
  <w16cid:commentId w16cid:paraId="10494970" w16cid:durableId="38EFD5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itao Wang">
    <w15:presenceInfo w15:providerId="None" w15:userId="Hait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7A"/>
    <w:rsid w:val="001743E6"/>
    <w:rsid w:val="00183230"/>
    <w:rsid w:val="00236B39"/>
    <w:rsid w:val="00255FB8"/>
    <w:rsid w:val="00286A18"/>
    <w:rsid w:val="00357C91"/>
    <w:rsid w:val="0038429A"/>
    <w:rsid w:val="00443E97"/>
    <w:rsid w:val="00462501"/>
    <w:rsid w:val="004D6B28"/>
    <w:rsid w:val="00585F0B"/>
    <w:rsid w:val="00665CB6"/>
    <w:rsid w:val="00685223"/>
    <w:rsid w:val="006A4261"/>
    <w:rsid w:val="00787253"/>
    <w:rsid w:val="00811BE6"/>
    <w:rsid w:val="0085530D"/>
    <w:rsid w:val="00930875"/>
    <w:rsid w:val="0097315C"/>
    <w:rsid w:val="009937B8"/>
    <w:rsid w:val="009D3F1E"/>
    <w:rsid w:val="00A015DB"/>
    <w:rsid w:val="00A1019E"/>
    <w:rsid w:val="00A16C16"/>
    <w:rsid w:val="00A24C0B"/>
    <w:rsid w:val="00A317DC"/>
    <w:rsid w:val="00AC154B"/>
    <w:rsid w:val="00AD59C4"/>
    <w:rsid w:val="00B25DB7"/>
    <w:rsid w:val="00C67102"/>
    <w:rsid w:val="00D04A62"/>
    <w:rsid w:val="00D25920"/>
    <w:rsid w:val="00D47F7A"/>
    <w:rsid w:val="00D84631"/>
    <w:rsid w:val="00E278E4"/>
    <w:rsid w:val="00E74A9D"/>
    <w:rsid w:val="00E87DBB"/>
    <w:rsid w:val="00EE1617"/>
    <w:rsid w:val="00EF4874"/>
    <w:rsid w:val="00F0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A9F7"/>
  <w15:chartTrackingRefBased/>
  <w15:docId w15:val="{2C7E5FD0-C818-4D9F-9056-54448B95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462501"/>
  </w:style>
  <w:style w:type="character" w:styleId="Kommentarzeichen">
    <w:name w:val="annotation reference"/>
    <w:basedOn w:val="Absatz-Standardschriftart"/>
    <w:uiPriority w:val="99"/>
    <w:semiHidden/>
    <w:unhideWhenUsed/>
    <w:rsid w:val="00357C9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7C9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7C9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7C9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7C91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04A6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04A62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5F0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5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aitao.wang@%20uni-greifswald.de" TargetMode="External"/><Relationship Id="rId11" Type="http://schemas.microsoft.com/office/2016/09/relationships/commentsIds" Target="commentsIds.xml"/><Relationship Id="rId5" Type="http://schemas.openxmlformats.org/officeDocument/2006/relationships/hyperlink" Target="mailto:anna.burns@stud.uni-greifswald.de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C007-0577-4E6F-91EF-3F73D319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Wang</dc:creator>
  <cp:keywords/>
  <dc:description/>
  <cp:lastModifiedBy>Burns, Anna</cp:lastModifiedBy>
  <cp:revision>3</cp:revision>
  <dcterms:created xsi:type="dcterms:W3CDTF">2024-04-26T12:48:00Z</dcterms:created>
  <dcterms:modified xsi:type="dcterms:W3CDTF">2024-04-26T12:58:00Z</dcterms:modified>
</cp:coreProperties>
</file>